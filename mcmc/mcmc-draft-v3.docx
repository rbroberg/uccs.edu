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C3580E"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C3580E"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C3580E">
                    <w:pPr>
                      <w:pStyle w:val="NoSpacing"/>
                      <w:rPr>
                        <w:color w:val="4F81BD" w:themeColor="accent1"/>
                      </w:rPr>
                    </w:pPr>
                    <w:r>
                      <w:rPr>
                        <w:color w:val="4F81BD" w:themeColor="accent1"/>
                      </w:rPr>
                      <w:t>Broberg,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EA2BC8"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7442953" w:history="1">
            <w:r w:rsidR="00EA2BC8" w:rsidRPr="00525E03">
              <w:rPr>
                <w:rStyle w:val="Hyperlink"/>
                <w:noProof/>
              </w:rPr>
              <w:t>1</w:t>
            </w:r>
            <w:r w:rsidR="00EA2BC8">
              <w:rPr>
                <w:rFonts w:eastAsiaTheme="minorEastAsia"/>
                <w:noProof/>
              </w:rPr>
              <w:tab/>
            </w:r>
            <w:r w:rsidR="00EA2BC8" w:rsidRPr="00525E03">
              <w:rPr>
                <w:rStyle w:val="Hyperlink"/>
                <w:noProof/>
              </w:rPr>
              <w:t>Introduction</w:t>
            </w:r>
            <w:r w:rsidR="00EA2BC8">
              <w:rPr>
                <w:noProof/>
                <w:webHidden/>
              </w:rPr>
              <w:tab/>
            </w:r>
            <w:r w:rsidR="00EA2BC8">
              <w:rPr>
                <w:noProof/>
                <w:webHidden/>
              </w:rPr>
              <w:fldChar w:fldCharType="begin"/>
            </w:r>
            <w:r w:rsidR="00EA2BC8">
              <w:rPr>
                <w:noProof/>
                <w:webHidden/>
              </w:rPr>
              <w:instrText xml:space="preserve"> PAGEREF _Toc447442953 \h </w:instrText>
            </w:r>
            <w:r w:rsidR="00EA2BC8">
              <w:rPr>
                <w:noProof/>
                <w:webHidden/>
              </w:rPr>
            </w:r>
            <w:r w:rsidR="00EA2BC8">
              <w:rPr>
                <w:noProof/>
                <w:webHidden/>
              </w:rPr>
              <w:fldChar w:fldCharType="separate"/>
            </w:r>
            <w:r w:rsidR="00EA2BC8">
              <w:rPr>
                <w:noProof/>
                <w:webHidden/>
              </w:rPr>
              <w:t>2</w:t>
            </w:r>
            <w:r w:rsidR="00EA2BC8">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54" w:history="1">
            <w:r w:rsidRPr="00525E03">
              <w:rPr>
                <w:rStyle w:val="Hyperlink"/>
                <w:noProof/>
              </w:rPr>
              <w:t>2</w:t>
            </w:r>
            <w:r>
              <w:rPr>
                <w:rFonts w:eastAsiaTheme="minorEastAsia"/>
                <w:noProof/>
              </w:rPr>
              <w:tab/>
            </w:r>
            <w:r w:rsidRPr="00525E03">
              <w:rPr>
                <w:rStyle w:val="Hyperlink"/>
                <w:noProof/>
              </w:rPr>
              <w:t>Monte Carlo Integration</w:t>
            </w:r>
            <w:r>
              <w:rPr>
                <w:noProof/>
                <w:webHidden/>
              </w:rPr>
              <w:tab/>
            </w:r>
            <w:r>
              <w:rPr>
                <w:noProof/>
                <w:webHidden/>
              </w:rPr>
              <w:fldChar w:fldCharType="begin"/>
            </w:r>
            <w:r>
              <w:rPr>
                <w:noProof/>
                <w:webHidden/>
              </w:rPr>
              <w:instrText xml:space="preserve"> PAGEREF _Toc447442954 \h </w:instrText>
            </w:r>
            <w:r>
              <w:rPr>
                <w:noProof/>
                <w:webHidden/>
              </w:rPr>
            </w:r>
            <w:r>
              <w:rPr>
                <w:noProof/>
                <w:webHidden/>
              </w:rPr>
              <w:fldChar w:fldCharType="separate"/>
            </w:r>
            <w:r>
              <w:rPr>
                <w:noProof/>
                <w:webHidden/>
              </w:rPr>
              <w:t>3</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55" w:history="1">
            <w:r w:rsidRPr="00525E03">
              <w:rPr>
                <w:rStyle w:val="Hyperlink"/>
                <w:noProof/>
              </w:rPr>
              <w:t>2.1</w:t>
            </w:r>
            <w:r>
              <w:rPr>
                <w:rFonts w:eastAsiaTheme="minorEastAsia"/>
                <w:noProof/>
              </w:rPr>
              <w:tab/>
            </w:r>
            <w:r w:rsidRPr="00525E03">
              <w:rPr>
                <w:rStyle w:val="Hyperlink"/>
                <w:noProof/>
              </w:rPr>
              <w:t xml:space="preserve">Example: Approximating the integral </w:t>
            </w:r>
            <m:oMath>
              <m:r>
                <m:rPr>
                  <m:sty m:val="bi"/>
                </m:rPr>
                <w:rPr>
                  <w:rStyle w:val="Hyperlink"/>
                  <w:rFonts w:ascii="Cambria Math" w:hAnsi="Cambria Math"/>
                  <w:noProof/>
                </w:rPr>
                <m:t>xex</m:t>
              </m:r>
            </m:oMath>
            <w:r>
              <w:rPr>
                <w:noProof/>
                <w:webHidden/>
              </w:rPr>
              <w:tab/>
            </w:r>
            <w:r>
              <w:rPr>
                <w:noProof/>
                <w:webHidden/>
              </w:rPr>
              <w:fldChar w:fldCharType="begin"/>
            </w:r>
            <w:r>
              <w:rPr>
                <w:noProof/>
                <w:webHidden/>
              </w:rPr>
              <w:instrText xml:space="preserve"> PAGEREF _Toc447442955 \h </w:instrText>
            </w:r>
            <w:r>
              <w:rPr>
                <w:noProof/>
                <w:webHidden/>
              </w:rPr>
            </w:r>
            <w:r>
              <w:rPr>
                <w:noProof/>
                <w:webHidden/>
              </w:rPr>
              <w:fldChar w:fldCharType="separate"/>
            </w:r>
            <w:r>
              <w:rPr>
                <w:noProof/>
                <w:webHidden/>
              </w:rPr>
              <w:t>5</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56" w:history="1">
            <w:r w:rsidRPr="00525E03">
              <w:rPr>
                <w:rStyle w:val="Hyperlink"/>
                <w:noProof/>
              </w:rPr>
              <w:t>2.2</w:t>
            </w:r>
            <w:r>
              <w:rPr>
                <w:rFonts w:eastAsiaTheme="minorEastAsia"/>
                <w:noProof/>
              </w:rPr>
              <w:tab/>
            </w:r>
            <w:r w:rsidRPr="00525E03">
              <w:rPr>
                <w:rStyle w:val="Hyperlink"/>
                <w:noProof/>
              </w:rPr>
              <w:t>Example: Approximating the expected value of the Beta distribution</w:t>
            </w:r>
            <w:r>
              <w:rPr>
                <w:noProof/>
                <w:webHidden/>
              </w:rPr>
              <w:tab/>
            </w:r>
            <w:r>
              <w:rPr>
                <w:noProof/>
                <w:webHidden/>
              </w:rPr>
              <w:fldChar w:fldCharType="begin"/>
            </w:r>
            <w:r>
              <w:rPr>
                <w:noProof/>
                <w:webHidden/>
              </w:rPr>
              <w:instrText xml:space="preserve"> PAGEREF _Toc447442956 \h </w:instrText>
            </w:r>
            <w:r>
              <w:rPr>
                <w:noProof/>
                <w:webHidden/>
              </w:rPr>
            </w:r>
            <w:r>
              <w:rPr>
                <w:noProof/>
                <w:webHidden/>
              </w:rPr>
              <w:fldChar w:fldCharType="separate"/>
            </w:r>
            <w:r>
              <w:rPr>
                <w:noProof/>
                <w:webHidden/>
              </w:rPr>
              <w:t>6</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57" w:history="1">
            <w:r w:rsidRPr="00525E03">
              <w:rPr>
                <w:rStyle w:val="Hyperlink"/>
                <w:noProof/>
              </w:rPr>
              <w:t>2.3</w:t>
            </w:r>
            <w:r>
              <w:rPr>
                <w:rFonts w:eastAsiaTheme="minorEastAsia"/>
                <w:noProof/>
              </w:rPr>
              <w:tab/>
            </w:r>
            <w:r w:rsidRPr="00525E03">
              <w:rPr>
                <w:rStyle w:val="Hyperlink"/>
                <w:noProof/>
              </w:rPr>
              <w:t>Monte Carlo Approximation for Optimization</w:t>
            </w:r>
            <w:r>
              <w:rPr>
                <w:noProof/>
                <w:webHidden/>
              </w:rPr>
              <w:tab/>
            </w:r>
            <w:r>
              <w:rPr>
                <w:noProof/>
                <w:webHidden/>
              </w:rPr>
              <w:fldChar w:fldCharType="begin"/>
            </w:r>
            <w:r>
              <w:rPr>
                <w:noProof/>
                <w:webHidden/>
              </w:rPr>
              <w:instrText xml:space="preserve"> PAGEREF _Toc447442957 \h </w:instrText>
            </w:r>
            <w:r>
              <w:rPr>
                <w:noProof/>
                <w:webHidden/>
              </w:rPr>
            </w:r>
            <w:r>
              <w:rPr>
                <w:noProof/>
                <w:webHidden/>
              </w:rPr>
              <w:fldChar w:fldCharType="separate"/>
            </w:r>
            <w:r>
              <w:rPr>
                <w:noProof/>
                <w:webHidden/>
              </w:rPr>
              <w:t>7</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58" w:history="1">
            <w:r w:rsidRPr="00525E03">
              <w:rPr>
                <w:rStyle w:val="Hyperlink"/>
                <w:noProof/>
              </w:rPr>
              <w:t>2.4</w:t>
            </w:r>
            <w:r>
              <w:rPr>
                <w:rFonts w:eastAsiaTheme="minorEastAsia"/>
                <w:noProof/>
              </w:rPr>
              <w:tab/>
            </w:r>
            <w:r w:rsidRPr="00525E03">
              <w:rPr>
                <w:rStyle w:val="Hyperlink"/>
                <w:noProof/>
              </w:rPr>
              <w:t xml:space="preserve">Example: Monte Carlo Optimization of </w:t>
            </w:r>
            <w:r w:rsidRPr="00525E03">
              <w:rPr>
                <w:rStyle w:val="Hyperlink"/>
                <w:i/>
                <w:noProof/>
              </w:rPr>
              <w:t>g(x) = e^(-(x-4)^2/2)</w:t>
            </w:r>
            <w:r>
              <w:rPr>
                <w:noProof/>
                <w:webHidden/>
              </w:rPr>
              <w:tab/>
            </w:r>
            <w:r>
              <w:rPr>
                <w:noProof/>
                <w:webHidden/>
              </w:rPr>
              <w:fldChar w:fldCharType="begin"/>
            </w:r>
            <w:r>
              <w:rPr>
                <w:noProof/>
                <w:webHidden/>
              </w:rPr>
              <w:instrText xml:space="preserve"> PAGEREF _Toc447442958 \h </w:instrText>
            </w:r>
            <w:r>
              <w:rPr>
                <w:noProof/>
                <w:webHidden/>
              </w:rPr>
            </w:r>
            <w:r>
              <w:rPr>
                <w:noProof/>
                <w:webHidden/>
              </w:rPr>
              <w:fldChar w:fldCharType="separate"/>
            </w:r>
            <w:r>
              <w:rPr>
                <w:noProof/>
                <w:webHidden/>
              </w:rPr>
              <w:t>8</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59" w:history="1">
            <w:r w:rsidRPr="00525E03">
              <w:rPr>
                <w:rStyle w:val="Hyperlink"/>
                <w:noProof/>
              </w:rPr>
              <w:t>2.5</w:t>
            </w:r>
            <w:r>
              <w:rPr>
                <w:rFonts w:eastAsiaTheme="minorEastAsia"/>
                <w:noProof/>
              </w:rPr>
              <w:tab/>
            </w:r>
            <w:r w:rsidRPr="00525E03">
              <w:rPr>
                <w:rStyle w:val="Hyperlink"/>
                <w:noProof/>
              </w:rPr>
              <w:t>Summary on Monte Carlo Approximation</w:t>
            </w:r>
            <w:r>
              <w:rPr>
                <w:noProof/>
                <w:webHidden/>
              </w:rPr>
              <w:tab/>
            </w:r>
            <w:r>
              <w:rPr>
                <w:noProof/>
                <w:webHidden/>
              </w:rPr>
              <w:fldChar w:fldCharType="begin"/>
            </w:r>
            <w:r>
              <w:rPr>
                <w:noProof/>
                <w:webHidden/>
              </w:rPr>
              <w:instrText xml:space="preserve"> PAGEREF _Toc447442959 \h </w:instrText>
            </w:r>
            <w:r>
              <w:rPr>
                <w:noProof/>
                <w:webHidden/>
              </w:rPr>
            </w:r>
            <w:r>
              <w:rPr>
                <w:noProof/>
                <w:webHidden/>
              </w:rPr>
              <w:fldChar w:fldCharType="separate"/>
            </w:r>
            <w:r>
              <w:rPr>
                <w:noProof/>
                <w:webHidden/>
              </w:rPr>
              <w:t>9</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60" w:history="1">
            <w:r w:rsidRPr="00525E03">
              <w:rPr>
                <w:rStyle w:val="Hyperlink"/>
                <w:noProof/>
              </w:rPr>
              <w:t>3</w:t>
            </w:r>
            <w:r>
              <w:rPr>
                <w:rFonts w:eastAsiaTheme="minorEastAsia"/>
                <w:noProof/>
              </w:rPr>
              <w:tab/>
            </w:r>
            <w:r w:rsidRPr="00525E03">
              <w:rPr>
                <w:rStyle w:val="Hyperlink"/>
                <w:noProof/>
              </w:rPr>
              <w:t>Markov Chains</w:t>
            </w:r>
            <w:r>
              <w:rPr>
                <w:noProof/>
                <w:webHidden/>
              </w:rPr>
              <w:tab/>
            </w:r>
            <w:r>
              <w:rPr>
                <w:noProof/>
                <w:webHidden/>
              </w:rPr>
              <w:fldChar w:fldCharType="begin"/>
            </w:r>
            <w:r>
              <w:rPr>
                <w:noProof/>
                <w:webHidden/>
              </w:rPr>
              <w:instrText xml:space="preserve"> PAGEREF _Toc447442960 \h </w:instrText>
            </w:r>
            <w:r>
              <w:rPr>
                <w:noProof/>
                <w:webHidden/>
              </w:rPr>
            </w:r>
            <w:r>
              <w:rPr>
                <w:noProof/>
                <w:webHidden/>
              </w:rPr>
              <w:fldChar w:fldCharType="separate"/>
            </w:r>
            <w:r>
              <w:rPr>
                <w:noProof/>
                <w:webHidden/>
              </w:rPr>
              <w:t>9</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1" w:history="1">
            <w:r w:rsidRPr="00525E03">
              <w:rPr>
                <w:rStyle w:val="Hyperlink"/>
                <w:noProof/>
              </w:rPr>
              <w:t>3.1</w:t>
            </w:r>
            <w:r>
              <w:rPr>
                <w:rFonts w:eastAsiaTheme="minorEastAsia"/>
                <w:noProof/>
              </w:rPr>
              <w:tab/>
            </w:r>
            <w:r w:rsidRPr="00525E03">
              <w:rPr>
                <w:rStyle w:val="Hyperlink"/>
                <w:noProof/>
              </w:rPr>
              <w:t>Example: Predicting the weather with a finite state-space Markov chain</w:t>
            </w:r>
            <w:r>
              <w:rPr>
                <w:noProof/>
                <w:webHidden/>
              </w:rPr>
              <w:tab/>
            </w:r>
            <w:r>
              <w:rPr>
                <w:noProof/>
                <w:webHidden/>
              </w:rPr>
              <w:fldChar w:fldCharType="begin"/>
            </w:r>
            <w:r>
              <w:rPr>
                <w:noProof/>
                <w:webHidden/>
              </w:rPr>
              <w:instrText xml:space="preserve"> PAGEREF _Toc447442961 \h </w:instrText>
            </w:r>
            <w:r>
              <w:rPr>
                <w:noProof/>
                <w:webHidden/>
              </w:rPr>
            </w:r>
            <w:r>
              <w:rPr>
                <w:noProof/>
                <w:webHidden/>
              </w:rPr>
              <w:fldChar w:fldCharType="separate"/>
            </w:r>
            <w:r>
              <w:rPr>
                <w:noProof/>
                <w:webHidden/>
              </w:rPr>
              <w:t>10</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2" w:history="1">
            <w:r w:rsidRPr="00525E03">
              <w:rPr>
                <w:rStyle w:val="Hyperlink"/>
                <w:noProof/>
              </w:rPr>
              <w:t>3.2</w:t>
            </w:r>
            <w:r>
              <w:rPr>
                <w:rFonts w:eastAsiaTheme="minorEastAsia"/>
                <w:noProof/>
              </w:rPr>
              <w:tab/>
            </w:r>
            <w:r w:rsidRPr="00525E03">
              <w:rPr>
                <w:rStyle w:val="Hyperlink"/>
                <w:noProof/>
              </w:rPr>
              <w:t>Continuous state-space Markov chains</w:t>
            </w:r>
            <w:r>
              <w:rPr>
                <w:noProof/>
                <w:webHidden/>
              </w:rPr>
              <w:tab/>
            </w:r>
            <w:r>
              <w:rPr>
                <w:noProof/>
                <w:webHidden/>
              </w:rPr>
              <w:fldChar w:fldCharType="begin"/>
            </w:r>
            <w:r>
              <w:rPr>
                <w:noProof/>
                <w:webHidden/>
              </w:rPr>
              <w:instrText xml:space="preserve"> PAGEREF _Toc447442962 \h </w:instrText>
            </w:r>
            <w:r>
              <w:rPr>
                <w:noProof/>
                <w:webHidden/>
              </w:rPr>
            </w:r>
            <w:r>
              <w:rPr>
                <w:noProof/>
                <w:webHidden/>
              </w:rPr>
              <w:fldChar w:fldCharType="separate"/>
            </w:r>
            <w:r>
              <w:rPr>
                <w:noProof/>
                <w:webHidden/>
              </w:rPr>
              <w:t>12</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3" w:history="1">
            <w:r w:rsidRPr="00525E03">
              <w:rPr>
                <w:rStyle w:val="Hyperlink"/>
                <w:noProof/>
              </w:rPr>
              <w:t>3.3</w:t>
            </w:r>
            <w:r>
              <w:rPr>
                <w:rFonts w:eastAsiaTheme="minorEastAsia"/>
                <w:noProof/>
              </w:rPr>
              <w:tab/>
            </w:r>
            <w:r w:rsidRPr="00525E03">
              <w:rPr>
                <w:rStyle w:val="Hyperlink"/>
                <w:noProof/>
              </w:rPr>
              <w:t>Example: Sampling from a continuous distribution using continuous state-space Markov chains</w:t>
            </w:r>
            <w:r>
              <w:rPr>
                <w:noProof/>
                <w:webHidden/>
              </w:rPr>
              <w:tab/>
            </w:r>
            <w:r>
              <w:rPr>
                <w:noProof/>
                <w:webHidden/>
              </w:rPr>
              <w:fldChar w:fldCharType="begin"/>
            </w:r>
            <w:r>
              <w:rPr>
                <w:noProof/>
                <w:webHidden/>
              </w:rPr>
              <w:instrText xml:space="preserve"> PAGEREF _Toc447442963 \h </w:instrText>
            </w:r>
            <w:r>
              <w:rPr>
                <w:noProof/>
                <w:webHidden/>
              </w:rPr>
            </w:r>
            <w:r>
              <w:rPr>
                <w:noProof/>
                <w:webHidden/>
              </w:rPr>
              <w:fldChar w:fldCharType="separate"/>
            </w:r>
            <w:r>
              <w:rPr>
                <w:noProof/>
                <w:webHidden/>
              </w:rPr>
              <w:t>12</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4" w:history="1">
            <w:r w:rsidRPr="00525E03">
              <w:rPr>
                <w:rStyle w:val="Hyperlink"/>
                <w:noProof/>
              </w:rPr>
              <w:t>3.4</w:t>
            </w:r>
            <w:r>
              <w:rPr>
                <w:rFonts w:eastAsiaTheme="minorEastAsia"/>
                <w:noProof/>
              </w:rPr>
              <w:tab/>
            </w:r>
            <w:r w:rsidRPr="00525E03">
              <w:rPr>
                <w:rStyle w:val="Hyperlink"/>
                <w:noProof/>
              </w:rPr>
              <w:t>Markov Chain Summary</w:t>
            </w:r>
            <w:r>
              <w:rPr>
                <w:noProof/>
                <w:webHidden/>
              </w:rPr>
              <w:tab/>
            </w:r>
            <w:r>
              <w:rPr>
                <w:noProof/>
                <w:webHidden/>
              </w:rPr>
              <w:fldChar w:fldCharType="begin"/>
            </w:r>
            <w:r>
              <w:rPr>
                <w:noProof/>
                <w:webHidden/>
              </w:rPr>
              <w:instrText xml:space="preserve"> PAGEREF _Toc447442964 \h </w:instrText>
            </w:r>
            <w:r>
              <w:rPr>
                <w:noProof/>
                <w:webHidden/>
              </w:rPr>
            </w:r>
            <w:r>
              <w:rPr>
                <w:noProof/>
                <w:webHidden/>
              </w:rPr>
              <w:fldChar w:fldCharType="separate"/>
            </w:r>
            <w:r>
              <w:rPr>
                <w:noProof/>
                <w:webHidden/>
              </w:rPr>
              <w:t>13</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65" w:history="1">
            <w:r w:rsidRPr="00525E03">
              <w:rPr>
                <w:rStyle w:val="Hyperlink"/>
                <w:noProof/>
              </w:rPr>
              <w:t>4</w:t>
            </w:r>
            <w:r>
              <w:rPr>
                <w:rFonts w:eastAsiaTheme="minorEastAsia"/>
                <w:noProof/>
              </w:rPr>
              <w:tab/>
            </w:r>
            <w:r w:rsidRPr="00525E03">
              <w:rPr>
                <w:rStyle w:val="Hyperlink"/>
                <w:noProof/>
              </w:rPr>
              <w:t>MCMC: Metropolis Sampling</w:t>
            </w:r>
            <w:r>
              <w:rPr>
                <w:noProof/>
                <w:webHidden/>
              </w:rPr>
              <w:tab/>
            </w:r>
            <w:r>
              <w:rPr>
                <w:noProof/>
                <w:webHidden/>
              </w:rPr>
              <w:fldChar w:fldCharType="begin"/>
            </w:r>
            <w:r>
              <w:rPr>
                <w:noProof/>
                <w:webHidden/>
              </w:rPr>
              <w:instrText xml:space="preserve"> PAGEREF _Toc447442965 \h </w:instrText>
            </w:r>
            <w:r>
              <w:rPr>
                <w:noProof/>
                <w:webHidden/>
              </w:rPr>
            </w:r>
            <w:r>
              <w:rPr>
                <w:noProof/>
                <w:webHidden/>
              </w:rPr>
              <w:fldChar w:fldCharType="separate"/>
            </w:r>
            <w:r>
              <w:rPr>
                <w:noProof/>
                <w:webHidden/>
              </w:rPr>
              <w:t>13</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6" w:history="1">
            <w:r w:rsidRPr="00525E03">
              <w:rPr>
                <w:rStyle w:val="Hyperlink"/>
                <w:noProof/>
              </w:rPr>
              <w:t>4.1</w:t>
            </w:r>
            <w:r>
              <w:rPr>
                <w:rFonts w:eastAsiaTheme="minorEastAsia"/>
                <w:noProof/>
              </w:rPr>
              <w:tab/>
            </w:r>
            <w:r w:rsidRPr="00525E03">
              <w:rPr>
                <w:rStyle w:val="Hyperlink"/>
                <w:noProof/>
              </w:rPr>
              <w:t>Metropolis Sampling</w:t>
            </w:r>
            <w:r>
              <w:rPr>
                <w:noProof/>
                <w:webHidden/>
              </w:rPr>
              <w:tab/>
            </w:r>
            <w:r>
              <w:rPr>
                <w:noProof/>
                <w:webHidden/>
              </w:rPr>
              <w:fldChar w:fldCharType="begin"/>
            </w:r>
            <w:r>
              <w:rPr>
                <w:noProof/>
                <w:webHidden/>
              </w:rPr>
              <w:instrText xml:space="preserve"> PAGEREF _Toc447442966 \h </w:instrText>
            </w:r>
            <w:r>
              <w:rPr>
                <w:noProof/>
                <w:webHidden/>
              </w:rPr>
            </w:r>
            <w:r>
              <w:rPr>
                <w:noProof/>
                <w:webHidden/>
              </w:rPr>
              <w:fldChar w:fldCharType="separate"/>
            </w:r>
            <w:r>
              <w:rPr>
                <w:noProof/>
                <w:webHidden/>
              </w:rPr>
              <w:t>13</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7" w:history="1">
            <w:r w:rsidRPr="00525E03">
              <w:rPr>
                <w:rStyle w:val="Hyperlink"/>
                <w:noProof/>
              </w:rPr>
              <w:t>4.2</w:t>
            </w:r>
            <w:r>
              <w:rPr>
                <w:rFonts w:eastAsiaTheme="minorEastAsia"/>
                <w:noProof/>
              </w:rPr>
              <w:tab/>
            </w:r>
            <w:r w:rsidRPr="00525E03">
              <w:rPr>
                <w:rStyle w:val="Hyperlink"/>
                <w:noProof/>
              </w:rPr>
              <w:t>Example: Using the Metropolis algorithm to sample from an unknown distribution</w:t>
            </w:r>
            <w:r>
              <w:rPr>
                <w:noProof/>
                <w:webHidden/>
              </w:rPr>
              <w:tab/>
            </w:r>
            <w:r>
              <w:rPr>
                <w:noProof/>
                <w:webHidden/>
              </w:rPr>
              <w:fldChar w:fldCharType="begin"/>
            </w:r>
            <w:r>
              <w:rPr>
                <w:noProof/>
                <w:webHidden/>
              </w:rPr>
              <w:instrText xml:space="preserve"> PAGEREF _Toc447442967 \h </w:instrText>
            </w:r>
            <w:r>
              <w:rPr>
                <w:noProof/>
                <w:webHidden/>
              </w:rPr>
            </w:r>
            <w:r>
              <w:rPr>
                <w:noProof/>
                <w:webHidden/>
              </w:rPr>
              <w:fldChar w:fldCharType="separate"/>
            </w:r>
            <w:r>
              <w:rPr>
                <w:noProof/>
                <w:webHidden/>
              </w:rPr>
              <w:t>14</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68" w:history="1">
            <w:r w:rsidRPr="00525E03">
              <w:rPr>
                <w:rStyle w:val="Hyperlink"/>
                <w:noProof/>
              </w:rPr>
              <w:t>4.3</w:t>
            </w:r>
            <w:r>
              <w:rPr>
                <w:rFonts w:eastAsiaTheme="minorEastAsia"/>
                <w:noProof/>
              </w:rPr>
              <w:tab/>
            </w:r>
            <w:r w:rsidRPr="00525E03">
              <w:rPr>
                <w:rStyle w:val="Hyperlink"/>
                <w:noProof/>
              </w:rPr>
              <w:t>Reversibility of the transition operator</w:t>
            </w:r>
            <w:r>
              <w:rPr>
                <w:noProof/>
                <w:webHidden/>
              </w:rPr>
              <w:tab/>
            </w:r>
            <w:r>
              <w:rPr>
                <w:noProof/>
                <w:webHidden/>
              </w:rPr>
              <w:fldChar w:fldCharType="begin"/>
            </w:r>
            <w:r>
              <w:rPr>
                <w:noProof/>
                <w:webHidden/>
              </w:rPr>
              <w:instrText xml:space="preserve"> PAGEREF _Toc447442968 \h </w:instrText>
            </w:r>
            <w:r>
              <w:rPr>
                <w:noProof/>
                <w:webHidden/>
              </w:rPr>
            </w:r>
            <w:r>
              <w:rPr>
                <w:noProof/>
                <w:webHidden/>
              </w:rPr>
              <w:fldChar w:fldCharType="separate"/>
            </w:r>
            <w:r>
              <w:rPr>
                <w:noProof/>
                <w:webHidden/>
              </w:rPr>
              <w:t>15</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69" w:history="1">
            <w:r w:rsidRPr="00525E03">
              <w:rPr>
                <w:rStyle w:val="Hyperlink"/>
                <w:noProof/>
              </w:rPr>
              <w:t>5</w:t>
            </w:r>
            <w:r>
              <w:rPr>
                <w:rFonts w:eastAsiaTheme="minorEastAsia"/>
                <w:noProof/>
              </w:rPr>
              <w:tab/>
            </w:r>
            <w:r w:rsidRPr="00525E03">
              <w:rPr>
                <w:rStyle w:val="Hyperlink"/>
                <w:noProof/>
              </w:rPr>
              <w:t>MCMC: Metropolis-Hastings Sampling</w:t>
            </w:r>
            <w:r>
              <w:rPr>
                <w:noProof/>
                <w:webHidden/>
              </w:rPr>
              <w:tab/>
            </w:r>
            <w:r>
              <w:rPr>
                <w:noProof/>
                <w:webHidden/>
              </w:rPr>
              <w:fldChar w:fldCharType="begin"/>
            </w:r>
            <w:r>
              <w:rPr>
                <w:noProof/>
                <w:webHidden/>
              </w:rPr>
              <w:instrText xml:space="preserve"> PAGEREF _Toc447442969 \h </w:instrText>
            </w:r>
            <w:r>
              <w:rPr>
                <w:noProof/>
                <w:webHidden/>
              </w:rPr>
            </w:r>
            <w:r>
              <w:rPr>
                <w:noProof/>
                <w:webHidden/>
              </w:rPr>
              <w:fldChar w:fldCharType="separate"/>
            </w:r>
            <w:r>
              <w:rPr>
                <w:noProof/>
                <w:webHidden/>
              </w:rPr>
              <w:t>15</w:t>
            </w:r>
            <w:r>
              <w:rPr>
                <w:noProof/>
                <w:webHidden/>
              </w:rPr>
              <w:fldChar w:fldCharType="end"/>
            </w:r>
          </w:hyperlink>
        </w:p>
        <w:p w:rsidR="00EA2BC8" w:rsidRDefault="00EA2BC8">
          <w:pPr>
            <w:pStyle w:val="TOC2"/>
            <w:tabs>
              <w:tab w:val="left" w:pos="880"/>
              <w:tab w:val="right" w:leader="dot" w:pos="9350"/>
            </w:tabs>
            <w:rPr>
              <w:rFonts w:eastAsiaTheme="minorEastAsia"/>
              <w:noProof/>
            </w:rPr>
          </w:pPr>
          <w:hyperlink w:anchor="_Toc447442970" w:history="1">
            <w:r w:rsidRPr="00525E03">
              <w:rPr>
                <w:rStyle w:val="Hyperlink"/>
                <w:noProof/>
              </w:rPr>
              <w:t>5.1</w:t>
            </w:r>
            <w:r>
              <w:rPr>
                <w:rFonts w:eastAsiaTheme="minorEastAsia"/>
                <w:noProof/>
              </w:rPr>
              <w:tab/>
            </w:r>
            <w:r w:rsidRPr="00525E03">
              <w:rPr>
                <w:rStyle w:val="Hyperlink"/>
                <w:noProof/>
              </w:rPr>
              <w:t>Example: Sampling from a Bayesian posterior with improper prior</w:t>
            </w:r>
            <w:r>
              <w:rPr>
                <w:noProof/>
                <w:webHidden/>
              </w:rPr>
              <w:tab/>
            </w:r>
            <w:r>
              <w:rPr>
                <w:noProof/>
                <w:webHidden/>
              </w:rPr>
              <w:fldChar w:fldCharType="begin"/>
            </w:r>
            <w:r>
              <w:rPr>
                <w:noProof/>
                <w:webHidden/>
              </w:rPr>
              <w:instrText xml:space="preserve"> PAGEREF _Toc447442970 \h </w:instrText>
            </w:r>
            <w:r>
              <w:rPr>
                <w:noProof/>
                <w:webHidden/>
              </w:rPr>
            </w:r>
            <w:r>
              <w:rPr>
                <w:noProof/>
                <w:webHidden/>
              </w:rPr>
              <w:fldChar w:fldCharType="separate"/>
            </w:r>
            <w:r>
              <w:rPr>
                <w:noProof/>
                <w:webHidden/>
              </w:rPr>
              <w:t>16</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1" w:history="1">
            <w:r w:rsidRPr="00525E03">
              <w:rPr>
                <w:rStyle w:val="Hyperlink"/>
                <w:noProof/>
              </w:rPr>
              <w:t>6</w:t>
            </w:r>
            <w:r>
              <w:rPr>
                <w:rFonts w:eastAsiaTheme="minorEastAsia"/>
                <w:noProof/>
              </w:rPr>
              <w:tab/>
            </w:r>
            <w:r w:rsidRPr="00525E03">
              <w:rPr>
                <w:rStyle w:val="Hyperlink"/>
                <w:noProof/>
              </w:rPr>
              <w:t>Hellinger Convergence</w:t>
            </w:r>
            <w:r>
              <w:rPr>
                <w:noProof/>
                <w:webHidden/>
              </w:rPr>
              <w:tab/>
            </w:r>
            <w:r>
              <w:rPr>
                <w:noProof/>
                <w:webHidden/>
              </w:rPr>
              <w:fldChar w:fldCharType="begin"/>
            </w:r>
            <w:r>
              <w:rPr>
                <w:noProof/>
                <w:webHidden/>
              </w:rPr>
              <w:instrText xml:space="preserve"> PAGEREF _Toc447442971 \h </w:instrText>
            </w:r>
            <w:r>
              <w:rPr>
                <w:noProof/>
                <w:webHidden/>
              </w:rPr>
            </w:r>
            <w:r>
              <w:rPr>
                <w:noProof/>
                <w:webHidden/>
              </w:rPr>
              <w:fldChar w:fldCharType="separate"/>
            </w:r>
            <w:r>
              <w:rPr>
                <w:noProof/>
                <w:webHidden/>
              </w:rPr>
              <w:t>18</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2" w:history="1">
            <w:r w:rsidRPr="00525E03">
              <w:rPr>
                <w:rStyle w:val="Hyperlink"/>
                <w:noProof/>
                <w:lang w:val="en"/>
              </w:rPr>
              <w:t>1</w:t>
            </w:r>
            <w:r>
              <w:rPr>
                <w:rFonts w:eastAsiaTheme="minorEastAsia"/>
                <w:noProof/>
              </w:rPr>
              <w:tab/>
            </w:r>
            <w:r w:rsidRPr="00525E03">
              <w:rPr>
                <w:rStyle w:val="Hyperlink"/>
                <w:noProof/>
                <w:lang w:val="en"/>
              </w:rPr>
              <w:t>Appendix: MCMC Monte Carlo Approximation of Integral Code</w:t>
            </w:r>
            <w:r>
              <w:rPr>
                <w:noProof/>
                <w:webHidden/>
              </w:rPr>
              <w:tab/>
            </w:r>
            <w:r>
              <w:rPr>
                <w:noProof/>
                <w:webHidden/>
              </w:rPr>
              <w:fldChar w:fldCharType="begin"/>
            </w:r>
            <w:r>
              <w:rPr>
                <w:noProof/>
                <w:webHidden/>
              </w:rPr>
              <w:instrText xml:space="preserve"> PAGEREF _Toc447442972 \h </w:instrText>
            </w:r>
            <w:r>
              <w:rPr>
                <w:noProof/>
                <w:webHidden/>
              </w:rPr>
            </w:r>
            <w:r>
              <w:rPr>
                <w:noProof/>
                <w:webHidden/>
              </w:rPr>
              <w:fldChar w:fldCharType="separate"/>
            </w:r>
            <w:r>
              <w:rPr>
                <w:noProof/>
                <w:webHidden/>
              </w:rPr>
              <w:t>19</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3" w:history="1">
            <w:r w:rsidRPr="00525E03">
              <w:rPr>
                <w:rStyle w:val="Hyperlink"/>
                <w:noProof/>
                <w:lang w:val="en"/>
              </w:rPr>
              <w:t>2</w:t>
            </w:r>
            <w:r>
              <w:rPr>
                <w:rFonts w:eastAsiaTheme="minorEastAsia"/>
                <w:noProof/>
              </w:rPr>
              <w:tab/>
            </w:r>
            <w:r w:rsidRPr="00525E03">
              <w:rPr>
                <w:rStyle w:val="Hyperlink"/>
                <w:noProof/>
                <w:lang w:val="en"/>
              </w:rPr>
              <w:t>Appendix: MCMC Monte Carlo Beta Expectation Code</w:t>
            </w:r>
            <w:r>
              <w:rPr>
                <w:noProof/>
                <w:webHidden/>
              </w:rPr>
              <w:tab/>
            </w:r>
            <w:r>
              <w:rPr>
                <w:noProof/>
                <w:webHidden/>
              </w:rPr>
              <w:fldChar w:fldCharType="begin"/>
            </w:r>
            <w:r>
              <w:rPr>
                <w:noProof/>
                <w:webHidden/>
              </w:rPr>
              <w:instrText xml:space="preserve"> PAGEREF _Toc447442973 \h </w:instrText>
            </w:r>
            <w:r>
              <w:rPr>
                <w:noProof/>
                <w:webHidden/>
              </w:rPr>
            </w:r>
            <w:r>
              <w:rPr>
                <w:noProof/>
                <w:webHidden/>
              </w:rPr>
              <w:fldChar w:fldCharType="separate"/>
            </w:r>
            <w:r>
              <w:rPr>
                <w:noProof/>
                <w:webHidden/>
              </w:rPr>
              <w:t>20</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4" w:history="1">
            <w:r w:rsidRPr="00525E03">
              <w:rPr>
                <w:rStyle w:val="Hyperlink"/>
                <w:noProof/>
                <w:lang w:val="en"/>
              </w:rPr>
              <w:t>3</w:t>
            </w:r>
            <w:r>
              <w:rPr>
                <w:rFonts w:eastAsiaTheme="minorEastAsia"/>
                <w:noProof/>
              </w:rPr>
              <w:tab/>
            </w:r>
            <w:r w:rsidRPr="00525E03">
              <w:rPr>
                <w:rStyle w:val="Hyperlink"/>
                <w:noProof/>
                <w:lang w:val="en"/>
              </w:rPr>
              <w:t>Appendix: MCMC Monte Carlo Optimization of Exponential Function Code</w:t>
            </w:r>
            <w:r>
              <w:rPr>
                <w:noProof/>
                <w:webHidden/>
              </w:rPr>
              <w:tab/>
            </w:r>
            <w:r>
              <w:rPr>
                <w:noProof/>
                <w:webHidden/>
              </w:rPr>
              <w:fldChar w:fldCharType="begin"/>
            </w:r>
            <w:r>
              <w:rPr>
                <w:noProof/>
                <w:webHidden/>
              </w:rPr>
              <w:instrText xml:space="preserve"> PAGEREF _Toc447442974 \h </w:instrText>
            </w:r>
            <w:r>
              <w:rPr>
                <w:noProof/>
                <w:webHidden/>
              </w:rPr>
            </w:r>
            <w:r>
              <w:rPr>
                <w:noProof/>
                <w:webHidden/>
              </w:rPr>
              <w:fldChar w:fldCharType="separate"/>
            </w:r>
            <w:r>
              <w:rPr>
                <w:noProof/>
                <w:webHidden/>
              </w:rPr>
              <w:t>22</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5" w:history="1">
            <w:r w:rsidRPr="00525E03">
              <w:rPr>
                <w:rStyle w:val="Hyperlink"/>
                <w:noProof/>
                <w:lang w:val="en"/>
              </w:rPr>
              <w:t>4</w:t>
            </w:r>
            <w:r>
              <w:rPr>
                <w:rFonts w:eastAsiaTheme="minorEastAsia"/>
                <w:noProof/>
              </w:rPr>
              <w:tab/>
            </w:r>
            <w:r w:rsidRPr="00525E03">
              <w:rPr>
                <w:rStyle w:val="Hyperlink"/>
                <w:noProof/>
                <w:lang w:val="en"/>
              </w:rPr>
              <w:t>Appendix: MCMC Markov Chain Finite State Transitions Code</w:t>
            </w:r>
            <w:r>
              <w:rPr>
                <w:noProof/>
                <w:webHidden/>
              </w:rPr>
              <w:tab/>
            </w:r>
            <w:r>
              <w:rPr>
                <w:noProof/>
                <w:webHidden/>
              </w:rPr>
              <w:fldChar w:fldCharType="begin"/>
            </w:r>
            <w:r>
              <w:rPr>
                <w:noProof/>
                <w:webHidden/>
              </w:rPr>
              <w:instrText xml:space="preserve"> PAGEREF _Toc447442975 \h </w:instrText>
            </w:r>
            <w:r>
              <w:rPr>
                <w:noProof/>
                <w:webHidden/>
              </w:rPr>
            </w:r>
            <w:r>
              <w:rPr>
                <w:noProof/>
                <w:webHidden/>
              </w:rPr>
              <w:fldChar w:fldCharType="separate"/>
            </w:r>
            <w:r>
              <w:rPr>
                <w:noProof/>
                <w:webHidden/>
              </w:rPr>
              <w:t>23</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6" w:history="1">
            <w:r w:rsidRPr="00525E03">
              <w:rPr>
                <w:rStyle w:val="Hyperlink"/>
                <w:noProof/>
                <w:lang w:val="en"/>
              </w:rPr>
              <w:t>5</w:t>
            </w:r>
            <w:r>
              <w:rPr>
                <w:rFonts w:eastAsiaTheme="minorEastAsia"/>
                <w:noProof/>
              </w:rPr>
              <w:tab/>
            </w:r>
            <w:r w:rsidRPr="00525E03">
              <w:rPr>
                <w:rStyle w:val="Hyperlink"/>
                <w:noProof/>
                <w:lang w:val="en"/>
              </w:rPr>
              <w:t>Appendix: MCMC Markov Chain Continous State Transitions Code</w:t>
            </w:r>
            <w:r>
              <w:rPr>
                <w:noProof/>
                <w:webHidden/>
              </w:rPr>
              <w:tab/>
            </w:r>
            <w:r>
              <w:rPr>
                <w:noProof/>
                <w:webHidden/>
              </w:rPr>
              <w:fldChar w:fldCharType="begin"/>
            </w:r>
            <w:r>
              <w:rPr>
                <w:noProof/>
                <w:webHidden/>
              </w:rPr>
              <w:instrText xml:space="preserve"> PAGEREF _Toc447442976 \h </w:instrText>
            </w:r>
            <w:r>
              <w:rPr>
                <w:noProof/>
                <w:webHidden/>
              </w:rPr>
            </w:r>
            <w:r>
              <w:rPr>
                <w:noProof/>
                <w:webHidden/>
              </w:rPr>
              <w:fldChar w:fldCharType="separate"/>
            </w:r>
            <w:r>
              <w:rPr>
                <w:noProof/>
                <w:webHidden/>
              </w:rPr>
              <w:t>24</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7" w:history="1">
            <w:r w:rsidRPr="00525E03">
              <w:rPr>
                <w:rStyle w:val="Hyperlink"/>
                <w:noProof/>
                <w:lang w:val="en"/>
              </w:rPr>
              <w:t>6</w:t>
            </w:r>
            <w:r>
              <w:rPr>
                <w:rFonts w:eastAsiaTheme="minorEastAsia"/>
                <w:noProof/>
              </w:rPr>
              <w:tab/>
            </w:r>
            <w:r w:rsidRPr="00525E03">
              <w:rPr>
                <w:rStyle w:val="Hyperlink"/>
                <w:noProof/>
                <w:lang w:val="en"/>
              </w:rPr>
              <w:t>Appendix: MCMC Metropolis Markov Sampler Code</w:t>
            </w:r>
            <w:r>
              <w:rPr>
                <w:noProof/>
                <w:webHidden/>
              </w:rPr>
              <w:tab/>
            </w:r>
            <w:r>
              <w:rPr>
                <w:noProof/>
                <w:webHidden/>
              </w:rPr>
              <w:fldChar w:fldCharType="begin"/>
            </w:r>
            <w:r>
              <w:rPr>
                <w:noProof/>
                <w:webHidden/>
              </w:rPr>
              <w:instrText xml:space="preserve"> PAGEREF _Toc447442977 \h </w:instrText>
            </w:r>
            <w:r>
              <w:rPr>
                <w:noProof/>
                <w:webHidden/>
              </w:rPr>
            </w:r>
            <w:r>
              <w:rPr>
                <w:noProof/>
                <w:webHidden/>
              </w:rPr>
              <w:fldChar w:fldCharType="separate"/>
            </w:r>
            <w:r>
              <w:rPr>
                <w:noProof/>
                <w:webHidden/>
              </w:rPr>
              <w:t>25</w:t>
            </w:r>
            <w:r>
              <w:rPr>
                <w:noProof/>
                <w:webHidden/>
              </w:rPr>
              <w:fldChar w:fldCharType="end"/>
            </w:r>
          </w:hyperlink>
        </w:p>
        <w:p w:rsidR="00EA2BC8" w:rsidRDefault="00EA2BC8">
          <w:pPr>
            <w:pStyle w:val="TOC1"/>
            <w:tabs>
              <w:tab w:val="left" w:pos="440"/>
              <w:tab w:val="right" w:leader="dot" w:pos="9350"/>
            </w:tabs>
            <w:rPr>
              <w:rFonts w:eastAsiaTheme="minorEastAsia"/>
              <w:noProof/>
            </w:rPr>
          </w:pPr>
          <w:hyperlink w:anchor="_Toc447442978" w:history="1">
            <w:r w:rsidRPr="00525E03">
              <w:rPr>
                <w:rStyle w:val="Hyperlink"/>
                <w:noProof/>
                <w:lang w:val="en"/>
              </w:rPr>
              <w:t>7</w:t>
            </w:r>
            <w:r>
              <w:rPr>
                <w:rFonts w:eastAsiaTheme="minorEastAsia"/>
                <w:noProof/>
              </w:rPr>
              <w:tab/>
            </w:r>
            <w:r w:rsidRPr="00525E03">
              <w:rPr>
                <w:rStyle w:val="Hyperlink"/>
                <w:noProof/>
                <w:lang w:val="en"/>
              </w:rPr>
              <w:t>Appendix: MCMC Metropolis Hastings Priors and Posterior Code</w:t>
            </w:r>
            <w:r>
              <w:rPr>
                <w:noProof/>
                <w:webHidden/>
              </w:rPr>
              <w:tab/>
            </w:r>
            <w:r>
              <w:rPr>
                <w:noProof/>
                <w:webHidden/>
              </w:rPr>
              <w:fldChar w:fldCharType="begin"/>
            </w:r>
            <w:r>
              <w:rPr>
                <w:noProof/>
                <w:webHidden/>
              </w:rPr>
              <w:instrText xml:space="preserve"> PAGEREF _Toc447442978 \h </w:instrText>
            </w:r>
            <w:r>
              <w:rPr>
                <w:noProof/>
                <w:webHidden/>
              </w:rPr>
            </w:r>
            <w:r>
              <w:rPr>
                <w:noProof/>
                <w:webHidden/>
              </w:rPr>
              <w:fldChar w:fldCharType="separate"/>
            </w:r>
            <w:r>
              <w:rPr>
                <w:noProof/>
                <w:webHidden/>
              </w:rPr>
              <w:t>27</w:t>
            </w:r>
            <w:r>
              <w:rPr>
                <w:noProof/>
                <w:webHidden/>
              </w:rPr>
              <w:fldChar w:fldCharType="end"/>
            </w:r>
          </w:hyperlink>
        </w:p>
        <w:p w:rsidR="004F6417" w:rsidRDefault="004F6417">
          <w:r>
            <w:rPr>
              <w:b/>
              <w:bCs/>
              <w:noProof/>
            </w:rPr>
            <w:fldChar w:fldCharType="end"/>
          </w:r>
        </w:p>
      </w:sdtContent>
    </w:sdt>
    <w:p w:rsidR="00EA2BC8" w:rsidRDefault="00EA2BC8" w:rsidP="00EA2BC8">
      <w:pPr>
        <w:pStyle w:val="Heading1"/>
      </w:pPr>
      <w:bookmarkStart w:id="0" w:name="_Toc447442953"/>
      <w:r>
        <w:lastRenderedPageBreak/>
        <w:t>Introduction</w:t>
      </w:r>
      <w:bookmarkEnd w:id="0"/>
    </w:p>
    <w:p w:rsidR="00FC0E1D" w:rsidRDefault="00FC0E1D" w:rsidP="00FC0E1D"/>
    <w:p w:rsidR="001D63CB" w:rsidRPr="001D63CB" w:rsidRDefault="001D63CB" w:rsidP="001D63CB">
      <w:pPr>
        <w:autoSpaceDE w:val="0"/>
        <w:autoSpaceDN w:val="0"/>
        <w:adjustRightInd w:val="0"/>
        <w:spacing w:after="0" w:line="240" w:lineRule="auto"/>
      </w:pPr>
      <w:r w:rsidRPr="001D63CB">
        <w:t>This is the story of the evolution of MCMC methods. It begins with a single paper,</w:t>
      </w:r>
      <w:r>
        <w:t xml:space="preserve"> </w:t>
      </w:r>
      <w:r w:rsidRPr="001D63CB">
        <w:t>one with no antecedent. The original idea required the right combination of place, people,</w:t>
      </w:r>
      <w:r>
        <w:t xml:space="preserve"> </w:t>
      </w:r>
      <w:r w:rsidRPr="001D63CB">
        <w:t>and perspective. The place was Los Alamos right after World War II. The people</w:t>
      </w:r>
      <w:r>
        <w:t xml:space="preserve"> </w:t>
      </w:r>
      <w:r w:rsidRPr="001D63CB">
        <w:t xml:space="preserve">included the familiar—von Neumann, </w:t>
      </w:r>
      <w:proofErr w:type="spellStart"/>
      <w:r w:rsidRPr="001D63CB">
        <w:t>Ulam</w:t>
      </w:r>
      <w:proofErr w:type="spellEnd"/>
      <w:r w:rsidRPr="001D63CB">
        <w:t>, Teller—along with several less familiar.</w:t>
      </w:r>
      <w:r>
        <w:t xml:space="preserve"> </w:t>
      </w:r>
      <w:r w:rsidRPr="001D63CB">
        <w:t>The perspective was that randomness and sampling could be used to circumvent insurmountable</w:t>
      </w:r>
      <w:r>
        <w:t xml:space="preserve"> </w:t>
      </w:r>
      <w:r w:rsidRPr="001D63CB">
        <w:t>analytic roadblocks. There was also one last necessary ingredient present:</w:t>
      </w:r>
      <w:r>
        <w:t xml:space="preserve"> </w:t>
      </w:r>
      <w:r w:rsidRPr="001D63CB">
        <w:t>a computer</w:t>
      </w:r>
      <w:r>
        <w:t xml:space="preserve"> (Richey 2010)</w:t>
      </w:r>
    </w:p>
    <w:p w:rsidR="001D63CB" w:rsidRDefault="001D63CB" w:rsidP="001D63CB">
      <w:pPr>
        <w:autoSpaceDE w:val="0"/>
        <w:autoSpaceDN w:val="0"/>
        <w:adjustRightInd w:val="0"/>
        <w:spacing w:after="0" w:line="240" w:lineRule="auto"/>
        <w:rPr>
          <w:rFonts w:ascii="Times-Roman" w:hAnsi="Times-Roman" w:cs="Times-Roman"/>
          <w:sz w:val="21"/>
          <w:szCs w:val="21"/>
        </w:rPr>
      </w:pPr>
    </w:p>
    <w:p w:rsidR="001D63CB" w:rsidRDefault="001D63CB" w:rsidP="001D63CB">
      <w:pPr>
        <w:autoSpaceDE w:val="0"/>
        <w:autoSpaceDN w:val="0"/>
        <w:adjustRightInd w:val="0"/>
        <w:spacing w:after="0" w:line="240" w:lineRule="auto"/>
        <w:rPr>
          <w:rFonts w:ascii="Times-Italic" w:hAnsi="Times-Italic" w:cs="Times-Italic"/>
          <w:i/>
          <w:iCs/>
          <w:sz w:val="21"/>
          <w:szCs w:val="21"/>
        </w:rPr>
      </w:pPr>
      <w:r>
        <w:rPr>
          <w:rFonts w:ascii="Times-Roman" w:hAnsi="Times-Roman" w:cs="Times-Roman"/>
          <w:sz w:val="21"/>
          <w:szCs w:val="21"/>
        </w:rPr>
        <w:t xml:space="preserve">This new approach first appeared in </w:t>
      </w:r>
      <w:proofErr w:type="spellStart"/>
      <w:r>
        <w:rPr>
          <w:rFonts w:ascii="Times-Roman" w:hAnsi="Times-Roman" w:cs="Times-Roman"/>
          <w:sz w:val="21"/>
          <w:szCs w:val="21"/>
        </w:rPr>
        <w:t>Ulam</w:t>
      </w:r>
      <w:proofErr w:type="spellEnd"/>
      <w:r>
        <w:rPr>
          <w:rFonts w:ascii="Times-Roman" w:hAnsi="Times-Roman" w:cs="Times-Roman"/>
          <w:sz w:val="21"/>
          <w:szCs w:val="21"/>
        </w:rPr>
        <w:t xml:space="preserve"> and Metropolis’s 1949 paper </w:t>
      </w:r>
      <w:r>
        <w:rPr>
          <w:rFonts w:ascii="Times-Italic" w:hAnsi="Times-Italic" w:cs="Times-Italic"/>
          <w:i/>
          <w:iCs/>
          <w:sz w:val="21"/>
          <w:szCs w:val="21"/>
        </w:rPr>
        <w:t>The Monte</w:t>
      </w:r>
    </w:p>
    <w:p w:rsidR="001D63CB" w:rsidRDefault="001D63CB" w:rsidP="001D63CB">
      <w:pPr>
        <w:rPr>
          <w:rFonts w:ascii="Times-Roman" w:hAnsi="Times-Roman" w:cs="Times-Roman"/>
          <w:sz w:val="21"/>
          <w:szCs w:val="21"/>
        </w:rPr>
      </w:pPr>
      <w:r>
        <w:rPr>
          <w:rFonts w:ascii="Times-Italic" w:hAnsi="Times-Italic" w:cs="Times-Italic"/>
          <w:i/>
          <w:iCs/>
          <w:sz w:val="21"/>
          <w:szCs w:val="21"/>
        </w:rPr>
        <w:t xml:space="preserve">Carlo Method </w:t>
      </w:r>
      <w:r>
        <w:rPr>
          <w:rFonts w:ascii="Times-Roman" w:hAnsi="Times-Roman" w:cs="Times-Roman"/>
          <w:sz w:val="21"/>
          <w:szCs w:val="21"/>
        </w:rPr>
        <w:t>[</w:t>
      </w:r>
      <w:r>
        <w:rPr>
          <w:rFonts w:ascii="Times-Bold" w:hAnsi="Times-Bold" w:cs="Times-Bold"/>
          <w:b/>
          <w:bCs/>
          <w:sz w:val="21"/>
          <w:szCs w:val="21"/>
        </w:rPr>
        <w:t>49</w:t>
      </w:r>
      <w:r>
        <w:rPr>
          <w:rFonts w:ascii="Times-Roman" w:hAnsi="Times-Roman" w:cs="Times-Roman"/>
          <w:sz w:val="21"/>
          <w:szCs w:val="21"/>
        </w:rPr>
        <w:t xml:space="preserve">]. </w:t>
      </w:r>
      <w:r>
        <w:t>(Richey 2010)</w:t>
      </w:r>
    </w:p>
    <w:p w:rsidR="001D63CB" w:rsidRDefault="001D63CB" w:rsidP="001D63CB"/>
    <w:p w:rsidR="00716009" w:rsidRDefault="00716009" w:rsidP="00716009">
      <w:r>
        <w:t>“The Monte Carlo method is an application of the laws of probability and statistics to the natural sciences. The essence of the method is to use various distributions of the random numbers, each distribution reflecting a particular process in a sequence of processes such as diffusion of neutrons in various materials, to calculate samples that approximate the real diffusion history.  … The computer made the approach extremely useful for many physics problems.</w:t>
      </w:r>
    </w:p>
    <w:p w:rsidR="00716009" w:rsidRDefault="00716009" w:rsidP="00716009">
      <w:proofErr w:type="spellStart"/>
      <w:r>
        <w:t>Metopolis</w:t>
      </w:r>
      <w:proofErr w:type="spellEnd"/>
      <w:r>
        <w:t xml:space="preserve"> was also involved in the development of an importance-sampling scheme, called the Metropolis </w:t>
      </w:r>
      <w:proofErr w:type="gramStart"/>
      <w:r>
        <w:t>algorithm, that</w:t>
      </w:r>
      <w:proofErr w:type="gramEnd"/>
      <w:r>
        <w:t xml:space="preserve"> improves the effectiveness of the Monte Carlo method.” (Anderson, 1986)</w:t>
      </w:r>
    </w:p>
    <w:p w:rsidR="00716009" w:rsidRPr="00716009" w:rsidRDefault="00716009" w:rsidP="00716009">
      <w:pPr>
        <w:autoSpaceDE w:val="0"/>
        <w:autoSpaceDN w:val="0"/>
        <w:adjustRightInd w:val="0"/>
        <w:spacing w:after="0" w:line="240" w:lineRule="auto"/>
        <w:rPr>
          <w:i/>
        </w:rPr>
      </w:pPr>
      <w:r w:rsidRPr="00716009">
        <w:rPr>
          <w:i/>
        </w:rPr>
        <w:t>A recent survey places the Metropolis algorithm among the ten algorithms that have had the</w:t>
      </w:r>
    </w:p>
    <w:p w:rsidR="00716009" w:rsidRPr="00716009" w:rsidRDefault="00716009" w:rsidP="00716009">
      <w:pPr>
        <w:autoSpaceDE w:val="0"/>
        <w:autoSpaceDN w:val="0"/>
        <w:adjustRightInd w:val="0"/>
        <w:spacing w:after="0" w:line="240" w:lineRule="auto"/>
        <w:rPr>
          <w:i/>
        </w:rPr>
      </w:pPr>
      <w:proofErr w:type="gramStart"/>
      <w:r w:rsidRPr="00716009">
        <w:rPr>
          <w:i/>
        </w:rPr>
        <w:t>greatest</w:t>
      </w:r>
      <w:proofErr w:type="gramEnd"/>
      <w:r w:rsidRPr="00716009">
        <w:rPr>
          <w:i/>
        </w:rPr>
        <w:t xml:space="preserve"> influence on the development and practice of science and engineering in the 20th</w:t>
      </w:r>
    </w:p>
    <w:p w:rsidR="00716009" w:rsidRPr="00716009" w:rsidRDefault="00716009" w:rsidP="00716009">
      <w:pPr>
        <w:autoSpaceDE w:val="0"/>
        <w:autoSpaceDN w:val="0"/>
        <w:adjustRightInd w:val="0"/>
        <w:spacing w:after="0" w:line="240" w:lineRule="auto"/>
        <w:rPr>
          <w:i/>
        </w:rPr>
      </w:pPr>
      <w:proofErr w:type="gramStart"/>
      <w:r w:rsidRPr="00716009">
        <w:rPr>
          <w:i/>
        </w:rPr>
        <w:t>century</w:t>
      </w:r>
      <w:proofErr w:type="gramEnd"/>
      <w:r w:rsidRPr="00716009">
        <w:rPr>
          <w:i/>
        </w:rPr>
        <w:t xml:space="preserve"> (</w:t>
      </w:r>
      <w:proofErr w:type="spellStart"/>
      <w:r w:rsidRPr="00716009">
        <w:rPr>
          <w:i/>
        </w:rPr>
        <w:t>Beichl&amp;Sullivan</w:t>
      </w:r>
      <w:proofErr w:type="spellEnd"/>
      <w:r w:rsidRPr="00716009">
        <w:rPr>
          <w:i/>
        </w:rPr>
        <w:t>, 2000). This algorithm is an instance of a large class of sampling</w:t>
      </w:r>
    </w:p>
    <w:p w:rsidR="00716009" w:rsidRPr="00716009" w:rsidRDefault="00716009" w:rsidP="00716009">
      <w:pPr>
        <w:autoSpaceDE w:val="0"/>
        <w:autoSpaceDN w:val="0"/>
        <w:adjustRightInd w:val="0"/>
        <w:spacing w:after="0" w:line="240" w:lineRule="auto"/>
        <w:rPr>
          <w:i/>
        </w:rPr>
      </w:pPr>
      <w:proofErr w:type="gramStart"/>
      <w:r w:rsidRPr="00716009">
        <w:rPr>
          <w:i/>
        </w:rPr>
        <w:t>algorithms</w:t>
      </w:r>
      <w:proofErr w:type="gramEnd"/>
      <w:r w:rsidRPr="00716009">
        <w:rPr>
          <w:i/>
        </w:rPr>
        <w:t>, known as Markov chain Monte Carlo (MCMC). These algorithms have played</w:t>
      </w:r>
    </w:p>
    <w:p w:rsidR="00716009" w:rsidRPr="00716009" w:rsidRDefault="00716009" w:rsidP="00716009">
      <w:pPr>
        <w:autoSpaceDE w:val="0"/>
        <w:autoSpaceDN w:val="0"/>
        <w:adjustRightInd w:val="0"/>
        <w:spacing w:after="0" w:line="240" w:lineRule="auto"/>
        <w:rPr>
          <w:i/>
        </w:rPr>
      </w:pPr>
      <w:proofErr w:type="gramStart"/>
      <w:r w:rsidRPr="00716009">
        <w:rPr>
          <w:i/>
        </w:rPr>
        <w:t>a</w:t>
      </w:r>
      <w:proofErr w:type="gramEnd"/>
      <w:r w:rsidRPr="00716009">
        <w:rPr>
          <w:i/>
        </w:rPr>
        <w:t xml:space="preserve"> significant role in statistics, econometrics, physics and computing science over the last</w:t>
      </w:r>
    </w:p>
    <w:p w:rsidR="00716009" w:rsidRPr="00716009" w:rsidRDefault="00716009" w:rsidP="00716009">
      <w:pPr>
        <w:autoSpaceDE w:val="0"/>
        <w:autoSpaceDN w:val="0"/>
        <w:adjustRightInd w:val="0"/>
        <w:spacing w:after="0" w:line="240" w:lineRule="auto"/>
        <w:rPr>
          <w:i/>
        </w:rPr>
      </w:pPr>
      <w:proofErr w:type="gramStart"/>
      <w:r w:rsidRPr="00716009">
        <w:rPr>
          <w:i/>
        </w:rPr>
        <w:t>two</w:t>
      </w:r>
      <w:proofErr w:type="gramEnd"/>
      <w:r w:rsidRPr="00716009">
        <w:rPr>
          <w:i/>
        </w:rPr>
        <w:t xml:space="preserve"> decades. There are several high-dimensional problems, such as computing the volume</w:t>
      </w:r>
    </w:p>
    <w:p w:rsidR="00716009" w:rsidRPr="00716009" w:rsidRDefault="00716009" w:rsidP="00716009">
      <w:pPr>
        <w:autoSpaceDE w:val="0"/>
        <w:autoSpaceDN w:val="0"/>
        <w:adjustRightInd w:val="0"/>
        <w:spacing w:after="0" w:line="240" w:lineRule="auto"/>
        <w:rPr>
          <w:i/>
        </w:rPr>
      </w:pPr>
      <w:proofErr w:type="gramStart"/>
      <w:r w:rsidRPr="00716009">
        <w:rPr>
          <w:i/>
        </w:rPr>
        <w:t>of</w:t>
      </w:r>
      <w:proofErr w:type="gramEnd"/>
      <w:r w:rsidRPr="00716009">
        <w:rPr>
          <w:i/>
        </w:rPr>
        <w:t xml:space="preserve"> a convex body in d dimensions, for which MCMC simulation is the only known general</w:t>
      </w:r>
    </w:p>
    <w:p w:rsidR="00716009" w:rsidRPr="00716009" w:rsidRDefault="00716009" w:rsidP="00716009">
      <w:pPr>
        <w:autoSpaceDE w:val="0"/>
        <w:autoSpaceDN w:val="0"/>
        <w:adjustRightInd w:val="0"/>
        <w:spacing w:after="0" w:line="240" w:lineRule="auto"/>
        <w:rPr>
          <w:i/>
        </w:rPr>
      </w:pPr>
      <w:proofErr w:type="gramStart"/>
      <w:r w:rsidRPr="00716009">
        <w:rPr>
          <w:i/>
        </w:rPr>
        <w:t>approach</w:t>
      </w:r>
      <w:proofErr w:type="gramEnd"/>
      <w:r w:rsidRPr="00716009">
        <w:rPr>
          <w:i/>
        </w:rPr>
        <w:t xml:space="preserve"> for providing a solution within a reasonable time (polynomial in d) (Dyer, Frieze,</w:t>
      </w:r>
    </w:p>
    <w:p w:rsidR="00716009" w:rsidRDefault="00716009" w:rsidP="00716009">
      <w:r w:rsidRPr="00716009">
        <w:rPr>
          <w:i/>
        </w:rPr>
        <w:t xml:space="preserve">&amp; Kannan, 1991; </w:t>
      </w:r>
      <w:proofErr w:type="spellStart"/>
      <w:r w:rsidRPr="00716009">
        <w:rPr>
          <w:i/>
        </w:rPr>
        <w:t>Jerrum</w:t>
      </w:r>
      <w:proofErr w:type="spellEnd"/>
      <w:r w:rsidRPr="00716009">
        <w:rPr>
          <w:i/>
        </w:rPr>
        <w:t xml:space="preserve"> &amp; Sinclair, 1996)</w:t>
      </w:r>
      <w:proofErr w:type="gramStart"/>
      <w:r w:rsidRPr="00716009">
        <w:rPr>
          <w:i/>
        </w:rPr>
        <w:t>.</w:t>
      </w:r>
      <w:r>
        <w:t>(</w:t>
      </w:r>
      <w:proofErr w:type="spellStart"/>
      <w:proofErr w:type="gramEnd"/>
      <w:r>
        <w:t>Andrieu</w:t>
      </w:r>
      <w:proofErr w:type="spellEnd"/>
      <w:r>
        <w:t xml:space="preserve"> 2003)</w:t>
      </w:r>
    </w:p>
    <w:p w:rsidR="0065376E" w:rsidRDefault="0065376E" w:rsidP="00716009"/>
    <w:p w:rsidR="0065376E" w:rsidRPr="0065376E" w:rsidRDefault="0065376E" w:rsidP="0065376E">
      <w:pPr>
        <w:autoSpaceDE w:val="0"/>
        <w:autoSpaceDN w:val="0"/>
        <w:adjustRightInd w:val="0"/>
        <w:spacing w:after="0" w:line="240" w:lineRule="auto"/>
      </w:pPr>
      <w:r w:rsidRPr="0065376E">
        <w:t xml:space="preserve">Eventually in 1949, </w:t>
      </w:r>
      <w:r>
        <w:t>[Metropolis]</w:t>
      </w:r>
      <w:r w:rsidRPr="0065376E">
        <w:t xml:space="preserve"> published the first public document on Monte Carlo simulation with</w:t>
      </w:r>
    </w:p>
    <w:p w:rsidR="0065376E" w:rsidRDefault="0065376E" w:rsidP="0065376E">
      <w:pPr>
        <w:autoSpaceDE w:val="0"/>
        <w:autoSpaceDN w:val="0"/>
        <w:adjustRightInd w:val="0"/>
        <w:spacing w:after="0" w:line="240" w:lineRule="auto"/>
      </w:pPr>
      <w:r w:rsidRPr="0065376E">
        <w:t xml:space="preserve">Stan </w:t>
      </w:r>
      <w:proofErr w:type="spellStart"/>
      <w:r w:rsidRPr="0065376E">
        <w:t>Ulam</w:t>
      </w:r>
      <w:proofErr w:type="spellEnd"/>
      <w:r w:rsidRPr="0065376E">
        <w:t xml:space="preserve"> (Metropolis &amp; </w:t>
      </w:r>
      <w:proofErr w:type="spellStart"/>
      <w:r w:rsidRPr="0065376E">
        <w:t>Ulam</w:t>
      </w:r>
      <w:proofErr w:type="spellEnd"/>
      <w:r w:rsidRPr="0065376E">
        <w:t>, 1949).</w:t>
      </w:r>
      <w:r>
        <w:t xml:space="preserve"> … </w:t>
      </w:r>
      <w:r w:rsidRPr="0065376E">
        <w:t>Soon after, he proposed the Metropolis algorithm with the Tellers</w:t>
      </w:r>
      <w:r>
        <w:t xml:space="preserve"> </w:t>
      </w:r>
      <w:r w:rsidRPr="0065376E">
        <w:t xml:space="preserve">and the </w:t>
      </w:r>
      <w:proofErr w:type="spellStart"/>
      <w:r w:rsidRPr="0065376E">
        <w:t>Rosenbluths</w:t>
      </w:r>
      <w:proofErr w:type="spellEnd"/>
      <w:r w:rsidRPr="0065376E">
        <w:t xml:space="preserve"> (Metropolis et al., 1953)</w:t>
      </w:r>
      <w:r>
        <w:rPr>
          <w:rFonts w:ascii="Times-Roman" w:hAnsi="Times-Roman" w:cs="Times-Roman"/>
          <w:sz w:val="20"/>
          <w:szCs w:val="20"/>
        </w:rPr>
        <w:t>.</w:t>
      </w:r>
      <w:r>
        <w:t xml:space="preserve"> (</w:t>
      </w:r>
      <w:proofErr w:type="spellStart"/>
      <w:r>
        <w:t>Andrieu</w:t>
      </w:r>
      <w:proofErr w:type="spellEnd"/>
      <w:r>
        <w:t xml:space="preserve"> 2003)</w:t>
      </w:r>
    </w:p>
    <w:p w:rsidR="0065376E" w:rsidRDefault="0065376E" w:rsidP="0065376E">
      <w:pPr>
        <w:autoSpaceDE w:val="0"/>
        <w:autoSpaceDN w:val="0"/>
        <w:adjustRightInd w:val="0"/>
        <w:spacing w:after="0" w:line="240" w:lineRule="auto"/>
      </w:pPr>
    </w:p>
    <w:p w:rsidR="0065376E" w:rsidRDefault="0065376E" w:rsidP="0065376E">
      <w:pPr>
        <w:autoSpaceDE w:val="0"/>
        <w:autoSpaceDN w:val="0"/>
        <w:adjustRightInd w:val="0"/>
        <w:spacing w:after="0" w:line="240" w:lineRule="auto"/>
      </w:pPr>
    </w:p>
    <w:p w:rsidR="0065376E" w:rsidRDefault="0065376E" w:rsidP="0065376E">
      <w:pPr>
        <w:autoSpaceDE w:val="0"/>
        <w:autoSpaceDN w:val="0"/>
        <w:adjustRightInd w:val="0"/>
        <w:spacing w:after="0" w:line="240" w:lineRule="auto"/>
      </w:pPr>
      <w:r w:rsidRPr="0065376E">
        <w:t>In the introduction to this special issue, we focus on describing algorithms that we feel</w:t>
      </w:r>
      <w:r>
        <w:t xml:space="preserve"> </w:t>
      </w:r>
      <w:r w:rsidRPr="0065376E">
        <w:t>are the main building blocks in modern MCMC programs. We should emphasize that in</w:t>
      </w:r>
      <w:r>
        <w:t xml:space="preserve"> </w:t>
      </w:r>
      <w:r w:rsidRPr="0065376E">
        <w:t>order to obtain the best results out of this class of algorithms, it is important that we do not</w:t>
      </w:r>
      <w:r>
        <w:t xml:space="preserve"> </w:t>
      </w:r>
      <w:r w:rsidRPr="0065376E">
        <w:t>treat them as black boxes, but instead try to incorporate as much domain specific knowledge</w:t>
      </w:r>
      <w:r>
        <w:t xml:space="preserve"> </w:t>
      </w:r>
      <w:r w:rsidRPr="0065376E">
        <w:t>as possible into their design. MCMC algorithms typically require the design of proposal</w:t>
      </w:r>
      <w:r>
        <w:t xml:space="preserve"> </w:t>
      </w:r>
      <w:r w:rsidRPr="0065376E">
        <w:t>mechanisms to generate candidate hypotheses. Many existing machine learning algorithms</w:t>
      </w:r>
      <w:r>
        <w:t xml:space="preserve"> </w:t>
      </w:r>
      <w:r w:rsidRPr="0065376E">
        <w:t>can be adapted to become proposal mechanisms (de Freitas et al., 2001). This is often</w:t>
      </w:r>
      <w:r>
        <w:t xml:space="preserve"> </w:t>
      </w:r>
      <w:r w:rsidRPr="0065376E">
        <w:t xml:space="preserve">essential to obtain MCMC algorithms that converge quickly. </w:t>
      </w:r>
      <w:r>
        <w:t>(</w:t>
      </w:r>
      <w:proofErr w:type="spellStart"/>
      <w:r>
        <w:t>Andrieu</w:t>
      </w:r>
      <w:proofErr w:type="spellEnd"/>
      <w:r>
        <w:t xml:space="preserve"> 2003)</w:t>
      </w:r>
    </w:p>
    <w:p w:rsidR="0065376E" w:rsidRDefault="0065376E" w:rsidP="0065376E">
      <w:pPr>
        <w:autoSpaceDE w:val="0"/>
        <w:autoSpaceDN w:val="0"/>
        <w:adjustRightInd w:val="0"/>
        <w:spacing w:after="0" w:line="240" w:lineRule="auto"/>
        <w:rPr>
          <w:rFonts w:ascii="Times-Roman" w:hAnsi="Times-Roman" w:cs="Times-Roman"/>
          <w:sz w:val="20"/>
          <w:szCs w:val="20"/>
        </w:rPr>
      </w:pPr>
    </w:p>
    <w:p w:rsidR="0065376E" w:rsidRDefault="0065376E" w:rsidP="0065376E">
      <w:pPr>
        <w:autoSpaceDE w:val="0"/>
        <w:autoSpaceDN w:val="0"/>
        <w:adjustRightInd w:val="0"/>
        <w:spacing w:after="0" w:line="240" w:lineRule="auto"/>
      </w:pPr>
    </w:p>
    <w:p w:rsidR="0065376E" w:rsidRDefault="0065376E" w:rsidP="0065376E">
      <w:pPr>
        <w:autoSpaceDE w:val="0"/>
        <w:autoSpaceDN w:val="0"/>
        <w:adjustRightInd w:val="0"/>
        <w:spacing w:after="0" w:line="240" w:lineRule="auto"/>
      </w:pPr>
      <w:r w:rsidRPr="0065376E">
        <w:t>To be more specific, the successful design of most practical Monte Carlo algorithms to sample</w:t>
      </w:r>
      <w:r>
        <w:t xml:space="preserve"> </w:t>
      </w:r>
      <w:r w:rsidRPr="0065376E">
        <w:t xml:space="preserve">from a target distribution, say </w:t>
      </w:r>
      <w:r w:rsidRPr="0065376E">
        <w:rPr>
          <w:rFonts w:hint="eastAsia"/>
        </w:rPr>
        <w:t>π</w:t>
      </w:r>
      <w:r w:rsidRPr="0065376E">
        <w:t>, in scenarios involving both high dimension and complex</w:t>
      </w:r>
      <w:r>
        <w:t xml:space="preserve"> </w:t>
      </w:r>
      <w:r w:rsidRPr="0065376E">
        <w:t>patterns of dependence relies on the appropriate choice of proposal distributions. As a rule of</w:t>
      </w:r>
      <w:r>
        <w:t xml:space="preserve"> </w:t>
      </w:r>
      <w:r w:rsidRPr="0065376E">
        <w:t>thumb, to lead to efficient algorithms, such distributions should both be easy to sample from</w:t>
      </w:r>
      <w:r>
        <w:t xml:space="preserve"> </w:t>
      </w:r>
      <w:r w:rsidRPr="0065376E">
        <w:t xml:space="preserve">and capture some of the important characteristics of </w:t>
      </w:r>
      <w:r w:rsidRPr="0065376E">
        <w:rPr>
          <w:rFonts w:hint="eastAsia"/>
        </w:rPr>
        <w:t>π</w:t>
      </w:r>
      <w:r w:rsidRPr="0065376E">
        <w:t>, such as its scale or dependence structure.</w:t>
      </w:r>
      <w:r>
        <w:t xml:space="preserve"> </w:t>
      </w:r>
      <w:r w:rsidRPr="0065376E">
        <w:t>Whereas the design of such efficient proposal distributions is often feasible in small dimensions,</w:t>
      </w:r>
      <w:r>
        <w:t xml:space="preserve"> </w:t>
      </w:r>
      <w:r w:rsidRPr="0065376E">
        <w:t xml:space="preserve">this proves to </w:t>
      </w:r>
      <w:proofErr w:type="spellStart"/>
      <w:r w:rsidRPr="0065376E">
        <w:t>bemuch</w:t>
      </w:r>
      <w:proofErr w:type="spellEnd"/>
      <w:r w:rsidRPr="0065376E">
        <w:t xml:space="preserve"> more difficult in larger scenarios. The classical solution that is exploited by</w:t>
      </w:r>
      <w:r>
        <w:t xml:space="preserve"> </w:t>
      </w:r>
      <w:r w:rsidRPr="0065376E">
        <w:t>both MCMC and SMC methods, albeit in differing ways, consists of breaking up the original</w:t>
      </w:r>
      <w:r>
        <w:t xml:space="preserve"> </w:t>
      </w:r>
      <w:r w:rsidRPr="0065376E">
        <w:t>sampling problem into smaller and simpler sampling problems by focusing on some of the</w:t>
      </w:r>
      <w:r>
        <w:t xml:space="preserve"> </w:t>
      </w:r>
      <w:r w:rsidRPr="0065376E">
        <w:t xml:space="preserve">subcomponents of </w:t>
      </w:r>
      <w:r w:rsidRPr="0065376E">
        <w:rPr>
          <w:rFonts w:hint="eastAsia"/>
        </w:rPr>
        <w:t>π</w:t>
      </w:r>
      <w:r w:rsidRPr="0065376E">
        <w:t>. This results in an easier design of proposal distributions. This relative ease</w:t>
      </w:r>
      <w:r>
        <w:t xml:space="preserve"> </w:t>
      </w:r>
      <w:r w:rsidRPr="0065376E">
        <w:t>of implementation comes at a price, however, as such local strategies inevitably ignore some</w:t>
      </w:r>
      <w:r>
        <w:t xml:space="preserve"> </w:t>
      </w:r>
      <w:r w:rsidRPr="0065376E">
        <w:t xml:space="preserve">of the global features of the target distribution </w:t>
      </w:r>
      <w:r w:rsidRPr="0065376E">
        <w:rPr>
          <w:rFonts w:hint="eastAsia"/>
        </w:rPr>
        <w:t>π</w:t>
      </w:r>
      <w:r w:rsidRPr="0065376E">
        <w:t>, resulting in potentially poor performance.</w:t>
      </w:r>
      <w:r>
        <w:t xml:space="preserve"> </w:t>
      </w:r>
      <w:r w:rsidRPr="0065376E">
        <w:t>The art of designing Monte Carlo algorithms mainly resides in the adoption of an adequate</w:t>
      </w:r>
      <w:r>
        <w:t xml:space="preserve"> </w:t>
      </w:r>
      <w:r w:rsidRPr="0065376E">
        <w:t>trade-off between simplicity of implementation and the often difficult incorporation of important</w:t>
      </w:r>
      <w:r>
        <w:t xml:space="preserve"> </w:t>
      </w:r>
      <w:r w:rsidRPr="0065376E">
        <w:t xml:space="preserve">characteristics of the target distribution. </w:t>
      </w:r>
      <w:r>
        <w:t>(</w:t>
      </w:r>
      <w:proofErr w:type="spellStart"/>
      <w:r>
        <w:t>Andrieu</w:t>
      </w:r>
      <w:proofErr w:type="spellEnd"/>
      <w:r>
        <w:t xml:space="preserve"> 2010)</w:t>
      </w:r>
    </w:p>
    <w:p w:rsidR="001E230A" w:rsidRDefault="001E230A" w:rsidP="0065376E">
      <w:pPr>
        <w:autoSpaceDE w:val="0"/>
        <w:autoSpaceDN w:val="0"/>
        <w:adjustRightInd w:val="0"/>
        <w:spacing w:after="0" w:line="240" w:lineRule="auto"/>
      </w:pPr>
    </w:p>
    <w:p w:rsidR="001E230A" w:rsidRDefault="001E230A" w:rsidP="0065376E">
      <w:pPr>
        <w:autoSpaceDE w:val="0"/>
        <w:autoSpaceDN w:val="0"/>
        <w:adjustRightInd w:val="0"/>
        <w:spacing w:after="0" w:line="240" w:lineRule="auto"/>
      </w:pPr>
      <w:r>
        <w:t xml:space="preserve">A considerable amount of attention is now being devoted to the Metropolis-Hastings (M-H) algorithm, which was developed by Metropolis, </w:t>
      </w:r>
      <w:proofErr w:type="spellStart"/>
      <w:r>
        <w:t>Rosenbluth</w:t>
      </w:r>
      <w:proofErr w:type="spellEnd"/>
      <w:r>
        <w:t xml:space="preserve">, </w:t>
      </w:r>
      <w:proofErr w:type="spellStart"/>
      <w:r>
        <w:t>Rosenbluth</w:t>
      </w:r>
      <w:proofErr w:type="spellEnd"/>
      <w:r>
        <w:t xml:space="preserve">, Teller, and Teller (1953) and subsequently generalized by Hastings (1970). This algorithm is extremely versatile and gives rise to the Gibbs sampler as a special case, as pointed out by </w:t>
      </w:r>
      <w:proofErr w:type="spellStart"/>
      <w:r>
        <w:t>Gelman</w:t>
      </w:r>
      <w:proofErr w:type="spellEnd"/>
      <w:r>
        <w:t xml:space="preserve"> (1992). The M-H algorithm has been used extensively in physics, yet despite the paper by Hastings, it was little known to statisticians until recently. Papers by Muller (1993) and Tierney (1994) were instrumental in exposing the value of this algorithm and stimulating interest among statisticians in its use. (</w:t>
      </w:r>
      <w:proofErr w:type="spellStart"/>
      <w:r>
        <w:t>Chib</w:t>
      </w:r>
      <w:proofErr w:type="spellEnd"/>
      <w:r>
        <w:t xml:space="preserve"> 1995)</w:t>
      </w:r>
    </w:p>
    <w:p w:rsidR="00B65E64" w:rsidRDefault="00B65E64" w:rsidP="0065376E">
      <w:pPr>
        <w:autoSpaceDE w:val="0"/>
        <w:autoSpaceDN w:val="0"/>
        <w:adjustRightInd w:val="0"/>
        <w:spacing w:after="0" w:line="240" w:lineRule="auto"/>
      </w:pPr>
    </w:p>
    <w:p w:rsidR="00B65E64" w:rsidRDefault="00B65E64" w:rsidP="0065376E">
      <w:pPr>
        <w:autoSpaceDE w:val="0"/>
        <w:autoSpaceDN w:val="0"/>
        <w:adjustRightInd w:val="0"/>
        <w:spacing w:after="0" w:line="240" w:lineRule="auto"/>
      </w:pPr>
      <w:r>
        <w:t>Properly defined and implemented, MCMC methods enable the user to successively sample values from a convergent Markov chain, the limiting distribution of which is the true joint posterior of the model observables. Important features of MCMC methods that enhance their applicability include their ability to reduce complex multidimensional problems to sequences of much lower-dimensional ones and their relative indifference to the presence or absence of conjugate structures between the likelihood and the prior distribution. (Cowles 1996)</w:t>
      </w:r>
    </w:p>
    <w:p w:rsidR="00B65E64" w:rsidRDefault="00B65E64" w:rsidP="0065376E">
      <w:pPr>
        <w:autoSpaceDE w:val="0"/>
        <w:autoSpaceDN w:val="0"/>
        <w:adjustRightInd w:val="0"/>
        <w:spacing w:after="0" w:line="240" w:lineRule="auto"/>
      </w:pPr>
    </w:p>
    <w:p w:rsidR="00B65E64" w:rsidRDefault="00B65E64" w:rsidP="0065376E">
      <w:pPr>
        <w:autoSpaceDE w:val="0"/>
        <w:autoSpaceDN w:val="0"/>
        <w:adjustRightInd w:val="0"/>
        <w:spacing w:after="0" w:line="240" w:lineRule="auto"/>
      </w:pPr>
      <w:r>
        <w:t>Excellent tutorials on the methodology have recently been provided by Albert (1993) and Casella and George (1992); a more complete and advanced summary was given by Tierney (1995) (Cowles 1996)</w:t>
      </w:r>
    </w:p>
    <w:p w:rsidR="00B65E64" w:rsidRDefault="00B65E64" w:rsidP="0065376E">
      <w:pPr>
        <w:autoSpaceDE w:val="0"/>
        <w:autoSpaceDN w:val="0"/>
        <w:adjustRightInd w:val="0"/>
        <w:spacing w:after="0" w:line="240" w:lineRule="auto"/>
      </w:pPr>
    </w:p>
    <w:p w:rsidR="00117BC9" w:rsidRDefault="00B65E64" w:rsidP="00117BC9">
      <w:pPr>
        <w:autoSpaceDE w:val="0"/>
        <w:autoSpaceDN w:val="0"/>
        <w:adjustRightInd w:val="0"/>
        <w:spacing w:after="0" w:line="240" w:lineRule="auto"/>
      </w:pPr>
      <w:r>
        <w:t xml:space="preserve">Although the MCMC algorithms allow an enormous expansion of the class of candidate models for a given dataset, the also suffer from a well-known and potentially serious drawback: It is often difficult to decide when it is safe to terminate them and conclude their “convergence.” That is, at what point is it reasonable to believe that the samples are truly representative of the underlying stationary distribution of the Markov chain? It is immediately clear that is a more general notion of convergence than is usual for </w:t>
      </w:r>
      <w:r w:rsidR="00117BC9">
        <w:t>iterative</w:t>
      </w:r>
      <w:r>
        <w:t xml:space="preserve"> </w:t>
      </w:r>
      <w:r w:rsidR="00117BC9">
        <w:t>procedures</w:t>
      </w:r>
      <w:r>
        <w:t xml:space="preserve">, because what is produced by the algorithm at convergence is not a single number or even a distribution, but rather a </w:t>
      </w:r>
      <w:r w:rsidRPr="00B65E64">
        <w:rPr>
          <w:i/>
        </w:rPr>
        <w:t>sample</w:t>
      </w:r>
      <w:r>
        <w:t xml:space="preserve"> from a distribution. Worse yet, the Markov nature of the algorithm means that the members of this sample will generally be correlated with each other, slowing the algorithm it is attempt to sample from the entire stationary distribution and muddying the determination of appropriate Monte Carlo variances for estimates of model </w:t>
      </w:r>
      <w:r w:rsidR="00117BC9">
        <w:t>characteristics</w:t>
      </w:r>
      <w:r>
        <w:t xml:space="preserve"> based on the output.</w:t>
      </w:r>
      <w:r w:rsidR="00117BC9" w:rsidRPr="00117BC9">
        <w:t xml:space="preserve"> </w:t>
      </w:r>
      <w:r w:rsidR="00117BC9">
        <w:t>(Cowles 1996)</w:t>
      </w:r>
    </w:p>
    <w:p w:rsidR="00B65E64" w:rsidRDefault="00B65E64" w:rsidP="0065376E">
      <w:pPr>
        <w:autoSpaceDE w:val="0"/>
        <w:autoSpaceDN w:val="0"/>
        <w:adjustRightInd w:val="0"/>
        <w:spacing w:after="0" w:line="240" w:lineRule="auto"/>
      </w:pPr>
    </w:p>
    <w:p w:rsidR="00FA5F1E" w:rsidRDefault="00FA5F1E" w:rsidP="00FA5F1E">
      <w:pPr>
        <w:autoSpaceDE w:val="0"/>
        <w:autoSpaceDN w:val="0"/>
        <w:adjustRightInd w:val="0"/>
        <w:spacing w:after="0" w:line="240" w:lineRule="auto"/>
      </w:pPr>
      <w:r w:rsidRPr="00FA5F1E">
        <w:lastRenderedPageBreak/>
        <w:t>Markov chain Monte Carlo (MCMC) methods allow exploration of intractable probability</w:t>
      </w:r>
      <w:r>
        <w:t xml:space="preserve"> </w:t>
      </w:r>
      <w:r w:rsidRPr="00FA5F1E">
        <w:t>distributions by constructing a Markov chain whose stationary distribution equals the desired</w:t>
      </w:r>
      <w:r>
        <w:t xml:space="preserve"> </w:t>
      </w:r>
      <w:r w:rsidRPr="00FA5F1E">
        <w:t>distribution. A major challenge for practitioners is determining how long to run an</w:t>
      </w:r>
      <w:r>
        <w:t xml:space="preserve"> </w:t>
      </w:r>
      <w:r w:rsidRPr="00FA5F1E">
        <w:t>MCMC simulation. Many experiments employ a _</w:t>
      </w:r>
      <w:proofErr w:type="spellStart"/>
      <w:r w:rsidRPr="00FA5F1E">
        <w:t>xed</w:t>
      </w:r>
      <w:proofErr w:type="spellEnd"/>
      <w:r w:rsidRPr="00FA5F1E">
        <w:t>-time rule to terminate the simulation;</w:t>
      </w:r>
      <w:r>
        <w:t xml:space="preserve"> </w:t>
      </w:r>
      <w:r w:rsidRPr="00FA5F1E">
        <w:t xml:space="preserve">that is, the procedure terminates after n iterations, where n </w:t>
      </w:r>
      <w:r>
        <w:t xml:space="preserve">is determined heuristically. </w:t>
      </w:r>
      <w:r w:rsidRPr="00FA5F1E">
        <w:t>Indeed, some simulations are so complex that this is the only practical approach, but that</w:t>
      </w:r>
      <w:r>
        <w:t xml:space="preserve"> </w:t>
      </w:r>
      <w:r w:rsidRPr="00FA5F1E">
        <w:t>is not so for most experiments.</w:t>
      </w:r>
    </w:p>
    <w:p w:rsidR="00FA5F1E" w:rsidRPr="00FA5F1E" w:rsidRDefault="00FA5F1E" w:rsidP="00FA5F1E">
      <w:pPr>
        <w:autoSpaceDE w:val="0"/>
        <w:autoSpaceDN w:val="0"/>
        <w:adjustRightInd w:val="0"/>
        <w:spacing w:after="0" w:line="240" w:lineRule="auto"/>
      </w:pPr>
    </w:p>
    <w:p w:rsidR="00FA5F1E" w:rsidRDefault="00FA5F1E" w:rsidP="00FA5F1E">
      <w:pPr>
        <w:autoSpaceDE w:val="0"/>
        <w:autoSpaceDN w:val="0"/>
        <w:adjustRightInd w:val="0"/>
        <w:spacing w:after="0" w:line="240" w:lineRule="auto"/>
      </w:pPr>
      <w:r w:rsidRPr="00FA5F1E">
        <w:t xml:space="preserve">Alternatively, many </w:t>
      </w:r>
      <w:proofErr w:type="gramStart"/>
      <w:r w:rsidRPr="00FA5F1E">
        <w:t>practitioners</w:t>
      </w:r>
      <w:proofErr w:type="gramEnd"/>
      <w:r w:rsidRPr="00FA5F1E">
        <w:t xml:space="preserve"> use convergence diagnostics to determine if n </w:t>
      </w:r>
      <w:r>
        <w:t>is suffi</w:t>
      </w:r>
      <w:r w:rsidRPr="00FA5F1E">
        <w:t>ciently large (for a review see Cowles and Carlin, 1996). Although practical, these methods</w:t>
      </w:r>
      <w:r>
        <w:t xml:space="preserve"> </w:t>
      </w:r>
      <w:r w:rsidRPr="00FA5F1E">
        <w:t>are mute about the quality of the resulting estimates (</w:t>
      </w:r>
      <w:proofErr w:type="spellStart"/>
      <w:r w:rsidRPr="00FA5F1E">
        <w:t>Flegal</w:t>
      </w:r>
      <w:proofErr w:type="spellEnd"/>
      <w:r w:rsidRPr="00FA5F1E">
        <w:t xml:space="preserve"> et al., 2008). Moreover, they</w:t>
      </w:r>
      <w:r>
        <w:t xml:space="preserve"> can introduce bias directly in to the estimates (Cowles</w:t>
      </w:r>
      <w:r w:rsidRPr="00FA5F1E">
        <w:t xml:space="preserve"> et al., 1999).</w:t>
      </w:r>
      <w:r>
        <w:t xml:space="preserve"> (</w:t>
      </w:r>
      <w:proofErr w:type="spellStart"/>
      <w:r>
        <w:t>Flegal</w:t>
      </w:r>
      <w:proofErr w:type="spellEnd"/>
      <w:r>
        <w:t xml:space="preserve"> 2013)</w:t>
      </w:r>
    </w:p>
    <w:p w:rsidR="0065376E" w:rsidRDefault="0065376E" w:rsidP="0065376E">
      <w:pPr>
        <w:autoSpaceDE w:val="0"/>
        <w:autoSpaceDN w:val="0"/>
        <w:adjustRightInd w:val="0"/>
        <w:spacing w:after="0" w:line="240" w:lineRule="auto"/>
      </w:pPr>
    </w:p>
    <w:p w:rsidR="00FA5F1E" w:rsidRDefault="00FA5F1E" w:rsidP="0065376E">
      <w:pPr>
        <w:autoSpaceDE w:val="0"/>
        <w:autoSpaceDN w:val="0"/>
        <w:adjustRightInd w:val="0"/>
        <w:spacing w:after="0" w:line="240" w:lineRule="auto"/>
      </w:pPr>
      <w:proofErr w:type="spellStart"/>
      <w:r>
        <w:t>Geyers</w:t>
      </w:r>
      <w:proofErr w:type="spellEnd"/>
      <w:r w:rsidR="00EF4720">
        <w:t xml:space="preserve"> 1992</w:t>
      </w:r>
      <w:r>
        <w:t>: multiple runs, (witch’s hat counterexample); long run (test stationary); mixing</w:t>
      </w:r>
      <w:r w:rsidR="00EF4720">
        <w:t xml:space="preserve">; central limit theorem; estimating variance; </w:t>
      </w:r>
      <w:proofErr w:type="spellStart"/>
      <w:r w:rsidR="00EF4720">
        <w:t>burnin</w:t>
      </w:r>
      <w:proofErr w:type="spellEnd"/>
      <w:r w:rsidR="00EF4720">
        <w:t xml:space="preserve"> related to </w:t>
      </w:r>
      <w:proofErr w:type="spellStart"/>
      <w:r w:rsidR="00EF4720">
        <w:t>autocovarience</w:t>
      </w:r>
      <w:proofErr w:type="spellEnd"/>
    </w:p>
    <w:p w:rsidR="001D63CB" w:rsidRDefault="001D63CB" w:rsidP="0065376E">
      <w:pPr>
        <w:autoSpaceDE w:val="0"/>
        <w:autoSpaceDN w:val="0"/>
        <w:adjustRightInd w:val="0"/>
        <w:spacing w:after="0" w:line="240" w:lineRule="auto"/>
      </w:pPr>
    </w:p>
    <w:p w:rsidR="001D63CB" w:rsidRPr="001D63CB" w:rsidRDefault="001D63CB" w:rsidP="001D63CB">
      <w:pPr>
        <w:autoSpaceDE w:val="0"/>
        <w:autoSpaceDN w:val="0"/>
        <w:adjustRightInd w:val="0"/>
        <w:spacing w:after="0" w:line="240" w:lineRule="auto"/>
      </w:pPr>
      <w:r w:rsidRPr="001D63CB">
        <w:t>Markov chain Monte Carlo (MCMC) is a set of methods for drawi</w:t>
      </w:r>
      <w:r>
        <w:t xml:space="preserve">ng samples from a distribution, </w:t>
      </w:r>
      <w:proofErr w:type="gramStart"/>
      <w:r w:rsidRPr="001D63CB">
        <w:rPr>
          <w:i/>
        </w:rPr>
        <w:t>pi(</w:t>
      </w:r>
      <w:proofErr w:type="gramEnd"/>
      <w:r w:rsidRPr="001D63CB">
        <w:rPr>
          <w:i/>
        </w:rPr>
        <w:t>*)</w:t>
      </w:r>
      <w:r w:rsidRPr="001D63CB">
        <w:t>, defined on a measurable space (</w:t>
      </w:r>
      <w:r w:rsidRPr="001D63CB">
        <w:rPr>
          <w:i/>
        </w:rPr>
        <w:t>X; B</w:t>
      </w:r>
      <w:r w:rsidRPr="001D63CB">
        <w:t>), whose density is only known up to some proportionality</w:t>
      </w:r>
    </w:p>
    <w:p w:rsidR="001D63CB" w:rsidRPr="001D63CB" w:rsidRDefault="001D63CB" w:rsidP="001D63CB">
      <w:pPr>
        <w:autoSpaceDE w:val="0"/>
        <w:autoSpaceDN w:val="0"/>
        <w:adjustRightInd w:val="0"/>
        <w:spacing w:after="0" w:line="240" w:lineRule="auto"/>
      </w:pPr>
      <w:proofErr w:type="gramStart"/>
      <w:r w:rsidRPr="001D63CB">
        <w:t>constant</w:t>
      </w:r>
      <w:proofErr w:type="gramEnd"/>
      <w:r w:rsidRPr="001D63CB">
        <w:t xml:space="preserve">. Although the </w:t>
      </w:r>
      <w:proofErr w:type="spellStart"/>
      <w:r w:rsidRPr="001D63CB">
        <w:rPr>
          <w:i/>
        </w:rPr>
        <w:t>i</w:t>
      </w:r>
      <w:r w:rsidRPr="001D63CB">
        <w:t>-th</w:t>
      </w:r>
      <w:proofErr w:type="spellEnd"/>
      <w:r w:rsidRPr="001D63CB">
        <w:t xml:space="preserve"> sample is dependent on the </w:t>
      </w:r>
      <w:r w:rsidRPr="001D63CB">
        <w:rPr>
          <w:i/>
        </w:rPr>
        <w:t>(</w:t>
      </w:r>
      <w:proofErr w:type="spellStart"/>
      <w:r w:rsidRPr="001D63CB">
        <w:rPr>
          <w:i/>
        </w:rPr>
        <w:t>i</w:t>
      </w:r>
      <w:proofErr w:type="spellEnd"/>
      <w:r w:rsidRPr="001D63CB">
        <w:rPr>
          <w:i/>
        </w:rPr>
        <w:t xml:space="preserve"> </w:t>
      </w:r>
      <w:r w:rsidRPr="001D63CB">
        <w:rPr>
          <w:rFonts w:ascii="Calibri" w:hAnsi="Calibri" w:cs="Calibri"/>
          <w:i/>
        </w:rPr>
        <w:t xml:space="preserve">- </w:t>
      </w:r>
      <w:r w:rsidRPr="001D63CB">
        <w:rPr>
          <w:i/>
        </w:rPr>
        <w:t>1)</w:t>
      </w:r>
      <w:r w:rsidRPr="001D63CB">
        <w:t>-</w:t>
      </w:r>
      <w:proofErr w:type="spellStart"/>
      <w:proofErr w:type="gramStart"/>
      <w:r w:rsidRPr="001D63CB">
        <w:t>th</w:t>
      </w:r>
      <w:proofErr w:type="spellEnd"/>
      <w:proofErr w:type="gramEnd"/>
      <w:r w:rsidRPr="001D63CB">
        <w:t>, the Ergodic Theorem ensures that</w:t>
      </w:r>
    </w:p>
    <w:p w:rsidR="001D63CB" w:rsidRPr="001D63CB" w:rsidRDefault="001D63CB" w:rsidP="001D63CB">
      <w:pPr>
        <w:autoSpaceDE w:val="0"/>
        <w:autoSpaceDN w:val="0"/>
        <w:adjustRightInd w:val="0"/>
        <w:spacing w:after="0" w:line="240" w:lineRule="auto"/>
      </w:pPr>
      <w:proofErr w:type="gramStart"/>
      <w:r w:rsidRPr="001D63CB">
        <w:t>for</w:t>
      </w:r>
      <w:proofErr w:type="gramEnd"/>
      <w:r w:rsidRPr="001D63CB">
        <w:t xml:space="preserve"> an appropriately constructed Markov chain with invariant distribution </w:t>
      </w:r>
      <w:r w:rsidRPr="001D63CB">
        <w:rPr>
          <w:i/>
        </w:rPr>
        <w:t>pi(*)</w:t>
      </w:r>
      <w:r w:rsidRPr="001D63CB">
        <w:t>, long-run averages are</w:t>
      </w:r>
    </w:p>
    <w:p w:rsidR="001D63CB" w:rsidRPr="001D63CB" w:rsidRDefault="001D63CB" w:rsidP="001D63CB">
      <w:pPr>
        <w:autoSpaceDE w:val="0"/>
        <w:autoSpaceDN w:val="0"/>
        <w:adjustRightInd w:val="0"/>
        <w:spacing w:after="0" w:line="240" w:lineRule="auto"/>
      </w:pPr>
      <w:proofErr w:type="gramStart"/>
      <w:r w:rsidRPr="001D63CB">
        <w:t>consistent</w:t>
      </w:r>
      <w:proofErr w:type="gramEnd"/>
      <w:r w:rsidRPr="001D63CB">
        <w:t xml:space="preserve"> estimators for expectations under </w:t>
      </w:r>
      <w:r w:rsidRPr="001D63CB">
        <w:rPr>
          <w:i/>
        </w:rPr>
        <w:t>pi(*)</w:t>
      </w:r>
      <w:r>
        <w:rPr>
          <w:i/>
        </w:rPr>
        <w:t>.</w:t>
      </w:r>
      <w:r w:rsidRPr="001D63CB">
        <w:t xml:space="preserve"> As a result, MCMC methods have proven useful</w:t>
      </w:r>
    </w:p>
    <w:p w:rsidR="001D63CB" w:rsidRPr="001D63CB" w:rsidRDefault="001D63CB" w:rsidP="001D63CB">
      <w:pPr>
        <w:autoSpaceDE w:val="0"/>
        <w:autoSpaceDN w:val="0"/>
        <w:adjustRightInd w:val="0"/>
        <w:spacing w:after="0" w:line="240" w:lineRule="auto"/>
      </w:pPr>
      <w:proofErr w:type="gramStart"/>
      <w:r w:rsidRPr="001D63CB">
        <w:t>in</w:t>
      </w:r>
      <w:proofErr w:type="gramEnd"/>
      <w:r w:rsidRPr="001D63CB">
        <w:t xml:space="preserve"> Bayesian statistical inference, whe</w:t>
      </w:r>
      <w:r>
        <w:t>re often, the posterior density pi</w:t>
      </w:r>
      <w:r w:rsidRPr="001D63CB">
        <w:t>(</w:t>
      </w:r>
      <w:proofErr w:type="spellStart"/>
      <w:r w:rsidRPr="001D63CB">
        <w:t>xjy</w:t>
      </w:r>
      <w:proofErr w:type="spellEnd"/>
      <w:r w:rsidRPr="001D63CB">
        <w:t>) / f(</w:t>
      </w:r>
      <w:proofErr w:type="spellStart"/>
      <w:r w:rsidRPr="001D63CB">
        <w:t>yjx</w:t>
      </w:r>
      <w:proofErr w:type="spellEnd"/>
      <w:r w:rsidRPr="001D63CB">
        <w:t>)_0(x) for some</w:t>
      </w:r>
    </w:p>
    <w:p w:rsidR="001D63CB" w:rsidRPr="001D63CB" w:rsidRDefault="001D63CB" w:rsidP="001D63CB">
      <w:pPr>
        <w:autoSpaceDE w:val="0"/>
        <w:autoSpaceDN w:val="0"/>
        <w:adjustRightInd w:val="0"/>
        <w:spacing w:after="0" w:line="240" w:lineRule="auto"/>
      </w:pPr>
      <w:proofErr w:type="gramStart"/>
      <w:r w:rsidRPr="001D63CB">
        <w:t>parameter</w:t>
      </w:r>
      <w:proofErr w:type="gramEnd"/>
      <w:r w:rsidRPr="001D63CB">
        <w:t>, x (where f(</w:t>
      </w:r>
      <w:proofErr w:type="spellStart"/>
      <w:r w:rsidRPr="001D63CB">
        <w:t>yjx</w:t>
      </w:r>
      <w:proofErr w:type="spellEnd"/>
      <w:r w:rsidRPr="001D63CB">
        <w:t>) denotes the likelihood for data y and _0(x) the prior density), is only known</w:t>
      </w:r>
    </w:p>
    <w:p w:rsidR="001D63CB" w:rsidRDefault="001D63CB" w:rsidP="001D63CB">
      <w:pPr>
        <w:autoSpaceDE w:val="0"/>
        <w:autoSpaceDN w:val="0"/>
        <w:adjustRightInd w:val="0"/>
        <w:spacing w:after="0" w:line="240" w:lineRule="auto"/>
      </w:pPr>
      <w:proofErr w:type="gramStart"/>
      <w:r w:rsidRPr="001D63CB">
        <w:t>up</w:t>
      </w:r>
      <w:proofErr w:type="gramEnd"/>
      <w:r w:rsidRPr="001D63CB">
        <w:t xml:space="preserve"> to a constant [7].</w:t>
      </w:r>
      <w:r>
        <w:t xml:space="preserve"> (Livingstone 2014)</w:t>
      </w:r>
    </w:p>
    <w:p w:rsidR="00FA5F1E" w:rsidRPr="00716009" w:rsidRDefault="00FA5F1E" w:rsidP="0065376E">
      <w:pPr>
        <w:autoSpaceDE w:val="0"/>
        <w:autoSpaceDN w:val="0"/>
        <w:adjustRightInd w:val="0"/>
        <w:spacing w:after="0" w:line="240" w:lineRule="auto"/>
      </w:pPr>
    </w:p>
    <w:p w:rsidR="00FC0E1D" w:rsidRDefault="00FC0E1D" w:rsidP="00FC0E1D">
      <w:r>
        <w:t xml:space="preserve">Law of large numbers, if mean </w:t>
      </w:r>
      <m:oMath>
        <m:acc>
          <m:accPr>
            <m:chr m:val="̅"/>
            <m:ctrlPr>
              <w:rPr>
                <w:rFonts w:ascii="Cambria Math" w:hAnsi="Cambria Math"/>
                <w:i/>
              </w:rPr>
            </m:ctrlPr>
          </m:accPr>
          <m:e>
            <m:r>
              <w:rPr>
                <w:rFonts w:ascii="Cambria Math" w:hAnsi="Cambria Math"/>
              </w:rPr>
              <m:t>z</m:t>
            </m:r>
          </m:e>
        </m:acc>
      </m:oMath>
      <w:r>
        <w:rPr>
          <w:rFonts w:eastAsiaTheme="minorEastAsia"/>
        </w:rPr>
        <w:t xml:space="preserve"> </w:t>
      </w:r>
      <w:r>
        <w:t>exists and variance is bounded</w:t>
      </w:r>
    </w:p>
    <w:p w:rsidR="00FC0E1D" w:rsidRDefault="00716009" w:rsidP="00FC0E1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func>
        </m:oMath>
      </m:oMathPara>
    </w:p>
    <w:p w:rsidR="00FC0E1D" w:rsidRDefault="00FC0E1D" w:rsidP="00FC0E1D">
      <w:r>
        <w:t>Central limit theorem</w:t>
      </w:r>
      <w:r w:rsidR="009D3E8F">
        <w:t xml:space="preserve"> </w:t>
      </w:r>
      <m:oMath>
        <m:acc>
          <m:accPr>
            <m:chr m:val="̅"/>
            <m:ctrlPr>
              <w:rPr>
                <w:rFonts w:ascii="Cambria Math" w:hAnsi="Cambria Math"/>
                <w:i/>
              </w:rPr>
            </m:ctrlPr>
          </m:accPr>
          <m:e>
            <m:r>
              <w:rPr>
                <w:rFonts w:ascii="Cambria Math" w:hAnsi="Cambria Math"/>
              </w:rPr>
              <m:t>z</m:t>
            </m:r>
          </m:e>
        </m:acc>
      </m:oMath>
      <w:r w:rsidR="009D3E8F">
        <w:rPr>
          <w:rFonts w:eastAsiaTheme="minorEastAsia"/>
        </w:rPr>
        <w:t xml:space="preserve"> is asymptotic distributed as a normal distribution with mean </w:t>
      </w:r>
      <m:oMath>
        <m:r>
          <w:rPr>
            <w:rFonts w:ascii="Cambria Math" w:eastAsiaTheme="minorEastAsia" w:hAnsi="Cambria Math"/>
          </w:rPr>
          <m:t xml:space="preserve">μ= </m:t>
        </m:r>
        <m:d>
          <m:dPr>
            <m:begChr m:val="〈"/>
            <m:endChr m:val="〉"/>
            <m:ctrlPr>
              <w:rPr>
                <w:rFonts w:ascii="Cambria Math" w:eastAsiaTheme="minorEastAsia" w:hAnsi="Cambria Math"/>
                <w:i/>
              </w:rPr>
            </m:ctrlPr>
          </m:dPr>
          <m:e>
            <m:r>
              <w:rPr>
                <w:rFonts w:ascii="Cambria Math" w:eastAsiaTheme="minorEastAsia" w:hAnsi="Cambria Math"/>
              </w:rPr>
              <m:t>z</m:t>
            </m:r>
          </m:e>
        </m:d>
      </m:oMath>
      <w:r w:rsidR="009D3E8F">
        <w:rPr>
          <w:rFonts w:eastAsiaTheme="minorEastAsia"/>
        </w:rPr>
        <w:t xml:space="preserve"> and standard </w:t>
      </w:r>
      <w:proofErr w:type="gramStart"/>
      <w:r w:rsidR="009D3E8F">
        <w:rPr>
          <w:rFonts w:eastAsiaTheme="minorEastAsia"/>
        </w:rPr>
        <w:t xml:space="preserve">deviation </w:t>
      </w:r>
      <w:proofErr w:type="gramEnd"/>
      <m:oMath>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oMath>
      <w:r w:rsidR="009D3E8F">
        <w:rPr>
          <w:rFonts w:eastAsiaTheme="minorEastAsia"/>
        </w:rPr>
        <w:t>.</w:t>
      </w:r>
    </w:p>
    <w:p w:rsidR="00DA2B91" w:rsidRPr="000C753C" w:rsidRDefault="00716009" w:rsidP="00FC0E1D">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Prob</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z</m:t>
                              </m:r>
                            </m:e>
                          </m:acc>
                          <m:r>
                            <w:rPr>
                              <w:rFonts w:ascii="Cambria Math" w:hAnsi="Cambria Math"/>
                            </w:rPr>
                            <m:t xml:space="preserve">- </m:t>
                          </m:r>
                          <m:d>
                            <m:dPr>
                              <m:begChr m:val="〈"/>
                              <m:endChr m:val="〉"/>
                              <m:ctrlPr>
                                <w:rPr>
                                  <w:rFonts w:ascii="Cambria Math" w:hAnsi="Cambria Math"/>
                                  <w:i/>
                                </w:rPr>
                              </m:ctrlPr>
                            </m:dPr>
                            <m:e>
                              <m:r>
                                <w:rPr>
                                  <w:rFonts w:ascii="Cambria Math" w:hAnsi="Cambria Math"/>
                                </w:rPr>
                                <m:t>z</m:t>
                              </m:r>
                            </m:e>
                          </m:d>
                        </m:e>
                      </m:d>
                    </m:num>
                    <m:den>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z</m:t>
                              </m:r>
                            </m:e>
                          </m:d>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λ</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subSup"/>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λ</m:t>
              </m:r>
            </m:sup>
            <m:e>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sup>
              </m:sSup>
            </m:e>
          </m:nary>
          <m:r>
            <w:rPr>
              <w:rFonts w:ascii="Cambria Math" w:eastAsiaTheme="minorEastAsia" w:hAnsi="Cambria Math"/>
            </w:rPr>
            <m:t>du</m:t>
          </m:r>
        </m:oMath>
      </m:oMathPara>
    </w:p>
    <w:p w:rsidR="000C753C" w:rsidRDefault="000C753C" w:rsidP="000C753C">
      <w:pPr>
        <w:autoSpaceDE w:val="0"/>
        <w:autoSpaceDN w:val="0"/>
        <w:adjustRightInd w:val="0"/>
        <w:spacing w:after="0" w:line="240" w:lineRule="auto"/>
        <w:rPr>
          <w:rFonts w:ascii="Cmmi12" w:hAnsi="Cmmi12" w:cs="Cmmi12"/>
          <w:sz w:val="24"/>
          <w:szCs w:val="24"/>
        </w:rPr>
      </w:pPr>
      <w:r>
        <w:rPr>
          <w:rFonts w:ascii="Dcr10" w:hAnsi="Dcr10" w:cs="Dcr10"/>
          <w:sz w:val="24"/>
          <w:szCs w:val="24"/>
        </w:rPr>
        <w:t xml:space="preserve">Let </w:t>
      </w:r>
      <m:oMath>
        <m:r>
          <w:rPr>
            <w:rFonts w:ascii="Cambria Math" w:hAnsi="Cambria Math" w:cs="Cmmi12"/>
            <w:sz w:val="24"/>
            <w:szCs w:val="24"/>
          </w:rPr>
          <m:t>y</m:t>
        </m:r>
      </m:oMath>
      <w:r>
        <w:rPr>
          <w:rFonts w:ascii="Cmmi12" w:hAnsi="Cmmi12" w:cs="Cmmi12"/>
          <w:sz w:val="24"/>
          <w:szCs w:val="24"/>
        </w:rPr>
        <w:t xml:space="preserve"> </w:t>
      </w:r>
      <w:r>
        <w:rPr>
          <w:rFonts w:ascii="Dcr10" w:hAnsi="Dcr10" w:cs="Dcr10"/>
          <w:sz w:val="24"/>
          <w:szCs w:val="24"/>
        </w:rPr>
        <w:t xml:space="preserve">denote the observations or data, and let </w:t>
      </w:r>
      <m:oMath>
        <m:r>
          <w:rPr>
            <w:rFonts w:ascii="Cambria Math" w:hAnsi="Cambria Math" w:cs="Dcr10"/>
            <w:sz w:val="24"/>
            <w:szCs w:val="24"/>
          </w:rPr>
          <m:t>θ</m:t>
        </m:r>
      </m:oMath>
      <w:r>
        <w:rPr>
          <w:rFonts w:ascii="Cmmi12" w:hAnsi="Cmmi12" w:cs="Cmmi12"/>
          <w:sz w:val="24"/>
          <w:szCs w:val="24"/>
        </w:rPr>
        <w:t xml:space="preserve"> </w:t>
      </w:r>
      <w:r>
        <w:rPr>
          <w:rFonts w:ascii="Dcr10" w:hAnsi="Dcr10" w:cs="Dcr10"/>
          <w:sz w:val="24"/>
          <w:szCs w:val="24"/>
        </w:rPr>
        <w:t xml:space="preserve">denote the parameter or set of parameters by which the data are to be </w:t>
      </w:r>
      <w:proofErr w:type="spellStart"/>
      <w:r>
        <w:rPr>
          <w:rFonts w:ascii="Dcr10" w:hAnsi="Dcr10" w:cs="Dcr10"/>
          <w:sz w:val="24"/>
          <w:szCs w:val="24"/>
        </w:rPr>
        <w:t>summarised</w:t>
      </w:r>
      <w:proofErr w:type="spellEnd"/>
      <w:r>
        <w:rPr>
          <w:rFonts w:ascii="Dcr10" w:hAnsi="Dcr10" w:cs="Dcr10"/>
          <w:sz w:val="24"/>
          <w:szCs w:val="24"/>
        </w:rPr>
        <w:t xml:space="preserve">. Bayesian methods combine prior evidence on the parameters contained in the density </w:t>
      </w:r>
      <m:oMath>
        <m:r>
          <w:rPr>
            <w:rFonts w:ascii="Cambria Math" w:hAnsi="Cambria Math" w:cs="Dcr10"/>
            <w:sz w:val="24"/>
            <w:szCs w:val="24"/>
          </w:rPr>
          <m:t>p(θ)</m:t>
        </m:r>
      </m:oMath>
      <w:r>
        <w:rPr>
          <w:rFonts w:ascii="Cmr12" w:hAnsi="Cmr12" w:cs="Cmr12"/>
          <w:sz w:val="24"/>
          <w:szCs w:val="24"/>
        </w:rPr>
        <w:t xml:space="preserve"> </w:t>
      </w:r>
      <w:r>
        <w:rPr>
          <w:rFonts w:ascii="Dcr10" w:hAnsi="Dcr10" w:cs="Dcr10"/>
          <w:sz w:val="24"/>
          <w:szCs w:val="24"/>
        </w:rPr>
        <w:t xml:space="preserve">with the likelihood </w:t>
      </w:r>
      <m:oMath>
        <m:r>
          <w:rPr>
            <w:rFonts w:ascii="Cambria Math" w:hAnsi="Cambria Math" w:cs="Dcr10"/>
            <w:sz w:val="24"/>
            <w:szCs w:val="24"/>
          </w:rPr>
          <m:t>p(y|θ)</m:t>
        </m:r>
      </m:oMath>
      <w:r>
        <w:rPr>
          <w:rFonts w:ascii="Cmr12" w:hAnsi="Cmr12" w:cs="Cmr12"/>
          <w:sz w:val="24"/>
          <w:szCs w:val="24"/>
        </w:rPr>
        <w:t xml:space="preserve"> </w:t>
      </w:r>
      <w:r>
        <w:rPr>
          <w:rFonts w:ascii="Dcr10" w:hAnsi="Dcr10" w:cs="Dcr10"/>
          <w:sz w:val="24"/>
          <w:szCs w:val="24"/>
        </w:rPr>
        <w:t xml:space="preserve">to produce the entire posterior density </w:t>
      </w:r>
      <m:oMath>
        <m:r>
          <w:rPr>
            <w:rFonts w:ascii="Cambria Math" w:hAnsi="Cambria Math" w:cs="Dcr10"/>
            <w:sz w:val="24"/>
            <w:szCs w:val="24"/>
          </w:rPr>
          <m:t>p(θ|y)</m:t>
        </m:r>
      </m:oMath>
      <w:r>
        <w:rPr>
          <w:rFonts w:ascii="Cmr12" w:hAnsi="Cmr12" w:cs="Cmr12"/>
          <w:sz w:val="24"/>
          <w:szCs w:val="24"/>
        </w:rPr>
        <w:t xml:space="preserve"> </w:t>
      </w:r>
      <w:proofErr w:type="gramStart"/>
      <w:r>
        <w:rPr>
          <w:rFonts w:ascii="Dcr10" w:hAnsi="Dcr10" w:cs="Dcr10"/>
          <w:sz w:val="24"/>
          <w:szCs w:val="24"/>
        </w:rPr>
        <w:t xml:space="preserve">of </w:t>
      </w:r>
      <w:proofErr w:type="gramEnd"/>
      <m:oMath>
        <m:r>
          <w:rPr>
            <w:rFonts w:ascii="Cambria Math" w:hAnsi="Cambria Math" w:cs="Dcr10"/>
            <w:sz w:val="24"/>
            <w:szCs w:val="24"/>
          </w:rPr>
          <m:t>θ</m:t>
        </m:r>
      </m:oMath>
      <w:r>
        <w:rPr>
          <w:rFonts w:ascii="Dcr10" w:hAnsi="Dcr10" w:cs="Dcr10"/>
          <w:sz w:val="24"/>
          <w:szCs w:val="24"/>
        </w:rPr>
        <w:t xml:space="preserve">. From the posterior density one may extract any information not simply "the most likely value" of a parameter, as with maximum likelihood (ML) estimators. However, until the advent of Monte Carlo Markov Chain methods it was not straightforward to sample from the posterior density, except in cases where it was analytically </w:t>
      </w:r>
      <w:proofErr w:type="spellStart"/>
      <w:r>
        <w:rPr>
          <w:rFonts w:ascii="Dcr10" w:hAnsi="Dcr10" w:cs="Dcr10"/>
          <w:sz w:val="24"/>
          <w:szCs w:val="24"/>
        </w:rPr>
        <w:t>de.ned</w:t>
      </w:r>
      <w:proofErr w:type="spellEnd"/>
      <w:r>
        <w:rPr>
          <w:rFonts w:ascii="Dcr10" w:hAnsi="Dcr10" w:cs="Dcr10"/>
          <w:sz w:val="24"/>
          <w:szCs w:val="24"/>
        </w:rPr>
        <w:t xml:space="preserve">. Monte Carlo Markov Chain (MCMC) methods are iterative sampling methods that allow sampling </w:t>
      </w:r>
      <w:proofErr w:type="gramStart"/>
      <w:r>
        <w:rPr>
          <w:rFonts w:ascii="Dcr10" w:hAnsi="Dcr10" w:cs="Dcr10"/>
          <w:sz w:val="24"/>
          <w:szCs w:val="24"/>
        </w:rPr>
        <w:t xml:space="preserve">from </w:t>
      </w:r>
      <w:proofErr w:type="gramEnd"/>
      <m:oMath>
        <m:r>
          <w:rPr>
            <w:rFonts w:ascii="Cambria Math" w:hAnsi="Cambria Math" w:cs="Dcr10"/>
            <w:sz w:val="24"/>
            <w:szCs w:val="24"/>
          </w:rPr>
          <m:t>p(θ|y)</m:t>
        </m:r>
      </m:oMath>
      <w:r>
        <w:rPr>
          <w:rFonts w:ascii="Cmmi12" w:hAnsi="Cmmi12" w:cs="Cmmi12"/>
          <w:sz w:val="24"/>
          <w:szCs w:val="24"/>
        </w:rPr>
        <w:t>:</w:t>
      </w:r>
    </w:p>
    <w:p w:rsidR="00716009" w:rsidRDefault="00716009" w:rsidP="000C753C">
      <w:pPr>
        <w:autoSpaceDE w:val="0"/>
        <w:autoSpaceDN w:val="0"/>
        <w:adjustRightInd w:val="0"/>
        <w:spacing w:after="0" w:line="240" w:lineRule="auto"/>
        <w:rPr>
          <w:rFonts w:ascii="Cmmi12" w:hAnsi="Cmmi12" w:cs="Cmmi12"/>
          <w:sz w:val="24"/>
          <w:szCs w:val="24"/>
        </w:rPr>
      </w:pPr>
    </w:p>
    <w:p w:rsidR="00716009" w:rsidRPr="00FC0E1D" w:rsidRDefault="001E230A" w:rsidP="000C753C">
      <w:pPr>
        <w:autoSpaceDE w:val="0"/>
        <w:autoSpaceDN w:val="0"/>
        <w:adjustRightInd w:val="0"/>
        <w:spacing w:after="0" w:line="240" w:lineRule="auto"/>
      </w:pPr>
      <w:r>
        <w:rPr>
          <w:rFonts w:ascii="Cmmi12" w:hAnsi="Cmmi12" w:cs="Cmmi12"/>
          <w:sz w:val="24"/>
          <w:szCs w:val="24"/>
        </w:rPr>
        <w:lastRenderedPageBreak/>
        <w:t>The rest of this paper is organized as follow: Section 2 Monte Carlo Integration. Section 3 Markov Chains. Section 4 MCMC Metropolis Sampler. Section 5 MCMC Metropolis Hastings. Section 6 Hellinger Convergence.</w:t>
      </w:r>
    </w:p>
    <w:p w:rsidR="00EA2BC8" w:rsidRDefault="00EA2BC8" w:rsidP="00EA2BC8">
      <w:pPr>
        <w:pStyle w:val="Heading1"/>
      </w:pPr>
      <w:bookmarkStart w:id="1" w:name="_Toc447442954"/>
      <w:r>
        <w:t>Monte Carlo Integration</w:t>
      </w:r>
      <w:bookmarkEnd w:id="1"/>
    </w:p>
    <w:p w:rsidR="00EA2BC8" w:rsidRPr="00EA2BC8" w:rsidRDefault="00EA2BC8" w:rsidP="00EA2BC8"/>
    <w:p w:rsidR="00EA2BC8" w:rsidRPr="00EA2BC8" w:rsidRDefault="00EA2BC8" w:rsidP="00EA2BC8"/>
    <w:p w:rsidR="00716009" w:rsidRDefault="00716009" w:rsidP="00716009"/>
    <w:p w:rsidR="00716009" w:rsidRPr="00716009" w:rsidRDefault="00716009" w:rsidP="00716009"/>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Is also an integral of this </w:t>
      </w:r>
      <w:proofErr w:type="gramStart"/>
      <w:r w:rsidRPr="007A17BE">
        <w:rPr>
          <w:rFonts w:ascii="Times New Roman" w:eastAsia="Times New Roman" w:hAnsi="Times New Roman" w:cs="Times New Roman"/>
          <w:sz w:val="24"/>
          <w:szCs w:val="24"/>
        </w:rPr>
        <w:t>form.</w:t>
      </w:r>
      <w:proofErr w:type="gramEnd"/>
      <w:r w:rsidRPr="007A17BE">
        <w:rPr>
          <w:rFonts w:ascii="Times New Roman" w:eastAsia="Times New Roman" w:hAnsi="Times New Roman" w:cs="Times New Roman"/>
          <w:sz w:val="24"/>
          <w:szCs w:val="24"/>
        </w:rPr>
        <w:t xml:space="preserve"> </w:t>
      </w:r>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One, the function is positive on the interval (</w:t>
      </w:r>
      <w:proofErr w:type="spellStart"/>
      <w:r w:rsidRPr="007A17BE">
        <w:rPr>
          <w:rFonts w:ascii="Times New Roman" w:eastAsia="Times New Roman" w:hAnsi="Times New Roman" w:cs="Times New Roman"/>
          <w:sz w:val="24"/>
          <w:szCs w:val="24"/>
        </w:rPr>
        <w:t>a</w:t>
      </w:r>
      <w:proofErr w:type="gramStart"/>
      <w:r w:rsidRPr="007A17BE">
        <w:rPr>
          <w:rFonts w:ascii="Times New Roman" w:eastAsia="Times New Roman" w:hAnsi="Times New Roman" w:cs="Times New Roman"/>
          <w:sz w:val="24"/>
          <w:szCs w:val="24"/>
        </w:rPr>
        <w:t>,b</w:t>
      </w:r>
      <w:proofErr w:type="spellEnd"/>
      <w:proofErr w:type="gramEnd"/>
      <w:r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ED1E1D"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the integral of the function is finite.</w:t>
      </w:r>
    </w:p>
    <w:p w:rsidR="00613BCE" w:rsidRPr="00AE7D7E" w:rsidRDefault="00716009">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1E230A">
      <w:pPr>
        <w:pStyle w:val="Heading2"/>
      </w:pPr>
      <w:r>
        <w:t xml:space="preserve"> </w:t>
      </w:r>
      <w:bookmarkStart w:id="2" w:name="_Toc447442955"/>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2"/>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w:lastRenderedPageBreak/>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we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4F6417" w:rsidP="00C26AB0">
      <w:pPr>
        <w:pStyle w:val="Heading2"/>
      </w:pPr>
      <w:bookmarkStart w:id="3" w:name="_Toc447442956"/>
      <w:r>
        <w:t>Example</w:t>
      </w:r>
      <w:r w:rsidR="00BA73DD">
        <w:t>: Approximating the expected value of the Beta distribution</w:t>
      </w:r>
      <w:bookmarkEnd w:id="3"/>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716009"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716009"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p w:rsidR="001A28F9" w:rsidRPr="00501470" w:rsidRDefault="00716009"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4" w:name="_Toc447442957"/>
      <w:r w:rsidRPr="0048704E">
        <w:t>Monte Carlo Approximation for Optimization</w:t>
      </w:r>
      <w:bookmarkEnd w:id="4"/>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lastRenderedPageBreak/>
        <w:t>Monte Carlo Approximation can also be used to solve optimization problems of the form:</w:t>
      </w:r>
    </w:p>
    <w:p w:rsidR="00480B1A" w:rsidRPr="0048704E" w:rsidRDefault="00716009">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716009"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5" w:name="_Toc447442958"/>
      <w:r>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5"/>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716009"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034830">
      <w:pPr>
        <w:rPr>
          <w:rFonts w:eastAsiaTheme="minorEastAsia"/>
          <w:b/>
        </w:rPr>
      </w:pPr>
      <w:r>
        <w:rPr>
          <w:noProof/>
        </w:rPr>
        <w:lastRenderedPageBreak/>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Monte Carlo method provides a good approximation (green) to the real solution (black).</w:t>
      </w:r>
    </w:p>
    <w:p w:rsidR="007D1CDB" w:rsidRDefault="00BF0D63" w:rsidP="00C26AB0">
      <w:pPr>
        <w:pStyle w:val="Heading2"/>
      </w:pPr>
      <w:bookmarkStart w:id="6" w:name="_Toc447442959"/>
      <w:r>
        <w:t>Summary on Monte Carlo Approximation</w:t>
      </w:r>
      <w:bookmarkEnd w:id="6"/>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EA2BC8" w:rsidRDefault="00EA2BC8" w:rsidP="00EA2BC8">
      <w:pPr>
        <w:pStyle w:val="Heading1"/>
      </w:pPr>
      <w:bookmarkStart w:id="7" w:name="_Toc447442960"/>
      <w:r>
        <w:t>Markov Chains</w:t>
      </w:r>
      <w:bookmarkEnd w:id="7"/>
    </w:p>
    <w:p w:rsidR="00EA2BC8" w:rsidRPr="00EA2BC8" w:rsidRDefault="00EA2BC8" w:rsidP="00EA2BC8"/>
    <w:p w:rsidR="007D1CDB" w:rsidRDefault="007D1CDB" w:rsidP="007D1CDB">
      <w:pPr>
        <w:pStyle w:val="NormalWeb"/>
      </w:pPr>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804F2F" w:rsidRDefault="00804F2F" w:rsidP="007D1CDB">
      <w:pPr>
        <w:pStyle w:val="NormalWeb"/>
      </w:pPr>
      <w:r>
        <w:t xml:space="preserve">Given a sequence of random variables </w:t>
      </w:r>
      <w:proofErr w:type="gramStart"/>
      <w:r>
        <w:t>x(</w:t>
      </w:r>
      <w:proofErr w:type="spellStart"/>
      <w:proofErr w:type="gramEnd"/>
      <w:r>
        <w:t>i</w:t>
      </w:r>
      <w:proofErr w:type="spellEnd"/>
      <w:r>
        <w:t>) such that</w:t>
      </w:r>
    </w:p>
    <w:p w:rsidR="00804F2F" w:rsidRPr="00804F2F" w:rsidRDefault="00716009" w:rsidP="007D1CDB">
      <w:pPr>
        <w:rPr>
          <w:rFonts w:eastAsiaTheme="minorEastAsia"/>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804F2F" w:rsidRDefault="00804F2F" w:rsidP="007D1CDB">
      <w:pPr>
        <w:rPr>
          <w:rFonts w:eastAsiaTheme="minorEastAsia"/>
        </w:rPr>
      </w:pPr>
      <w:proofErr w:type="gramStart"/>
      <w:r>
        <w:rPr>
          <w:rFonts w:eastAsiaTheme="minorEastAsia"/>
        </w:rPr>
        <w:t>a</w:t>
      </w:r>
      <w:proofErr w:type="gramEnd"/>
      <w:r>
        <w:rPr>
          <w:rFonts w:eastAsiaTheme="minorEastAsia"/>
        </w:rPr>
        <w:t xml:space="preserve"> Markov Chain is a stochastic process defined by x(</w:t>
      </w:r>
      <w:proofErr w:type="spellStart"/>
      <w:r>
        <w:rPr>
          <w:rFonts w:eastAsiaTheme="minorEastAsia"/>
        </w:rPr>
        <w:t>i</w:t>
      </w:r>
      <w:proofErr w:type="spellEnd"/>
      <w:r>
        <w:rPr>
          <w:rFonts w:eastAsiaTheme="minorEastAsia"/>
        </w:rPr>
        <w:t>) such that</w:t>
      </w:r>
    </w:p>
    <w:p w:rsidR="00804F2F" w:rsidRPr="007D1CDB" w:rsidRDefault="00804F2F" w:rsidP="00804F2F">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804F2F" w:rsidRPr="00804F2F" w:rsidRDefault="00804F2F" w:rsidP="007D1CDB">
      <w:pPr>
        <w:rPr>
          <w:rFonts w:eastAsiaTheme="minorEastAsia"/>
        </w:rPr>
      </w:pPr>
      <w:r>
        <w:rPr>
          <w:rFonts w:eastAsiaTheme="minorEastAsia"/>
        </w:rPr>
        <w:t xml:space="preserve">Such that the probability of being in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Pr>
          <w:rFonts w:eastAsiaTheme="minorEastAsia"/>
        </w:rPr>
        <w:t xml:space="preserve">only on the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lastRenderedPageBreak/>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r w:rsidR="00804F2F" w:rsidRPr="001755EE">
        <w:rPr>
          <w:rFonts w:ascii="Times New Roman" w:eastAsia="Times New Roman" w:hAnsi="Times New Roman" w:cs="Times New Roman"/>
          <w:b/>
          <w:i/>
          <w:sz w:val="24"/>
          <w:szCs w:val="24"/>
        </w:rPr>
        <w:t>transition</w:t>
      </w:r>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t xml:space="preserve">If the state space is </w:t>
      </w:r>
      <w:hyperlink r:id="rId10"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1"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2"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Pr="00EF4720" w:rsidRDefault="00716009" w:rsidP="007D215F">
      <w:pPr>
        <w:pStyle w:val="NormalWeb"/>
        <w:rPr>
          <w:bCs/>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EF4720" w:rsidRDefault="00EF4720" w:rsidP="007D215F">
      <w:pPr>
        <w:pStyle w:val="NormalWeb"/>
      </w:pPr>
      <w:r>
        <w:rPr>
          <w:bCs/>
        </w:rPr>
        <w:t>(Hastings, 1970)</w:t>
      </w:r>
    </w:p>
    <w:p w:rsidR="007D215F" w:rsidRDefault="007D215F" w:rsidP="00C26AB0">
      <w:pPr>
        <w:pStyle w:val="Heading2"/>
      </w:pPr>
      <w:bookmarkStart w:id="8" w:name="_Toc447442961"/>
      <w:r>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5E41D3" w:rsidRDefault="005E41D3" w:rsidP="007D21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a city in which there is</w:t>
      </w:r>
      <w:r w:rsidR="007D215F" w:rsidRPr="007D215F">
        <w:rPr>
          <w:rFonts w:ascii="Times New Roman" w:eastAsia="Times New Roman" w:hAnsi="Times New Roman" w:cs="Times New Roman"/>
          <w:sz w:val="24"/>
          <w:szCs w:val="24"/>
        </w:rPr>
        <w:t xml:space="preserve"> only 3 types of weather: sunny, foggy, or rainy. </w:t>
      </w:r>
      <w:r>
        <w:rPr>
          <w:rFonts w:ascii="Times New Roman" w:eastAsia="Times New Roman" w:hAnsi="Times New Roman" w:cs="Times New Roman"/>
          <w:sz w:val="24"/>
          <w:szCs w:val="24"/>
        </w:rPr>
        <w:t>In this city, the</w:t>
      </w:r>
      <w:r w:rsidR="007D215F" w:rsidRPr="007D215F">
        <w:rPr>
          <w:rFonts w:ascii="Times New Roman" w:eastAsia="Times New Roman" w:hAnsi="Times New Roman" w:cs="Times New Roman"/>
          <w:sz w:val="24"/>
          <w:szCs w:val="24"/>
        </w:rPr>
        <w:t xml:space="preserve"> weather </w:t>
      </w:r>
      <w:r>
        <w:rPr>
          <w:rFonts w:ascii="Times New Roman" w:eastAsia="Times New Roman" w:hAnsi="Times New Roman" w:cs="Times New Roman"/>
          <w:sz w:val="24"/>
          <w:szCs w:val="24"/>
        </w:rPr>
        <w:t>transitions from one state to another in a statistically predictable pattern.</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lastRenderedPageBreak/>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sidRPr="008E7905">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time-homogeneous</w:t>
      </w:r>
      <w:r w:rsidRPr="008E7905">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sz w:val="24"/>
          <w:szCs w:val="24"/>
        </w:rPr>
        <w:t xml:space="preserve"> is the same after each step, so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rPr>
        <w:t xml:space="preserve">-step transition probability can be computed as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vertAlign w:val="superscript"/>
        </w:rPr>
        <w:t>th</w:t>
      </w:r>
      <w:r w:rsidR="00E575B0" w:rsidRPr="008E7905">
        <w:rPr>
          <w:rFonts w:ascii="Times New Roman" w:eastAsia="Times New Roman" w:hAnsi="Times New Roman" w:cs="Times New Roman"/>
          <w:sz w:val="24"/>
          <w:szCs w:val="24"/>
        </w:rPr>
        <w:t xml:space="preserve"> power of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iCs/>
          <w:sz w:val="24"/>
          <w:szCs w:val="24"/>
          <w:vertAlign w:val="superscript"/>
        </w:rPr>
        <w:t>k</w:t>
      </w:r>
      <w:r w:rsidR="00E575B0" w:rsidRPr="008E7905">
        <w:rPr>
          <w:rFonts w:ascii="Times New Roman" w:eastAsia="Times New Roman" w:hAnsi="Times New Roman" w:cs="Times New Roman"/>
          <w:sz w:val="24"/>
          <w:szCs w:val="24"/>
        </w:rPr>
        <w:t>.</w:t>
      </w: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irreducible and aperiodic</w:t>
      </w:r>
      <w:r>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there is a unique stationary distribution </w:t>
      </w:r>
      <w:r w:rsidR="00E575B0" w:rsidRPr="008E7905">
        <w:rPr>
          <w:rFonts w:ascii="Times New Roman" w:eastAsia="Times New Roman" w:hAnsi="Times New Roman" w:cs="Times New Roman"/>
          <w:b/>
          <w:bCs/>
          <w:sz w:val="24"/>
          <w:szCs w:val="24"/>
        </w:rPr>
        <w:t>π</w:t>
      </w:r>
      <w:r w:rsidR="00E575B0" w:rsidRPr="008E7905">
        <w:rPr>
          <w:rFonts w:ascii="Times New Roman" w:eastAsia="Times New Roman" w:hAnsi="Times New Roman" w:cs="Times New Roman"/>
          <w:sz w:val="24"/>
          <w:szCs w:val="24"/>
        </w:rPr>
        <w:t xml:space="preserve">. </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t>We obtain the same results by iterating the Markov Chain from the initial state through the desired number of steps.</w:t>
      </w:r>
    </w:p>
    <w:p w:rsidR="003B708A" w:rsidRDefault="003B708A" w:rsidP="004F6417">
      <w:pPr>
        <w:pStyle w:val="Heading2"/>
      </w:pPr>
      <w:bookmarkStart w:id="9" w:name="_Toc447442962"/>
      <w:r w:rsidRPr="003B708A">
        <w:t>Continuous state-space Markov chains</w:t>
      </w:r>
      <w:bookmarkEnd w:id="9"/>
    </w:p>
    <w:p w:rsidR="008F6EB3" w:rsidRDefault="003B708A" w:rsidP="00725EAA">
      <w:pPr>
        <w:rPr>
          <w:ins w:id="10" w:author="Broberg, Ronald" w:date="2016-02-26T08:41:00Z"/>
        </w:rPr>
      </w:pPr>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xml:space="preserve">. </w:t>
      </w:r>
      <w:r w:rsidR="008E7905">
        <w:t xml:space="preserve">It is a </w:t>
      </w:r>
      <w:hyperlink r:id="rId14" w:tooltip="Continuous-time stochastic process" w:history="1">
        <w:r w:rsidR="008E7905">
          <w:rPr>
            <w:rStyle w:val="Hyperlink"/>
          </w:rPr>
          <w:t>continuous-time stochastic process</w:t>
        </w:r>
      </w:hyperlink>
      <w:r w:rsidR="008E7905">
        <w:t xml:space="preserve"> with the </w:t>
      </w:r>
      <w:hyperlink r:id="rId15" w:tooltip="Markov property" w:history="1">
        <w:r w:rsidR="008E7905">
          <w:rPr>
            <w:rStyle w:val="Hyperlink"/>
          </w:rPr>
          <w:t xml:space="preserve">Markov </w:t>
        </w:r>
        <w:proofErr w:type="spellStart"/>
        <w:r w:rsidR="008E7905">
          <w:rPr>
            <w:rStyle w:val="Hyperlink"/>
          </w:rPr>
          <w:t>property</w:t>
        </w:r>
      </w:hyperlink>
      <w:r w:rsidR="008E7905">
        <w:t>.</w:t>
      </w:r>
      <w:r w:rsidRPr="003B708A">
        <w:rPr>
          <w:rFonts w:ascii="Times New Roman" w:eastAsia="Times New Roman" w:hAnsi="Times New Roman" w:cs="Times New Roman"/>
          <w:sz w:val="24"/>
          <w:szCs w:val="24"/>
        </w:rPr>
        <w:t>In</w:t>
      </w:r>
      <w:proofErr w:type="spellEnd"/>
      <w:r w:rsidRPr="003B708A">
        <w:rPr>
          <w:rFonts w:ascii="Times New Roman" w:eastAsia="Times New Roman" w:hAnsi="Times New Roman" w:cs="Times New Roman"/>
          <w:sz w:val="24"/>
          <w:szCs w:val="24"/>
        </w:rPr>
        <w:t xml:space="preserve"> this case the transition operator </w:t>
      </w:r>
      <w:r w:rsidRPr="003B708A">
        <w:rPr>
          <w:rFonts w:ascii="Times New Roman" w:eastAsia="Times New Roman" w:hAnsi="Times New Roman" w:cs="Times New Roman"/>
          <w:sz w:val="24"/>
          <w:szCs w:val="24"/>
        </w:rPr>
        <w:lastRenderedPageBreak/>
        <w:t xml:space="preserve">cannot be instantiated simply as a matrix, but is instead some continuous function on the real numbers. </w:t>
      </w:r>
    </w:p>
    <w:p w:rsidR="003B708A" w:rsidRDefault="003B708A" w:rsidP="004F6417">
      <w:pPr>
        <w:pStyle w:val="Heading2"/>
      </w:pPr>
      <w:bookmarkStart w:id="11" w:name="_Toc447442963"/>
      <w:r>
        <w:t>Example: Sampling from a continuous distribution using continuous state-space Markov chains</w:t>
      </w:r>
      <w:bookmarkEnd w:id="11"/>
    </w:p>
    <w:p w:rsidR="008E7905" w:rsidRPr="008E7905" w:rsidRDefault="008E7905"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continuous state-space Markov chain is presented in this example. The transition operator is a Normal distribution with a mean that is one half the distance between zero and the previous state. The variance is set to one. The initial state is set with a mean of zero and a variance of one. The model is run with a ‘burn in’ of 50 transitions and five chains are run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5D445D" w:rsidRDefault="00B42FCC" w:rsidP="005D445D">
      <w:pPr>
        <w:pStyle w:val="Heading2"/>
      </w:pPr>
      <w:bookmarkStart w:id="12" w:name="_Toc447442964"/>
      <w:r>
        <w:t>Markov Chain Summary</w:t>
      </w:r>
      <w:bookmarkEnd w:id="12"/>
    </w:p>
    <w:p w:rsidR="005D445D" w:rsidRPr="005D445D" w:rsidRDefault="005D445D" w:rsidP="005D445D">
      <w:r>
        <w:t>In the example above, the stationary distribution of the Markov chain is deduced from the samples generated by the chain after a specified burn-in period. Using Markov chains to sample from a specific target distribution, however, requires a transition operator for which the chain converges to a stationary distribution that matches the target distribution. Markov chain samplers such as the Metropolis sample and Metropolis Hastings sample enable us to choose such an operator.</w:t>
      </w:r>
    </w:p>
    <w:p w:rsidR="00EA2BC8" w:rsidRDefault="00EA2BC8" w:rsidP="00EA2BC8">
      <w:pPr>
        <w:pStyle w:val="Heading1"/>
      </w:pPr>
      <w:bookmarkStart w:id="13" w:name="_Toc447442965"/>
      <w:r>
        <w:lastRenderedPageBreak/>
        <w:t>MCMC: Metropolis Sampling</w:t>
      </w:r>
      <w:bookmarkEnd w:id="13"/>
    </w:p>
    <w:p w:rsidR="00EA2BC8" w:rsidRPr="00EA2BC8" w:rsidRDefault="00EA2BC8" w:rsidP="00EA2BC8"/>
    <w:p w:rsidR="001E4F12" w:rsidRDefault="00174D2F" w:rsidP="001E4F12">
      <w:pPr>
        <w:pStyle w:val="Heading2"/>
      </w:pPr>
      <w:bookmarkStart w:id="14" w:name="_Toc447442966"/>
      <w:r>
        <w:t>Metropolis Sampling</w:t>
      </w:r>
      <w:bookmarkEnd w:id="14"/>
    </w:p>
    <w:p w:rsidR="00936F52" w:rsidRDefault="00936F52" w:rsidP="00936F52"/>
    <w:p w:rsidR="00936F52" w:rsidRDefault="00936F52" w:rsidP="00936F52">
      <w:r>
        <w:t>Propose distribution</w:t>
      </w:r>
    </w:p>
    <w:p w:rsidR="00174D2F" w:rsidRDefault="00717AFE" w:rsidP="00174D2F">
      <w:pPr>
        <w:pStyle w:val="NormalWeb"/>
      </w:pPr>
      <w:r>
        <w:t>Acceptance criteria ….</w:t>
      </w:r>
    </w:p>
    <w:p w:rsidR="00717AFE" w:rsidRPr="00E81120" w:rsidRDefault="00717AFE" w:rsidP="00717AFE">
      <w:pPr>
        <w:pStyle w:val="NormalWeb"/>
      </w:pPr>
      <m:oMathPara>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r>
            <w:rPr>
              <w:rFonts w:ascii="Cambria Math" w:hAnsi="Cambria Math"/>
            </w:rPr>
            <m:t xml:space="preserve"> </m:t>
          </m:r>
        </m:oMath>
      </m:oMathPara>
    </w:p>
    <w:p w:rsidR="00174D2F" w:rsidRDefault="00174D2F" w:rsidP="00174D2F">
      <w:pPr>
        <w:pStyle w:val="NormalWeb"/>
      </w:pPr>
    </w:p>
    <w:p w:rsidR="00174D2F" w:rsidRDefault="00717AFE" w:rsidP="00174D2F">
      <w:pPr>
        <w:pStyle w:val="NormalWeb"/>
      </w:pPr>
      <w:r>
        <w:t>…</w:t>
      </w:r>
    </w:p>
    <w:p w:rsidR="00174D2F" w:rsidRDefault="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5" w:author="Broberg, Ronald" w:date="2016-02-26T08:41:00Z">
          <w:pPr>
            <w:numPr>
              <w:numId w:val="7"/>
            </w:numPr>
            <w:tabs>
              <w:tab w:val="num" w:pos="720"/>
            </w:tabs>
            <w:spacing w:before="100" w:beforeAutospacing="1" w:after="100" w:afterAutospacing="1" w:line="240" w:lineRule="auto"/>
            <w:ind w:left="720" w:hanging="360"/>
          </w:pPr>
        </w:pPrChange>
      </w:pPr>
      <w:r>
        <w:t>S</w:t>
      </w:r>
      <w:r w:rsidR="00174D2F">
        <w:t>et</w:t>
      </w:r>
      <w:r>
        <w:t xml:space="preserve"> </w:t>
      </w:r>
      <w:r w:rsidR="00174D2F">
        <w:t xml:space="preserve"> t = 0</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6" w:author="Broberg, Ronald" w:date="2016-02-26T08:41:00Z">
          <w:pPr>
            <w:numPr>
              <w:numId w:val="7"/>
            </w:numPr>
            <w:tabs>
              <w:tab w:val="num" w:pos="720"/>
            </w:tabs>
            <w:spacing w:before="100" w:beforeAutospacing="1" w:after="100" w:afterAutospacing="1" w:line="240" w:lineRule="auto"/>
            <w:ind w:left="720" w:hanging="360"/>
          </w:pPr>
        </w:pPrChange>
      </w:pPr>
      <w:r>
        <w:t xml:space="preserve">generate an initial state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(0)</m:t>
            </m:r>
          </m:sup>
        </m:sSup>
      </m:oMath>
      <w:r>
        <w:t xml:space="preserve">from a prior distribution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π</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 xml:space="preserve"> </m:t>
        </m:r>
      </m:oMath>
      <w:r>
        <w:t>over initial states</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7" w:author="Broberg, Ronald" w:date="2016-02-26T08:41:00Z">
          <w:pPr>
            <w:numPr>
              <w:numId w:val="7"/>
            </w:numPr>
            <w:tabs>
              <w:tab w:val="num" w:pos="720"/>
            </w:tabs>
            <w:spacing w:before="100" w:beforeAutospacing="1" w:after="100" w:afterAutospacing="1" w:line="240" w:lineRule="auto"/>
            <w:ind w:left="720" w:hanging="360"/>
          </w:pPr>
        </w:pPrChange>
      </w:pPr>
      <w:r>
        <w:t xml:space="preserve">repeat until </w:t>
      </w:r>
      <m:oMath>
        <m:r>
          <w:rPr>
            <w:rFonts w:ascii="Cambria Math" w:hAnsi="Cambria Math"/>
          </w:rPr>
          <m:t xml:space="preserve"> t=M</m:t>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8" w:author="Broberg, Ronald" w:date="2016-02-26T08:41:00Z">
          <w:pPr>
            <w:pStyle w:val="NormalWeb"/>
          </w:pPr>
        </w:pPrChange>
      </w:pPr>
      <w:proofErr w:type="gramStart"/>
      <w:r>
        <w:t>set</w:t>
      </w:r>
      <w:proofErr w:type="gramEnd"/>
      <w:r>
        <w:t xml:space="preserve"> </w:t>
      </w:r>
      <w:r w:rsidR="00CA7893">
        <w:t xml:space="preserve"> </w:t>
      </w:r>
      <m:oMath>
        <m:r>
          <w:rPr>
            <w:rFonts w:ascii="Cambria Math" w:hAnsi="Cambria Math"/>
          </w:rPr>
          <m:t>t=t+1</m:t>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9" w:author="Broberg, Ronald" w:date="2016-02-26T08:41:00Z">
          <w:pPr>
            <w:pStyle w:val="NormalWeb"/>
          </w:pPr>
        </w:pPrChange>
      </w:pPr>
      <w:proofErr w:type="gramStart"/>
      <w:r>
        <w:t>generate</w:t>
      </w:r>
      <w:proofErr w:type="gramEnd"/>
      <w:r>
        <w:t xml:space="preserve"> a proposal state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r>
        <w:t>from</w:t>
      </w:r>
      <w:del w:id="20" w:author="Broberg, Ronald" w:date="2016-02-26T08:41:00Z">
        <w:r>
          <w:delText xml:space="preserve"> </w:delText>
        </w:r>
      </w:del>
      <m:oMath>
        <m:r>
          <w:rPr>
            <w:rFonts w:ascii="Cambria Math" w:hAnsi="Cambria Math"/>
          </w:rPr>
          <m:t xml:space="preserve"> q</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t-1</m:t>
                </m:r>
              </m:sup>
            </m:sSup>
          </m:e>
        </m:d>
      </m:oMath>
      <w:r>
        <w:t xml:space="preserve"> </w:t>
      </w:r>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1" w:author="Broberg, Ronald" w:date="2016-02-26T08:41:00Z">
          <w:pPr>
            <w:pStyle w:val="NormalWeb"/>
          </w:pPr>
        </w:pPrChange>
      </w:pPr>
      <w:proofErr w:type="gramStart"/>
      <w:r>
        <w:t>calculate</w:t>
      </w:r>
      <w:proofErr w:type="gramEnd"/>
      <w:r>
        <w:t xml:space="preserve"> the acceptance probability </w:t>
      </w:r>
      <m:oMath>
        <m:r>
          <w:rPr>
            <w:rFonts w:ascii="Cambria Math" w:hAnsi="Cambria Math"/>
          </w:rPr>
          <m:t>α=</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eastAsiaTheme="minorHAnsi" w:hAnsi="Cambria Math" w:cstheme="minorBidi"/>
                    <w:i/>
                    <w:sz w:val="22"/>
                    <w:szCs w:val="22"/>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t-1</m:t>
                        </m:r>
                      </m:sup>
                    </m:sSup>
                  </m:e>
                </m:d>
              </m:den>
            </m:f>
          </m:e>
        </m:d>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2" w:author="Broberg, Ronald" w:date="2016-02-26T08:41:00Z">
          <w:pPr>
            <w:pStyle w:val="NormalWeb"/>
          </w:pPr>
        </w:pPrChange>
      </w:pPr>
      <w:proofErr w:type="gramStart"/>
      <w:r>
        <w:t>draw</w:t>
      </w:r>
      <w:proofErr w:type="gramEnd"/>
      <w:r>
        <w:t xml:space="preserve"> a random number</w:t>
      </w:r>
      <w:r w:rsidR="00CA7893">
        <w:t xml:space="preserve"> </w:t>
      </w:r>
      <m:oMath>
        <m:r>
          <w:rPr>
            <w:rFonts w:ascii="Cambria Math" w:hAnsi="Cambria Math"/>
          </w:rPr>
          <m:t>u</m:t>
        </m:r>
      </m:oMath>
      <w:r>
        <w:t xml:space="preserve"> from</w:t>
      </w:r>
      <w:r w:rsidR="00CA7893">
        <w:t xml:space="preserve"> 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3" w:author="Broberg, Ronald" w:date="2016-02-26T08:41:00Z">
          <w:pPr>
            <w:pStyle w:val="NormalWeb"/>
          </w:pPr>
        </w:pPrChange>
      </w:pPr>
      <w:proofErr w:type="gramStart"/>
      <w:r>
        <w:t xml:space="preserve">if </w:t>
      </w:r>
      <w:proofErr w:type="gramEnd"/>
      <m:oMath>
        <m:r>
          <w:rPr>
            <w:rFonts w:ascii="Cambria Math" w:hAnsi="Cambria Math"/>
          </w:rPr>
          <m:t xml:space="preserve"> u≤α</m:t>
        </m:r>
      </m:oMath>
      <w:r>
        <w:t xml:space="preserve">, accept the proposal and set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rsidR="00CA7893">
        <w:rPr>
          <w:noProof/>
        </w:rPr>
        <w:t xml:space="preserve"> </w:t>
      </w:r>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24" w:author="Broberg, Ronald" w:date="2016-02-26T08:41:00Z">
          <w:pPr>
            <w:pStyle w:val="NormalWeb"/>
          </w:pPr>
        </w:pPrChange>
      </w:pPr>
      <w:proofErr w:type="gramStart"/>
      <w:r>
        <w:t>else  set</w:t>
      </w:r>
      <w:proofErr w:type="gramEnd"/>
      <w: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(t-1)</m:t>
            </m:r>
          </m:sup>
        </m:sSup>
      </m:oMath>
    </w:p>
    <w:p w:rsidR="00174D2F" w:rsidRDefault="00174D2F" w:rsidP="004F6417">
      <w:pPr>
        <w:pStyle w:val="Heading2"/>
      </w:pPr>
      <w:bookmarkStart w:id="25" w:name="_Toc447442967"/>
      <w:r>
        <w:t>Example: Using the Metropolis algorithm to sample from an unknown distribution</w:t>
      </w:r>
      <w:bookmarkEnd w:id="25"/>
    </w:p>
    <w:p w:rsidR="00936F52" w:rsidRDefault="00936F52" w:rsidP="00936F52"/>
    <w:p w:rsidR="00936F52" w:rsidRDefault="00936F52" w:rsidP="00936F52">
      <w:r>
        <w:t>Given a function</w:t>
      </w:r>
    </w:p>
    <w:p w:rsidR="00936F52" w:rsidRDefault="00936F52" w:rsidP="00936F52">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936F52" w:rsidRDefault="00936F52" w:rsidP="00936F52">
      <w:r>
        <w:tab/>
      </w:r>
    </w:p>
    <w:p w:rsidR="00936F52" w:rsidRDefault="00936F52" w:rsidP="00936F52">
      <w:r>
        <w:t>From which we would like to draw samples</w:t>
      </w:r>
    </w:p>
    <w:p w:rsidR="00936F52" w:rsidRDefault="00936F52" w:rsidP="00936F52">
      <w:r>
        <w:t>Define</w:t>
      </w:r>
    </w:p>
    <w:p w:rsidR="00936F52" w:rsidRPr="00936F52" w:rsidRDefault="00936F52" w:rsidP="00936F52">
      <w:pPr>
        <w:pStyle w:val="ListParagraph"/>
        <w:numPr>
          <w:ilvl w:val="0"/>
          <w:numId w:val="23"/>
        </w:numPr>
        <w:rPr>
          <w:rFonts w:ascii="Cambria Math" w:hAnsi="Cambria Math"/>
        </w:rPr>
      </w:pPr>
      <w:r w:rsidRPr="00936F52">
        <w:rPr>
          <w:rFonts w:ascii="Cambria Math" w:hAnsi="Cambria Math"/>
        </w:rPr>
        <w:t xml:space="preserve">Prior distribution </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(0)</m:t>
            </m:r>
          </m:sup>
        </m:sSup>
      </m:oMath>
      <w:r w:rsidRPr="00936F52">
        <w:rPr>
          <w:rFonts w:ascii="Cambria Math" w:hAnsi="Cambria Math"/>
        </w:rPr>
        <w:t xml:space="preserve"> over the initial state of the Markov Chain</w:t>
      </w:r>
    </w:p>
    <w:p w:rsidR="00936F52" w:rsidRPr="00936F52" w:rsidRDefault="00936F52" w:rsidP="00936F52">
      <w:pPr>
        <w:pStyle w:val="ListParagraph"/>
        <w:numPr>
          <w:ilvl w:val="0"/>
          <w:numId w:val="23"/>
        </w:numPr>
        <w:rPr>
          <w:rFonts w:ascii="Cambria Math" w:hAnsi="Cambria Math"/>
        </w:rPr>
      </w:pPr>
      <w:r w:rsidRPr="00936F52">
        <w:rPr>
          <w:rFonts w:ascii="Cambria Math" w:hAnsi="Cambria Math"/>
        </w:rPr>
        <w:t xml:space="preserve">Proposal distribution </w:t>
      </w:r>
      <m:oMath>
        <m:r>
          <m:rPr>
            <m:sty m:val="p"/>
          </m:rPr>
          <w:rPr>
            <w:rFonts w:ascii="Cambria Math" w:hAnsi="Cambria Math"/>
          </w:rPr>
          <m:t>q(x|</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t-1</m:t>
                </m:r>
              </m:e>
            </m:d>
          </m:sup>
        </m:sSup>
        <m:r>
          <w:rPr>
            <w:rFonts w:ascii="Cambria Math" w:eastAsiaTheme="minorEastAsia" w:hAnsi="Cambria Math"/>
          </w:rPr>
          <m:t>)</m:t>
        </m:r>
      </m:oMath>
    </w:p>
    <w:p w:rsidR="00936F52" w:rsidRDefault="00936F52" w:rsidP="00936F52">
      <w:r>
        <w:lastRenderedPageBreak/>
        <w:t>For this example, define</w:t>
      </w:r>
    </w:p>
    <w:p w:rsidR="00936F52" w:rsidRPr="005B135A" w:rsidRDefault="00716009" w:rsidP="005B135A">
      <w:pPr>
        <w:pStyle w:val="ListParagraph"/>
        <w:numPr>
          <w:ilvl w:val="0"/>
          <w:numId w:val="26"/>
        </w:numPr>
      </w:pPr>
      <m:oMath>
        <m:sSup>
          <m:sSupPr>
            <m:ctrlPr>
              <w:rPr>
                <w:rFonts w:ascii="Cambria Math" w:hAnsi="Cambria Math"/>
                <w:i/>
              </w:rPr>
            </m:ctrlPr>
          </m:sSupPr>
          <m:e>
            <m:r>
              <w:rPr>
                <w:rFonts w:ascii="Cambria Math" w:hAnsi="Cambria Math"/>
              </w:rPr>
              <m:t>π</m:t>
            </m:r>
          </m:e>
          <m:sup>
            <m:r>
              <w:rPr>
                <w:rFonts w:ascii="Cambria Math" w:hAnsi="Cambria Math"/>
              </w:rPr>
              <m:t>(0)</m:t>
            </m:r>
          </m:sup>
        </m:sSup>
        <m:r>
          <m:rPr>
            <m:scr m:val="double-struck"/>
          </m:rPr>
          <w:rPr>
            <w:rFonts w:ascii="Cambria Math" w:hAnsi="Cambria Math"/>
          </w:rPr>
          <m:t xml:space="preserve"> ~ N(</m:t>
        </m:r>
        <m:r>
          <w:rPr>
            <w:rFonts w:ascii="Cambria Math" w:hAnsi="Cambria Math"/>
          </w:rPr>
          <m:t>0,1)</m:t>
        </m:r>
      </m:oMath>
    </w:p>
    <w:p w:rsidR="005B135A" w:rsidRPr="00936F52" w:rsidRDefault="005B135A" w:rsidP="005B135A">
      <w:pPr>
        <w:pStyle w:val="ListParagraph"/>
        <w:numPr>
          <w:ilvl w:val="0"/>
          <w:numId w:val="26"/>
        </w:numPr>
      </w:pPr>
      <m:oMath>
        <m:r>
          <m:rPr>
            <m:sty m:val="p"/>
          </m:rPr>
          <w:rPr>
            <w:rFonts w:ascii="Cambria Math" w:hAnsi="Cambria Math"/>
          </w:rPr>
          <m:t>q</m:t>
        </m:r>
        <m:d>
          <m:dPr>
            <m:ctrlPr>
              <w:rPr>
                <w:rFonts w:ascii="Cambria Math" w:hAnsi="Cambria Math"/>
              </w:rPr>
            </m:ctrlPr>
          </m:dPr>
          <m:e>
            <m:r>
              <m:rPr>
                <m:sty m:val="p"/>
              </m:rPr>
              <w:rPr>
                <w:rFonts w:ascii="Cambria Math" w:hAnsi="Cambria Math"/>
              </w:rPr>
              <m:t>x</m:t>
            </m:r>
          </m:e>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t-1</m:t>
                    </m:r>
                  </m:e>
                </m:d>
              </m:sup>
            </m:sSup>
            <m:ctrlPr>
              <w:rPr>
                <w:rFonts w:ascii="Cambria Math" w:eastAsiaTheme="minorEastAsia" w:hAnsi="Cambria Math"/>
                <w:i/>
              </w:rPr>
            </m:ctrlPr>
          </m:e>
        </m:d>
        <m:r>
          <m:rPr>
            <m:scr m:val="double-struck"/>
          </m:rPr>
          <w:rPr>
            <w:rFonts w:ascii="Cambria Math" w:hAnsi="Cambria Math"/>
          </w:rPr>
          <m:t xml:space="preserve"> ~ N(</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,1)</m:t>
        </m:r>
      </m:oMath>
      <w:r>
        <w:rPr>
          <w:rFonts w:eastAsiaTheme="minorEastAsia"/>
        </w:rPr>
        <w:t xml:space="preserve"> </w:t>
      </w:r>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174D2F" w:rsidRDefault="005B135A" w:rsidP="00174D2F">
      <w:pPr>
        <w:pStyle w:val="NormalWeb"/>
      </w:pPr>
      <w:r>
        <w:t>Additional</w:t>
      </w:r>
      <w:r w:rsidR="00174D2F">
        <w:t xml:space="preserve"> output from the code above showing that the samples from Metropolis sampler draws samples that follow a </w:t>
      </w:r>
      <w:r w:rsidR="00174D2F">
        <w:rPr>
          <w:rStyle w:val="Emphasis"/>
        </w:rPr>
        <w:t>normalized </w:t>
      </w:r>
      <w:r w:rsidR="00174D2F">
        <w:t xml:space="preserve">Student’s-t distribution, even though </w:t>
      </w:r>
      <w:r>
        <w:rPr>
          <w:noProof/>
        </w:rPr>
        <w:t xml:space="preserve">p(x) </w:t>
      </w:r>
      <w:r w:rsidR="00174D2F">
        <w:t>is not normalized.</w:t>
      </w:r>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5B135A" w:rsidRDefault="005B135A"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left, the progression of the Markov chain’s state evolution is shown. The burn in period is chosen to be 500 transitions. On the right, the distribution of the samples is displayed. A normal distribution is overlain in red. A student-t distribution is </w:t>
      </w:r>
      <w:proofErr w:type="spellStart"/>
      <w:r>
        <w:rPr>
          <w:rFonts w:ascii="Times New Roman" w:eastAsia="Times New Roman" w:hAnsi="Times New Roman" w:cs="Times New Roman"/>
          <w:sz w:val="24"/>
          <w:szCs w:val="24"/>
        </w:rPr>
        <w:t>overlean</w:t>
      </w:r>
      <w:proofErr w:type="spellEnd"/>
      <w:r>
        <w:rPr>
          <w:rFonts w:ascii="Times New Roman" w:eastAsia="Times New Roman" w:hAnsi="Times New Roman" w:cs="Times New Roman"/>
          <w:sz w:val="24"/>
          <w:szCs w:val="24"/>
        </w:rPr>
        <w:t xml:space="preserve"> in green. It is apparent that the model values follow the student-t, even though the function p(x) was not a formally normalized distribution.</w:t>
      </w:r>
    </w:p>
    <w:p w:rsidR="00174D2F" w:rsidRPr="00174D2F" w:rsidRDefault="00174D2F" w:rsidP="004F6417">
      <w:pPr>
        <w:pStyle w:val="Heading2"/>
      </w:pPr>
      <w:bookmarkStart w:id="26" w:name="_Toc447442968"/>
      <w:r w:rsidRPr="00174D2F">
        <w:t>Reversibility of the transition operator</w:t>
      </w:r>
      <w:bookmarkEnd w:id="26"/>
    </w:p>
    <w:p w:rsidR="00EA2BC8" w:rsidRDefault="00EA2BC8" w:rsidP="00EA2BC8">
      <w:pPr>
        <w:pStyle w:val="Heading1"/>
      </w:pPr>
      <w:bookmarkStart w:id="27" w:name="_Toc447442969"/>
      <w:r>
        <w:t>MCMC: Metropolis-Hastings Sampling</w:t>
      </w:r>
      <w:bookmarkEnd w:id="27"/>
    </w:p>
    <w:p w:rsidR="00EA2BC8" w:rsidRDefault="00804F2F" w:rsidP="00804F2F">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Unlike in the original Metropolis algorithm, </w:t>
      </w:r>
      <w:r>
        <w:rPr>
          <w:rFonts w:ascii="Times-Italic" w:hAnsi="Times-Italic" w:cs="Times-Italic"/>
          <w:i/>
          <w:iCs/>
          <w:sz w:val="21"/>
          <w:szCs w:val="21"/>
        </w:rPr>
        <w:t>it does not need to be symmetric</w:t>
      </w:r>
      <w:r>
        <w:rPr>
          <w:rFonts w:ascii="Times-Roman" w:hAnsi="Times-Roman" w:cs="Times-Roman"/>
          <w:sz w:val="21"/>
          <w:szCs w:val="21"/>
        </w:rPr>
        <w:t>.</w:t>
      </w:r>
    </w:p>
    <w:p w:rsidR="00804F2F" w:rsidRDefault="00804F2F" w:rsidP="00804F2F">
      <w:pPr>
        <w:autoSpaceDE w:val="0"/>
        <w:autoSpaceDN w:val="0"/>
        <w:adjustRightInd w:val="0"/>
        <w:spacing w:after="0" w:line="240" w:lineRule="auto"/>
        <w:rPr>
          <w:rFonts w:ascii="Times-Roman" w:hAnsi="Times-Roman" w:cs="Times-Roman"/>
          <w:sz w:val="21"/>
          <w:szCs w:val="21"/>
        </w:rPr>
      </w:pPr>
    </w:p>
    <w:p w:rsidR="00804F2F" w:rsidRDefault="00804F2F" w:rsidP="00804F2F">
      <w:pPr>
        <w:autoSpaceDE w:val="0"/>
        <w:autoSpaceDN w:val="0"/>
        <w:adjustRightInd w:val="0"/>
        <w:spacing w:after="0" w:line="240" w:lineRule="auto"/>
        <w:rPr>
          <w:rFonts w:ascii="Times-Roman" w:eastAsiaTheme="minorEastAsia" w:hAnsi="Times-Roman" w:cs="Times-Roman"/>
          <w:sz w:val="21"/>
          <w:szCs w:val="21"/>
        </w:rPr>
      </w:pPr>
      <w:r>
        <w:rPr>
          <w:rFonts w:ascii="Times-Roman" w:hAnsi="Times-Roman" w:cs="Times-Roman"/>
          <w:sz w:val="21"/>
          <w:szCs w:val="21"/>
        </w:rPr>
        <w:t xml:space="preserve">Define the transition matrix </w:t>
      </w:r>
      <m:oMath>
        <m:r>
          <w:rPr>
            <w:rFonts w:ascii="Cambria Math" w:hAnsi="Cambria Math" w:cs="Times-Roman"/>
            <w:sz w:val="21"/>
            <w:szCs w:val="21"/>
          </w:rPr>
          <m:t>P=(</m:t>
        </m:r>
        <m:sSub>
          <m:sSubPr>
            <m:ctrlPr>
              <w:rPr>
                <w:rFonts w:ascii="Cambria Math" w:hAnsi="Cambria Math" w:cs="Times-Roman"/>
                <w:i/>
                <w:sz w:val="21"/>
                <w:szCs w:val="21"/>
              </w:rPr>
            </m:ctrlPr>
          </m:sSubPr>
          <m:e>
            <m:r>
              <w:rPr>
                <w:rFonts w:ascii="Cambria Math" w:hAnsi="Cambria Math" w:cs="Times-Roman"/>
                <w:sz w:val="21"/>
                <w:szCs w:val="21"/>
              </w:rPr>
              <m:t>p</m:t>
            </m:r>
          </m:e>
          <m:sub>
            <m:r>
              <w:rPr>
                <w:rFonts w:ascii="Cambria Math" w:hAnsi="Cambria Math" w:cs="Times-Roman"/>
                <w:sz w:val="21"/>
                <w:szCs w:val="21"/>
              </w:rPr>
              <m:t>ij</m:t>
            </m:r>
          </m:sub>
        </m:sSub>
        <m:r>
          <w:rPr>
            <w:rFonts w:ascii="Cambria Math" w:hAnsi="Cambria Math" w:cs="Times-Roman"/>
            <w:sz w:val="21"/>
            <w:szCs w:val="21"/>
          </w:rPr>
          <m:t>)</m:t>
        </m:r>
      </m:oMath>
      <w:r>
        <w:rPr>
          <w:rFonts w:ascii="Times-Roman" w:eastAsiaTheme="minorEastAsia" w:hAnsi="Times-Roman" w:cs="Times-Roman"/>
          <w:sz w:val="21"/>
          <w:szCs w:val="21"/>
        </w:rPr>
        <w:t xml:space="preserve"> by</w:t>
      </w:r>
    </w:p>
    <w:p w:rsidR="00804F2F" w:rsidRPr="00EF2DDF" w:rsidRDefault="00804F2F" w:rsidP="00804F2F">
      <w:pPr>
        <w:autoSpaceDE w:val="0"/>
        <w:autoSpaceDN w:val="0"/>
        <w:adjustRightInd w:val="0"/>
        <w:spacing w:after="0" w:line="240" w:lineRule="auto"/>
        <w:rPr>
          <w:rFonts w:eastAsiaTheme="minorEastAsia"/>
        </w:rPr>
      </w:pPr>
      <m:oMathPara>
        <m:oMath>
          <m:sSub>
            <m:sSubPr>
              <m:ctrlPr>
                <w:rPr>
                  <w:rFonts w:ascii="Cambria Math" w:eastAsiaTheme="minorEastAsia" w:hAnsi="Cambria Math" w:cs="Times-Roman"/>
                  <w:b/>
                  <w:i/>
                </w:rPr>
              </m:ctrlPr>
            </m:sSubPr>
            <m:e>
              <m:r>
                <m:rPr>
                  <m:sty m:val="bi"/>
                </m:rPr>
                <w:rPr>
                  <w:rFonts w:ascii="Cambria Math" w:eastAsiaTheme="minorEastAsia" w:hAnsi="Cambria Math" w:cs="Times-Roman"/>
                </w:rPr>
                <m:t>p</m:t>
              </m:r>
            </m:e>
            <m:sub>
              <m:r>
                <m:rPr>
                  <m:sty m:val="bi"/>
                </m:rPr>
                <w:rPr>
                  <w:rFonts w:ascii="Cambria Math" w:eastAsiaTheme="minorEastAsia" w:hAnsi="Cambria Math" w:cs="Times-Roman"/>
                </w:rPr>
                <m:t>ij</m:t>
              </m:r>
            </m:sub>
          </m:sSub>
          <m:r>
            <w:rPr>
              <w:rFonts w:ascii="Cambria Math" w:eastAsiaTheme="minorEastAsia" w:hAnsi="Cambria Math" w:cs="Times-Roman"/>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ij</m:t>
                        </m:r>
                      </m:sub>
                    </m:sSub>
                    <m:sSub>
                      <m:sSubPr>
                        <m:ctrlPr>
                          <w:rPr>
                            <w:rFonts w:ascii="Cambria Math" w:hAnsi="Cambria Math"/>
                            <w:i/>
                          </w:rPr>
                        </m:ctrlPr>
                      </m:sSubPr>
                      <m:e>
                        <m:r>
                          <m:rPr>
                            <m:sty m:val="bi"/>
                          </m:rPr>
                          <w:rPr>
                            <w:rFonts w:ascii="Cambria Math" w:hAnsi="Cambria Math"/>
                          </w:rPr>
                          <m:t>α</m:t>
                        </m:r>
                      </m:e>
                      <m:sub>
                        <m:r>
                          <w:rPr>
                            <w:rFonts w:ascii="Cambria Math" w:hAnsi="Cambria Math"/>
                          </w:rPr>
                          <m:t>ij</m:t>
                        </m:r>
                      </m:sub>
                    </m:sSub>
                    <m:r>
                      <w:rPr>
                        <w:rFonts w:ascii="Cambria Math" w:hAnsi="Cambria Math"/>
                      </w:rPr>
                      <m:t xml:space="preserve">            if i≠j</m:t>
                    </m:r>
                  </m:e>
                </m:mr>
                <m:mr>
                  <m:e>
                    <m:r>
                      <w:rPr>
                        <w:rFonts w:ascii="Cambria Math" w:hAnsi="Cambria Math"/>
                      </w:rPr>
                      <m:t>1-</m:t>
                    </m:r>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m:rPr>
                                <m:sty m:val="bi"/>
                              </m:rPr>
                              <w:rPr>
                                <w:rFonts w:ascii="Cambria Math" w:hAnsi="Cambria Math"/>
                              </w:rPr>
                              <m:t>p</m:t>
                            </m:r>
                          </m:e>
                          <m:sub>
                            <m:r>
                              <w:rPr>
                                <w:rFonts w:ascii="Cambria Math" w:hAnsi="Cambria Math"/>
                              </w:rPr>
                              <m:t>ik</m:t>
                            </m:r>
                          </m:sub>
                        </m:sSub>
                      </m:e>
                    </m:nary>
                    <m:r>
                      <w:rPr>
                        <w:rFonts w:ascii="Cambria Math" w:hAnsi="Cambria Math"/>
                      </w:rPr>
                      <m:t xml:space="preserve">  if i=j</m:t>
                    </m:r>
                  </m:e>
                </m:mr>
              </m:m>
            </m:e>
          </m:d>
        </m:oMath>
      </m:oMathPara>
    </w:p>
    <w:p w:rsidR="00EF2DDF" w:rsidRDefault="00EF2DDF" w:rsidP="00804F2F">
      <w:pPr>
        <w:autoSpaceDE w:val="0"/>
        <w:autoSpaceDN w:val="0"/>
        <w:adjustRightInd w:val="0"/>
        <w:spacing w:after="0" w:line="240" w:lineRule="auto"/>
        <w:rPr>
          <w:rFonts w:eastAsiaTheme="minorEastAsia"/>
        </w:rPr>
      </w:pPr>
    </w:p>
    <w:p w:rsidR="00EF2DDF" w:rsidRDefault="00EF2DDF" w:rsidP="00804F2F">
      <w:pPr>
        <w:autoSpaceDE w:val="0"/>
        <w:autoSpaceDN w:val="0"/>
        <w:adjustRightInd w:val="0"/>
        <w:spacing w:after="0" w:line="240" w:lineRule="auto"/>
        <w:rPr>
          <w:rFonts w:eastAsiaTheme="minorEastAsia"/>
        </w:rPr>
      </w:pPr>
      <w:r>
        <w:rPr>
          <w:rFonts w:eastAsiaTheme="minorEastAsia"/>
        </w:rPr>
        <w:t xml:space="preserve">Where </w:t>
      </w:r>
      <m:oMath>
        <m:sSub>
          <m:sSubPr>
            <m:ctrlPr>
              <w:rPr>
                <w:rFonts w:ascii="Cambria Math" w:hAnsi="Cambria Math"/>
                <w:i/>
              </w:rPr>
            </m:ctrlPr>
          </m:sSubPr>
          <m:e>
            <m:r>
              <m:rPr>
                <m:sty m:val="bi"/>
              </m:rPr>
              <w:rPr>
                <w:rFonts w:ascii="Cambria Math" w:hAnsi="Cambria Math"/>
              </w:rPr>
              <m:t>α</m:t>
            </m:r>
          </m:e>
          <m:sub>
            <m:r>
              <w:rPr>
                <w:rFonts w:ascii="Cambria Math" w:hAnsi="Cambria Math"/>
              </w:rPr>
              <m:t>ij</m:t>
            </m:r>
          </m:sub>
        </m:sSub>
      </m:oMath>
      <w:r>
        <w:rPr>
          <w:rFonts w:eastAsiaTheme="minorEastAsia"/>
        </w:rPr>
        <w:t xml:space="preserve"> is given by</w:t>
      </w:r>
    </w:p>
    <w:p w:rsidR="00EF2DDF" w:rsidRPr="00EF2DDF" w:rsidRDefault="00EF2DDF" w:rsidP="00EF2DDF">
      <w:pPr>
        <w:autoSpaceDE w:val="0"/>
        <w:autoSpaceDN w:val="0"/>
        <w:adjustRightInd w:val="0"/>
        <w:spacing w:after="0" w:line="240" w:lineRule="auto"/>
        <w:jc w:val="center"/>
        <w:rPr>
          <w:rFonts w:eastAsiaTheme="minorEastAsia"/>
        </w:rPr>
      </w:pPr>
      <m:oMathPara>
        <m:oMath>
          <m:sSub>
            <m:sSubPr>
              <m:ctrlPr>
                <w:rPr>
                  <w:rFonts w:ascii="Cambria Math" w:hAnsi="Cambria Math"/>
                  <w:i/>
                </w:rPr>
              </m:ctrlPr>
            </m:sSubPr>
            <m:e>
              <m:r>
                <m:rPr>
                  <m:sty m:val="bi"/>
                </m:rPr>
                <w:rPr>
                  <w:rFonts w:ascii="Cambria Math" w:hAnsi="Cambria Math"/>
                </w:rPr>
                <m:t>α</m:t>
              </m:r>
            </m:e>
            <m:sub>
              <m:r>
                <w:rPr>
                  <w:rFonts w:ascii="Cambria Math" w:hAnsi="Cambria Math"/>
                </w:rPr>
                <m:t>ij</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num>
            <m:den>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ji</m:t>
                      </m:r>
                    </m:sub>
                  </m:sSub>
                </m:den>
              </m:f>
            </m:den>
          </m:f>
        </m:oMath>
      </m:oMathPara>
    </w:p>
    <w:p w:rsidR="00EF2DDF" w:rsidRDefault="00EF2DDF" w:rsidP="00EF2DDF">
      <w:pPr>
        <w:autoSpaceDE w:val="0"/>
        <w:autoSpaceDN w:val="0"/>
        <w:adjustRightInd w:val="0"/>
        <w:spacing w:after="0" w:line="240" w:lineRule="auto"/>
        <w:jc w:val="center"/>
        <w:rPr>
          <w:rFonts w:eastAsiaTheme="minorEastAsia"/>
        </w:rPr>
      </w:pP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r w:rsidRPr="00EF2DDF">
        <w:rPr>
          <w:rFonts w:ascii="Times New Roman" w:eastAsia="Times New Roman" w:hAnsi="Times New Roman" w:cs="Times New Roman"/>
          <w:sz w:val="24"/>
          <w:szCs w:val="24"/>
        </w:rPr>
        <w:t xml:space="preserve">The values </w:t>
      </w:r>
      <w:proofErr w:type="spellStart"/>
      <w:r w:rsidRPr="00EF2DDF">
        <w:rPr>
          <w:rFonts w:ascii="Times New Roman" w:eastAsia="Times New Roman" w:hAnsi="Times New Roman" w:cs="Times New Roman"/>
          <w:sz w:val="24"/>
          <w:szCs w:val="24"/>
        </w:rPr>
        <w:t>si</w:t>
      </w:r>
      <w:proofErr w:type="spellEnd"/>
      <w:r w:rsidRPr="00EF2DDF">
        <w:rPr>
          <w:rFonts w:ascii="Times New Roman" w:eastAsia="Times New Roman" w:hAnsi="Times New Roman" w:cs="Times New Roman"/>
          <w:sz w:val="24"/>
          <w:szCs w:val="24"/>
        </w:rPr>
        <w:t xml:space="preserve"> j can be quite general, so long as (</w:t>
      </w:r>
      <w:proofErr w:type="spellStart"/>
      <w:r w:rsidRPr="00EF2DDF">
        <w:rPr>
          <w:rFonts w:ascii="Times New Roman" w:eastAsia="Times New Roman" w:hAnsi="Times New Roman" w:cs="Times New Roman"/>
          <w:sz w:val="24"/>
          <w:szCs w:val="24"/>
        </w:rPr>
        <w:t>i</w:t>
      </w:r>
      <w:proofErr w:type="spellEnd"/>
      <w:r w:rsidRPr="00EF2DDF">
        <w:rPr>
          <w:rFonts w:ascii="Times New Roman" w:eastAsia="Times New Roman" w:hAnsi="Times New Roman" w:cs="Times New Roman"/>
          <w:sz w:val="24"/>
          <w:szCs w:val="24"/>
        </w:rPr>
        <w:t xml:space="preserve">) </w:t>
      </w:r>
      <w:proofErr w:type="spellStart"/>
      <w:r w:rsidRPr="00EF2DDF">
        <w:rPr>
          <w:rFonts w:ascii="Times New Roman" w:eastAsia="Times New Roman" w:hAnsi="Times New Roman" w:cs="Times New Roman"/>
          <w:sz w:val="24"/>
          <w:szCs w:val="24"/>
        </w:rPr>
        <w:t>si</w:t>
      </w:r>
      <w:proofErr w:type="spellEnd"/>
      <w:r w:rsidRPr="00EF2DDF">
        <w:rPr>
          <w:rFonts w:ascii="Times New Roman" w:eastAsia="Times New Roman" w:hAnsi="Times New Roman" w:cs="Times New Roman"/>
          <w:sz w:val="24"/>
          <w:szCs w:val="24"/>
        </w:rPr>
        <w:t xml:space="preserve"> j = s j </w:t>
      </w:r>
      <w:proofErr w:type="spellStart"/>
      <w:r w:rsidRPr="00EF2DDF">
        <w:rPr>
          <w:rFonts w:ascii="Times New Roman" w:eastAsia="Times New Roman" w:hAnsi="Times New Roman" w:cs="Times New Roman"/>
          <w:sz w:val="24"/>
          <w:szCs w:val="24"/>
        </w:rPr>
        <w:t>i</w:t>
      </w:r>
      <w:proofErr w:type="spellEnd"/>
      <w:r w:rsidRPr="00EF2DDF">
        <w:rPr>
          <w:rFonts w:ascii="Times New Roman" w:eastAsia="Times New Roman" w:hAnsi="Times New Roman" w:cs="Times New Roman"/>
          <w:sz w:val="24"/>
          <w:szCs w:val="24"/>
        </w:rPr>
        <w:t xml:space="preserve"> for all </w:t>
      </w:r>
      <w:proofErr w:type="spellStart"/>
      <w:r w:rsidRPr="00EF2DDF">
        <w:rPr>
          <w:rFonts w:ascii="Times New Roman" w:eastAsia="Times New Roman" w:hAnsi="Times New Roman" w:cs="Times New Roman"/>
          <w:sz w:val="24"/>
          <w:szCs w:val="24"/>
        </w:rPr>
        <w:t>i</w:t>
      </w:r>
      <w:proofErr w:type="spellEnd"/>
      <w:r w:rsidRPr="00EF2DDF">
        <w:rPr>
          <w:rFonts w:ascii="Times New Roman" w:eastAsia="Times New Roman" w:hAnsi="Times New Roman" w:cs="Times New Roman"/>
          <w:sz w:val="24"/>
          <w:szCs w:val="24"/>
        </w:rPr>
        <w:t>, j and (ii) α</w:t>
      </w:r>
      <w:proofErr w:type="spellStart"/>
      <w:r w:rsidRPr="00EF2DDF">
        <w:rPr>
          <w:rFonts w:ascii="Times New Roman" w:eastAsia="Times New Roman" w:hAnsi="Times New Roman" w:cs="Times New Roman"/>
          <w:sz w:val="24"/>
          <w:szCs w:val="24"/>
        </w:rPr>
        <w:t>i</w:t>
      </w:r>
      <w:proofErr w:type="spellEnd"/>
      <w:r w:rsidRPr="00EF2DDF">
        <w:rPr>
          <w:rFonts w:ascii="Times New Roman" w:eastAsia="Times New Roman" w:hAnsi="Times New Roman" w:cs="Times New Roman"/>
          <w:sz w:val="24"/>
          <w:szCs w:val="24"/>
        </w:rPr>
        <w:t xml:space="preserve"> j </w:t>
      </w:r>
      <w:r w:rsidRPr="00EF2DDF">
        <w:rPr>
          <w:rFonts w:ascii="Cambria Math" w:eastAsia="Times New Roman" w:hAnsi="Cambria Math" w:cs="Cambria Math"/>
          <w:sz w:val="24"/>
          <w:szCs w:val="24"/>
        </w:rPr>
        <w:t>∈</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r w:rsidRPr="00EF2DDF">
        <w:rPr>
          <w:rFonts w:ascii="Times New Roman" w:eastAsia="Times New Roman" w:hAnsi="Times New Roman" w:cs="Times New Roman"/>
          <w:sz w:val="24"/>
          <w:szCs w:val="24"/>
        </w:rPr>
        <w:t xml:space="preserve">[0, 1]. For any such choice of </w:t>
      </w:r>
      <w:proofErr w:type="spellStart"/>
      <w:r w:rsidRPr="00EF2DDF">
        <w:rPr>
          <w:rFonts w:ascii="Times New Roman" w:eastAsia="Times New Roman" w:hAnsi="Times New Roman" w:cs="Times New Roman"/>
          <w:sz w:val="24"/>
          <w:szCs w:val="24"/>
        </w:rPr>
        <w:t>si</w:t>
      </w:r>
      <w:proofErr w:type="spellEnd"/>
      <w:r w:rsidRPr="00EF2DDF">
        <w:rPr>
          <w:rFonts w:ascii="Times New Roman" w:eastAsia="Times New Roman" w:hAnsi="Times New Roman" w:cs="Times New Roman"/>
          <w:sz w:val="24"/>
          <w:szCs w:val="24"/>
        </w:rPr>
        <w:t xml:space="preserve"> </w:t>
      </w:r>
      <w:proofErr w:type="gramStart"/>
      <w:r w:rsidRPr="00EF2DDF">
        <w:rPr>
          <w:rFonts w:ascii="Times New Roman" w:eastAsia="Times New Roman" w:hAnsi="Times New Roman" w:cs="Times New Roman"/>
          <w:sz w:val="24"/>
          <w:szCs w:val="24"/>
        </w:rPr>
        <w:t>j ,</w:t>
      </w:r>
      <w:proofErr w:type="gramEnd"/>
      <w:r w:rsidRPr="00EF2DDF">
        <w:rPr>
          <w:rFonts w:ascii="Times New Roman" w:eastAsia="Times New Roman" w:hAnsi="Times New Roman" w:cs="Times New Roman"/>
          <w:sz w:val="24"/>
          <w:szCs w:val="24"/>
        </w:rPr>
        <w:t xml:space="preserve"> it is easy to verify that π is the unique stable distribution</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for</w:t>
      </w:r>
      <w:proofErr w:type="gramEnd"/>
      <w:r w:rsidRPr="00EF2DDF">
        <w:rPr>
          <w:rFonts w:ascii="Times New Roman" w:eastAsia="Times New Roman" w:hAnsi="Times New Roman" w:cs="Times New Roman"/>
          <w:sz w:val="24"/>
          <w:szCs w:val="24"/>
        </w:rPr>
        <w:t xml:space="preserve"> P. For a symmetric Q, a simple choice of </w:t>
      </w:r>
      <w:proofErr w:type="spellStart"/>
      <w:r w:rsidRPr="00EF2DDF">
        <w:rPr>
          <w:rFonts w:ascii="Times New Roman" w:eastAsia="Times New Roman" w:hAnsi="Times New Roman" w:cs="Times New Roman"/>
          <w:sz w:val="24"/>
          <w:szCs w:val="24"/>
        </w:rPr>
        <w:t>si</w:t>
      </w:r>
      <w:proofErr w:type="spellEnd"/>
      <w:r w:rsidRPr="00EF2DDF">
        <w:rPr>
          <w:rFonts w:ascii="Times New Roman" w:eastAsia="Times New Roman" w:hAnsi="Times New Roman" w:cs="Times New Roman"/>
          <w:sz w:val="24"/>
          <w:szCs w:val="24"/>
        </w:rPr>
        <w:t xml:space="preserve"> j recovers the </w:t>
      </w:r>
      <w:proofErr w:type="spellStart"/>
      <w:r w:rsidRPr="00EF2DDF">
        <w:rPr>
          <w:rFonts w:ascii="Times New Roman" w:eastAsia="Times New Roman" w:hAnsi="Times New Roman" w:cs="Times New Roman"/>
          <w:sz w:val="24"/>
          <w:szCs w:val="24"/>
        </w:rPr>
        <w:t>originalMetropolis</w:t>
      </w:r>
      <w:proofErr w:type="spellEnd"/>
    </w:p>
    <w:p w:rsid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algorithm</w:t>
      </w:r>
      <w:proofErr w:type="gramEnd"/>
      <w:r w:rsidRPr="00EF2DDF">
        <w:rPr>
          <w:rFonts w:ascii="Times New Roman" w:eastAsia="Times New Roman" w:hAnsi="Times New Roman" w:cs="Times New Roman"/>
          <w:sz w:val="24"/>
          <w:szCs w:val="24"/>
        </w:rPr>
        <w:t>.</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r w:rsidRPr="00EF2DDF">
        <w:rPr>
          <w:rFonts w:ascii="Times New Roman" w:eastAsia="Times New Roman" w:hAnsi="Times New Roman" w:cs="Times New Roman"/>
          <w:sz w:val="24"/>
          <w:szCs w:val="24"/>
        </w:rPr>
        <w:t xml:space="preserve">For a given distribution π, different choices of the </w:t>
      </w:r>
      <w:proofErr w:type="spellStart"/>
      <w:r w:rsidRPr="00EF2DDF">
        <w:rPr>
          <w:rFonts w:ascii="Times New Roman" w:eastAsia="Times New Roman" w:hAnsi="Times New Roman" w:cs="Times New Roman"/>
          <w:sz w:val="24"/>
          <w:szCs w:val="24"/>
        </w:rPr>
        <w:t>si</w:t>
      </w:r>
      <w:proofErr w:type="spellEnd"/>
      <w:r w:rsidRPr="00EF2DDF">
        <w:rPr>
          <w:rFonts w:ascii="Times New Roman" w:eastAsia="Times New Roman" w:hAnsi="Times New Roman" w:cs="Times New Roman"/>
          <w:sz w:val="24"/>
          <w:szCs w:val="24"/>
        </w:rPr>
        <w:t xml:space="preserve"> j lead to qualitatively different</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r w:rsidRPr="00EF2DDF">
        <w:rPr>
          <w:rFonts w:ascii="Times New Roman" w:eastAsia="Times New Roman" w:hAnsi="Times New Roman" w:cs="Times New Roman"/>
          <w:sz w:val="24"/>
          <w:szCs w:val="24"/>
        </w:rPr>
        <w:t>Metropolis-like algorithms, all of which produce a Markov chain stable on π. Why</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does</w:t>
      </w:r>
      <w:proofErr w:type="gramEnd"/>
      <w:r w:rsidRPr="00EF2DDF">
        <w:rPr>
          <w:rFonts w:ascii="Times New Roman" w:eastAsia="Times New Roman" w:hAnsi="Times New Roman" w:cs="Times New Roman"/>
          <w:sz w:val="24"/>
          <w:szCs w:val="24"/>
        </w:rPr>
        <w:t xml:space="preserve"> only the original Metropolis(-Hasting) algorithm live on? The reason was provided</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by</w:t>
      </w:r>
      <w:proofErr w:type="gramEnd"/>
      <w:r w:rsidRPr="00EF2DDF">
        <w:rPr>
          <w:rFonts w:ascii="Times New Roman" w:eastAsia="Times New Roman" w:hAnsi="Times New Roman" w:cs="Times New Roman"/>
          <w:sz w:val="24"/>
          <w:szCs w:val="24"/>
        </w:rPr>
        <w:t xml:space="preserve"> Hastings’s student, P. H. </w:t>
      </w:r>
      <w:proofErr w:type="spellStart"/>
      <w:r w:rsidRPr="00EF2DDF">
        <w:rPr>
          <w:rFonts w:ascii="Times New Roman" w:eastAsia="Times New Roman" w:hAnsi="Times New Roman" w:cs="Times New Roman"/>
          <w:sz w:val="24"/>
          <w:szCs w:val="24"/>
        </w:rPr>
        <w:t>Peskun</w:t>
      </w:r>
      <w:proofErr w:type="spellEnd"/>
      <w:r w:rsidRPr="00EF2DDF">
        <w:rPr>
          <w:rFonts w:ascii="Times New Roman" w:eastAsia="Times New Roman" w:hAnsi="Times New Roman" w:cs="Times New Roman"/>
          <w:sz w:val="24"/>
          <w:szCs w:val="24"/>
        </w:rPr>
        <w:t xml:space="preserve">. </w:t>
      </w:r>
      <w:proofErr w:type="spellStart"/>
      <w:r w:rsidRPr="00EF2DDF">
        <w:rPr>
          <w:rFonts w:ascii="Times New Roman" w:eastAsia="Times New Roman" w:hAnsi="Times New Roman" w:cs="Times New Roman"/>
          <w:sz w:val="24"/>
          <w:szCs w:val="24"/>
        </w:rPr>
        <w:t>Peskun</w:t>
      </w:r>
      <w:proofErr w:type="spellEnd"/>
      <w:r w:rsidRPr="00EF2DDF">
        <w:rPr>
          <w:rFonts w:ascii="Times New Roman" w:eastAsia="Times New Roman" w:hAnsi="Times New Roman" w:cs="Times New Roman"/>
          <w:sz w:val="24"/>
          <w:szCs w:val="24"/>
        </w:rPr>
        <w:t xml:space="preserve"> [52] showed that among all choices</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of</w:t>
      </w:r>
      <w:proofErr w:type="gramEnd"/>
      <w:r w:rsidRPr="00EF2DDF">
        <w:rPr>
          <w:rFonts w:ascii="Times New Roman" w:eastAsia="Times New Roman" w:hAnsi="Times New Roman" w:cs="Times New Roman"/>
          <w:sz w:val="24"/>
          <w:szCs w:val="24"/>
        </w:rPr>
        <w:t xml:space="preserve"> the </w:t>
      </w:r>
      <w:proofErr w:type="spellStart"/>
      <w:r w:rsidRPr="00EF2DDF">
        <w:rPr>
          <w:rFonts w:ascii="Times New Roman" w:eastAsia="Times New Roman" w:hAnsi="Times New Roman" w:cs="Times New Roman"/>
          <w:sz w:val="24"/>
          <w:szCs w:val="24"/>
        </w:rPr>
        <w:t>si</w:t>
      </w:r>
      <w:proofErr w:type="spellEnd"/>
      <w:r w:rsidRPr="00EF2DDF">
        <w:rPr>
          <w:rFonts w:ascii="Times New Roman" w:eastAsia="Times New Roman" w:hAnsi="Times New Roman" w:cs="Times New Roman"/>
          <w:sz w:val="24"/>
          <w:szCs w:val="24"/>
        </w:rPr>
        <w:t xml:space="preserve"> j , the variance of the estimate given in (2) is asymptotically minimal for the</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choice</w:t>
      </w:r>
      <w:proofErr w:type="gramEnd"/>
      <w:r w:rsidRPr="00EF2DDF">
        <w:rPr>
          <w:rFonts w:ascii="Times New Roman" w:eastAsia="Times New Roman" w:hAnsi="Times New Roman" w:cs="Times New Roman"/>
          <w:sz w:val="24"/>
          <w:szCs w:val="24"/>
        </w:rPr>
        <w:t xml:space="preserve"> that leads to the Metropolis algorithm. Whether by luck or intuition, the first</w:t>
      </w:r>
    </w:p>
    <w:p w:rsidR="00EF2DDF" w:rsidRPr="00EF2DDF" w:rsidRDefault="00EF2DDF" w:rsidP="00EF2DDF">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EF2DDF">
        <w:rPr>
          <w:rFonts w:ascii="Times New Roman" w:eastAsia="Times New Roman" w:hAnsi="Times New Roman" w:cs="Times New Roman"/>
          <w:sz w:val="24"/>
          <w:szCs w:val="24"/>
        </w:rPr>
        <w:t>example</w:t>
      </w:r>
      <w:proofErr w:type="gramEnd"/>
      <w:r w:rsidRPr="00EF2DDF">
        <w:rPr>
          <w:rFonts w:ascii="Times New Roman" w:eastAsia="Times New Roman" w:hAnsi="Times New Roman" w:cs="Times New Roman"/>
          <w:sz w:val="24"/>
          <w:szCs w:val="24"/>
        </w:rPr>
        <w:t xml:space="preserve"> of a Markov chain Monte Carlo method proved to be the best.</w:t>
      </w:r>
      <w:r>
        <w:rPr>
          <w:rFonts w:ascii="Times New Roman" w:eastAsia="Times New Roman" w:hAnsi="Times New Roman" w:cs="Times New Roman"/>
          <w:sz w:val="24"/>
          <w:szCs w:val="24"/>
        </w:rPr>
        <w:t xml:space="preserve"> (Richey 2010)</w:t>
      </w:r>
    </w:p>
    <w:p w:rsidR="00174D2F" w:rsidRPr="00174D2F" w:rsidRDefault="00174D2F" w:rsidP="004F6417">
      <w:pPr>
        <w:pStyle w:val="Heading2"/>
      </w:pPr>
      <w:bookmarkStart w:id="28" w:name="_Toc447442970"/>
      <w:r w:rsidRPr="00174D2F">
        <w:t>Example: Sampling from a Bayesian posterior with improper prior</w:t>
      </w:r>
      <w:bookmarkEnd w:id="28"/>
    </w:p>
    <w:p w:rsidR="00174D2F" w:rsidRDefault="008E528F" w:rsidP="00725EAA">
      <w:pPr>
        <w:rPr>
          <w:rFonts w:ascii="Times New Roman" w:eastAsia="Times New Roman" w:hAnsi="Times New Roman" w:cs="Times New Roman"/>
          <w:sz w:val="24"/>
          <w:szCs w:val="24"/>
        </w:rPr>
      </w:pPr>
      <w:r>
        <w:rPr>
          <w:noProof/>
        </w:rPr>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5B135A" w:rsidRDefault="00174D2F" w:rsidP="005B135A">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w:t>
      </w:r>
      <w:proofErr w:type="gramStart"/>
      <w:r w:rsidRPr="00174D2F">
        <w:rPr>
          <w:rFonts w:ascii="Times New Roman" w:eastAsia="Times New Roman" w:hAnsi="Times New Roman" w:cs="Times New Roman"/>
          <w:sz w:val="24"/>
          <w:szCs w:val="24"/>
        </w:rPr>
        <w:t xml:space="preserve">distribution </w:t>
      </w:r>
      <w:r w:rsidR="005B135A">
        <w:rPr>
          <w:rFonts w:ascii="Times New Roman" w:eastAsia="Times New Roman" w:hAnsi="Times New Roman" w:cs="Times New Roman"/>
          <w:sz w:val="24"/>
          <w:szCs w:val="24"/>
        </w:rPr>
        <w:t xml:space="preserve"> p</w:t>
      </w:r>
      <w:proofErr w:type="gramEnd"/>
      <w:r w:rsidR="005B135A">
        <w:rPr>
          <w:rFonts w:ascii="Times New Roman" w:eastAsia="Times New Roman" w:hAnsi="Times New Roman" w:cs="Times New Roman"/>
          <w:sz w:val="24"/>
          <w:szCs w:val="24"/>
        </w:rPr>
        <w:t>(</w:t>
      </w:r>
      <w:proofErr w:type="spellStart"/>
      <w:r w:rsidR="005B135A">
        <w:rPr>
          <w:rFonts w:ascii="Times New Roman" w:eastAsia="Times New Roman" w:hAnsi="Times New Roman" w:cs="Times New Roman"/>
          <w:sz w:val="24"/>
          <w:szCs w:val="24"/>
        </w:rPr>
        <w:t>y|A</w:t>
      </w:r>
      <w:proofErr w:type="spellEnd"/>
      <w:r w:rsidR="005B135A">
        <w:rPr>
          <w:rFonts w:ascii="Times New Roman" w:eastAsia="Times New Roman" w:hAnsi="Times New Roman" w:cs="Times New Roman"/>
          <w:sz w:val="24"/>
          <w:szCs w:val="24"/>
        </w:rPr>
        <w:t xml:space="preserve">-=2,B=1) </w:t>
      </w:r>
      <w:r w:rsidRPr="00174D2F">
        <w:rPr>
          <w:rFonts w:ascii="Times New Roman" w:eastAsia="Times New Roman" w:hAnsi="Times New Roman" w:cs="Times New Roman"/>
          <w:sz w:val="24"/>
          <w:szCs w:val="24"/>
        </w:rPr>
        <w:t xml:space="preserve">is plotted in green along the likelihood surface. </w:t>
      </w:r>
    </w:p>
    <w:p w:rsidR="00174D2F" w:rsidRDefault="005B135A" w:rsidP="005B13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74D2F" w:rsidRPr="00174D2F">
        <w:rPr>
          <w:rFonts w:ascii="Times New Roman" w:eastAsia="Times New Roman" w:hAnsi="Times New Roman" w:cs="Times New Roman"/>
          <w:sz w:val="24"/>
          <w:szCs w:val="24"/>
        </w:rPr>
        <w:t>ssume the following priors on the model parameters:</w:t>
      </w:r>
    </w:p>
    <w:p w:rsidR="005B135A" w:rsidRDefault="005B135A"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A) = sin(pi*A)^2</w:t>
      </w:r>
    </w:p>
    <w:p w:rsidR="005B135A" w:rsidRDefault="005B135A" w:rsidP="00174D2F">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p>
    <w:p w:rsidR="005B135A" w:rsidRPr="00174D2F" w:rsidRDefault="005B135A" w:rsidP="005B135A">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B=1) =1</w:t>
      </w:r>
    </w:p>
    <w:p w:rsidR="005B135A" w:rsidRPr="00174D2F" w:rsidRDefault="005B135A" w:rsidP="00174D2F">
      <w:pPr>
        <w:spacing w:before="100" w:beforeAutospacing="1" w:after="100" w:afterAutospacing="1" w:line="240" w:lineRule="auto"/>
        <w:rPr>
          <w:rFonts w:ascii="Times New Roman" w:eastAsia="Times New Roman" w:hAnsi="Times New Roman" w:cs="Times New Roman"/>
          <w:sz w:val="24"/>
          <w:szCs w:val="24"/>
        </w:rPr>
      </w:pP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Let’s say that we have a </w:t>
      </w:r>
      <w:proofErr w:type="spellStart"/>
      <w:proofErr w:type="gram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sidR="0017464C">
        <w:rPr>
          <w:rFonts w:ascii="Times New Roman" w:eastAsia="Times New Roman" w:hAnsi="Times New Roman" w:cs="Times New Roman"/>
          <w:sz w:val="24"/>
          <w:szCs w:val="24"/>
        </w:rPr>
        <w:t xml:space="preserve"> y</w:t>
      </w:r>
      <w:proofErr w:type="gramEnd"/>
      <w:r w:rsidR="0017464C">
        <w:rPr>
          <w:rFonts w:ascii="Times New Roman" w:eastAsia="Times New Roman" w:hAnsi="Times New Roman" w:cs="Times New Roman"/>
          <w:sz w:val="24"/>
          <w:szCs w:val="24"/>
        </w:rPr>
        <w:t xml:space="preserve"> = 1.5 </w:t>
      </w:r>
      <w:r w:rsidRPr="00174D2F">
        <w:rPr>
          <w:rFonts w:ascii="Times New Roman" w:eastAsia="Times New Roman" w:hAnsi="Times New Roman" w:cs="Times New Roman"/>
          <w:sz w:val="24"/>
          <w:szCs w:val="24"/>
        </w:rPr>
        <w:t xml:space="preserve">and would like to estimate the posterior distribution </w:t>
      </w:r>
      <w:r w:rsidR="0017464C">
        <w:rPr>
          <w:rFonts w:ascii="Times New Roman" w:eastAsia="Times New Roman" w:hAnsi="Times New Roman" w:cs="Times New Roman"/>
          <w:sz w:val="24"/>
          <w:szCs w:val="24"/>
        </w:rPr>
        <w:t>p(</w:t>
      </w:r>
      <w:proofErr w:type="spellStart"/>
      <w:r w:rsidR="0017464C">
        <w:rPr>
          <w:rFonts w:ascii="Times New Roman" w:eastAsia="Times New Roman" w:hAnsi="Times New Roman" w:cs="Times New Roman"/>
          <w:sz w:val="24"/>
          <w:szCs w:val="24"/>
        </w:rPr>
        <w:t>A|y</w:t>
      </w:r>
      <w:proofErr w:type="spellEnd"/>
      <w:r w:rsidR="0017464C">
        <w:rPr>
          <w:rFonts w:ascii="Times New Roman" w:eastAsia="Times New Roman" w:hAnsi="Times New Roman" w:cs="Times New Roman"/>
          <w:sz w:val="24"/>
          <w:szCs w:val="24"/>
        </w:rPr>
        <w:t xml:space="preserve">=1.5) </w:t>
      </w:r>
      <w:r w:rsidRPr="00174D2F">
        <w:rPr>
          <w:rFonts w:ascii="Times New Roman" w:eastAsia="Times New Roman" w:hAnsi="Times New Roman" w:cs="Times New Roman"/>
          <w:sz w:val="24"/>
          <w:szCs w:val="24"/>
        </w:rPr>
        <w:t>using the Metropolis-Hastings algorithm. This particular ta</w:t>
      </w:r>
      <w:r w:rsidR="0017464C">
        <w:rPr>
          <w:rFonts w:ascii="Times New Roman" w:eastAsia="Times New Roman" w:hAnsi="Times New Roman" w:cs="Times New Roman"/>
          <w:sz w:val="24"/>
          <w:szCs w:val="24"/>
        </w:rPr>
        <w:t xml:space="preserve">rget distribution is plotted in green </w:t>
      </w:r>
      <w:r w:rsidRPr="00174D2F">
        <w:rPr>
          <w:rFonts w:ascii="Times New Roman" w:eastAsia="Times New Roman" w:hAnsi="Times New Roman" w:cs="Times New Roman"/>
          <w:sz w:val="24"/>
          <w:szCs w:val="24"/>
        </w:rPr>
        <w:t>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64C" w:rsidP="00725EAA">
      <w:r>
        <w:t>The</w:t>
      </w:r>
      <w:r w:rsidR="00174D2F">
        <w:t xml:space="preserve"> proposal has a fairly good coverage of the posterior distribution. The Markov chain </w:t>
      </w:r>
      <w:proofErr w:type="spellStart"/>
      <w:r>
        <w:t>progession</w:t>
      </w:r>
      <w:proofErr w:type="spellEnd"/>
      <w:r>
        <w:t xml:space="preserve"> </w:t>
      </w:r>
      <w:r w:rsidR="00174D2F">
        <w:t xml:space="preserve">and the </w:t>
      </w:r>
      <w:r>
        <w:t xml:space="preserve">sample results are shown </w:t>
      </w:r>
      <w:r w:rsidR="00174D2F">
        <w:t>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EA2BC8" w:rsidRDefault="00EA2BC8" w:rsidP="00EA2BC8">
      <w:pPr>
        <w:pStyle w:val="Heading1"/>
      </w:pPr>
      <w:bookmarkStart w:id="29" w:name="_Toc447442971"/>
      <w:r>
        <w:lastRenderedPageBreak/>
        <w:t>Hellinger Convergence</w:t>
      </w:r>
      <w:bookmarkEnd w:id="29"/>
    </w:p>
    <w:p w:rsidR="00423DA1" w:rsidRDefault="00117BC9" w:rsidP="00423DA1">
      <w:pPr>
        <w:pStyle w:val="NormalWeb"/>
      </w:pPr>
      <w:r>
        <w:t xml:space="preserve">A basic problem of Markov chain theory concerns the rate of convergence </w:t>
      </w:r>
      <w:proofErr w:type="gramStart"/>
      <w:r>
        <w:t xml:space="preserve">in </w:t>
      </w:r>
      <w:proofErr w:type="gramEnd"/>
      <m:oMath>
        <m:sSup>
          <m:sSupPr>
            <m:ctrlPr>
              <w:rPr>
                <w:rFonts w:ascii="Cambria Math" w:hAnsi="Cambria Math"/>
                <w:i/>
              </w:rPr>
            </m:ctrlPr>
          </m:sSupPr>
          <m:e>
            <m:r>
              <w:rPr>
                <w:rFonts w:ascii="Cambria Math" w:hAnsi="Cambria Math"/>
              </w:rPr>
              <m:t>K</m:t>
            </m:r>
          </m:e>
          <m:sup>
            <m:r>
              <w:rPr>
                <w:rFonts w:ascii="Cambria Math" w:hAnsi="Cambria Math"/>
              </w:rPr>
              <m:t>n</m:t>
            </m:r>
          </m:sup>
        </m:sSup>
        <m:d>
          <m:dPr>
            <m:ctrlPr>
              <w:rPr>
                <w:rFonts w:ascii="Cambria Math" w:hAnsi="Cambria Math"/>
                <w:i/>
              </w:rPr>
            </m:ctrlPr>
          </m:dPr>
          <m:e>
            <m:r>
              <w:rPr>
                <w:rFonts w:ascii="Cambria Math" w:hAnsi="Cambria Math"/>
              </w:rPr>
              <m:t>x,y</m:t>
            </m:r>
          </m:e>
        </m:d>
        <m:r>
          <w:rPr>
            <w:rFonts w:ascii="Cambria Math" w:hAnsi="Cambria Math"/>
          </w:rPr>
          <m:t>→π(y)</m:t>
        </m:r>
      </m:oMath>
      <w:r>
        <w:t xml:space="preserve">. How long must the chain run to be suitably close </w:t>
      </w:r>
      <w:proofErr w:type="gramStart"/>
      <w:r>
        <w:t xml:space="preserve">to </w:t>
      </w:r>
      <w:proofErr w:type="gramEnd"/>
      <m:oMath>
        <m:r>
          <w:rPr>
            <w:rFonts w:ascii="Cambria Math" w:hAnsi="Cambria Math"/>
          </w:rPr>
          <m:t>π</m:t>
        </m:r>
      </m:oMath>
      <w:r>
        <w:t>? It is customary to measure distances between two probabilities by total variation distance:</w:t>
      </w:r>
      <w:r w:rsidR="00C17557">
        <w:t xml:space="preserve"> </w:t>
      </w:r>
    </w:p>
    <w:p w:rsidR="005C30F6" w:rsidRPr="00C17557" w:rsidRDefault="00117BC9" w:rsidP="00C17557">
      <w:pPr>
        <w:pStyle w:val="NormalWeb"/>
      </w:pPr>
      <m:oMathPara>
        <m:oMath>
          <m:sSub>
            <m:sSubPr>
              <m:ctrlPr>
                <w:rPr>
                  <w:rFonts w:ascii="Cambria Math" w:eastAsiaTheme="minorHAnsi" w:hAnsi="Cambria Math" w:cstheme="minorBidi"/>
                  <w:i/>
                  <w:sz w:val="22"/>
                  <w:szCs w:val="22"/>
                  <w:lang w:val="en"/>
                </w:rPr>
              </m:ctrlPr>
            </m:sSubPr>
            <m:e>
              <m:d>
                <m:dPr>
                  <m:begChr m:val="‖"/>
                  <m:endChr m:val="‖"/>
                  <m:ctrlPr>
                    <w:rPr>
                      <w:rFonts w:ascii="Cambria Math" w:eastAsiaTheme="minorHAnsi" w:hAnsi="Cambria Math" w:cstheme="minorBidi"/>
                      <w:i/>
                      <w:sz w:val="22"/>
                      <w:szCs w:val="22"/>
                      <w:lang w:val="en"/>
                    </w:rPr>
                  </m:ctrlPr>
                </m:dPr>
                <m:e>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n</m:t>
                      </m:r>
                    </m:sup>
                  </m:sSubSup>
                  <m:r>
                    <w:rPr>
                      <w:rFonts w:ascii="Cambria Math" w:hAnsi="Cambria Math"/>
                    </w:rPr>
                    <m:t>-</m:t>
                  </m:r>
                  <m:r>
                    <w:rPr>
                      <w:rFonts w:ascii="Cambria Math" w:hAnsi="Cambria Math"/>
                    </w:rPr>
                    <m:t xml:space="preserve"> </m:t>
                  </m:r>
                  <m:r>
                    <w:rPr>
                      <w:rFonts w:ascii="Cambria Math" w:hAnsi="Cambria Math"/>
                    </w:rPr>
                    <m:t>π</m:t>
                  </m:r>
                </m:e>
              </m:d>
            </m:e>
            <m:sub>
              <m:r>
                <m:rPr>
                  <m:sty m:val="p"/>
                </m:rPr>
                <w:rPr>
                  <w:rFonts w:ascii="Cambria Math" w:hAnsi="Cambria Math"/>
                </w:rPr>
                <m:t>TV</m:t>
              </m:r>
            </m:sub>
          </m:sSub>
          <m:r>
            <w:rPr>
              <w:rFonts w:ascii="Cambria Math" w:hAnsi="Cambria Math"/>
              <w:lang w:val="en"/>
            </w:rPr>
            <m:t xml:space="preserve"> </m:t>
          </m:r>
          <m:sSubSup>
            <m:sSubSupPr>
              <m:ctrlPr>
                <w:rPr>
                  <w:rFonts w:ascii="Cambria Math" w:hAnsi="Cambria Math"/>
                  <w:i/>
                </w:rPr>
              </m:ctrlPr>
            </m:sSub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subSup"/>
                  <m:supHide m:val="1"/>
                  <m:ctrlPr>
                    <w:rPr>
                      <w:rFonts w:ascii="Cambria Math" w:hAnsi="Cambria Math"/>
                      <w:i/>
                    </w:rPr>
                  </m:ctrlPr>
                </m:naryPr>
                <m:sub>
                  <m:r>
                    <w:rPr>
                      <w:rFonts w:ascii="Cambria Math" w:hAnsi="Cambria Math"/>
                    </w:rPr>
                    <m:t>y</m:t>
                  </m:r>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n</m:t>
                          </m:r>
                        </m:sup>
                      </m:sSup>
                      <m:d>
                        <m:dPr>
                          <m:ctrlPr>
                            <w:rPr>
                              <w:rFonts w:ascii="Cambria Math" w:hAnsi="Cambria Math"/>
                              <w:i/>
                            </w:rPr>
                          </m:ctrlPr>
                        </m:dPr>
                        <m:e>
                          <m:r>
                            <w:rPr>
                              <w:rFonts w:ascii="Cambria Math" w:hAnsi="Cambria Math"/>
                            </w:rPr>
                            <m:t>x,y</m:t>
                          </m:r>
                        </m:e>
                      </m:d>
                      <m:r>
                        <w:rPr>
                          <w:rFonts w:ascii="Cambria Math" w:hAnsi="Cambria Math"/>
                        </w:rPr>
                        <m:t>→π(y)</m:t>
                      </m:r>
                    </m:e>
                  </m:d>
                </m:e>
              </m:nary>
              <m:r>
                <w:rPr>
                  <w:rFonts w:ascii="Cambria Math" w:hAnsi="Cambria Math"/>
                </w:rPr>
                <m:t xml:space="preserve"> </m:t>
              </m:r>
            </m:e>
            <m:sub>
              <m:r>
                <m:rPr>
                  <m:sty m:val="p"/>
                </m:rPr>
                <w:rPr>
                  <w:rFonts w:ascii="Cambria Math" w:hAnsi="Cambria Math"/>
                </w:rPr>
                <m:t xml:space="preserve"> </m:t>
              </m:r>
            </m:sub>
            <m:sup>
              <m:r>
                <m:rPr>
                  <m:sty m:val="p"/>
                </m:rPr>
                <w:rPr>
                  <w:rFonts w:ascii="Cambria Math" w:hAnsi="Cambria Math"/>
                </w:rPr>
                <m:t xml:space="preserve"> </m:t>
              </m:r>
            </m:sup>
          </m:sSubSup>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r>
                    <w:rPr>
                      <w:rFonts w:ascii="Cambria Math" w:hAnsi="Cambria Math"/>
                    </w:rPr>
                    <m:t>⊆χ</m:t>
                  </m:r>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n</m:t>
                      </m:r>
                    </m:sup>
                  </m:sSup>
                  <m:d>
                    <m:dPr>
                      <m:ctrlPr>
                        <w:rPr>
                          <w:rFonts w:ascii="Cambria Math" w:hAnsi="Cambria Math"/>
                          <w:i/>
                        </w:rPr>
                      </m:ctrlPr>
                    </m:dPr>
                    <m:e>
                      <m:r>
                        <w:rPr>
                          <w:rFonts w:ascii="Cambria Math" w:hAnsi="Cambria Math"/>
                        </w:rPr>
                        <m:t>x,</m:t>
                      </m:r>
                      <m:r>
                        <w:rPr>
                          <w:rFonts w:ascii="Cambria Math" w:hAnsi="Cambria Math"/>
                        </w:rPr>
                        <m:t>A</m:t>
                      </m:r>
                    </m:e>
                  </m:d>
                  <m:r>
                    <w:rPr>
                      <w:rFonts w:ascii="Cambria Math" w:hAnsi="Cambria Math"/>
                    </w:rPr>
                    <m:t>→π(</m:t>
                  </m:r>
                  <m:r>
                    <w:rPr>
                      <w:rFonts w:ascii="Cambria Math" w:hAnsi="Cambria Math"/>
                    </w:rPr>
                    <m:t>A</m:t>
                  </m:r>
                  <m:r>
                    <w:rPr>
                      <w:rFonts w:ascii="Cambria Math" w:hAnsi="Cambria Math"/>
                    </w:rPr>
                    <m:t>)</m:t>
                  </m:r>
                </m:e>
              </m:d>
            </m:e>
          </m:func>
        </m:oMath>
      </m:oMathPara>
    </w:p>
    <w:p w:rsidR="00C17557" w:rsidRDefault="00C17557" w:rsidP="00C17557">
      <w:pPr>
        <w:pStyle w:val="NormalWeb"/>
      </w:pPr>
      <w:r>
        <w:t xml:space="preserve">This yields the math problem: Given </w:t>
      </w:r>
      <w:r w:rsidRPr="00C17557">
        <w:rPr>
          <w:i/>
        </w:rPr>
        <w:t>K</w:t>
      </w:r>
      <w:r>
        <w:t>,</w:t>
      </w:r>
      <m:oMath>
        <m:r>
          <w:rPr>
            <w:rFonts w:ascii="Cambria Math" w:hAnsi="Cambria Math"/>
          </w:rPr>
          <m:t xml:space="preserve"> </m:t>
        </m:r>
        <m:r>
          <w:rPr>
            <w:rFonts w:ascii="Cambria Math" w:hAnsi="Cambria Math"/>
          </w:rPr>
          <m:t>π</m:t>
        </m:r>
      </m:oMath>
      <w:proofErr w:type="gramStart"/>
      <w:r>
        <w:t>,</w:t>
      </w:r>
      <w:proofErr w:type="gramEnd"/>
      <w:r>
        <w:t xml:space="preserve"> </w:t>
      </w:r>
      <w:r w:rsidRPr="00C17557">
        <w:rPr>
          <w:i/>
        </w:rPr>
        <w:t xml:space="preserve">x, </w:t>
      </w:r>
      <w:r>
        <w:t xml:space="preserve">and </w:t>
      </w:r>
      <m:oMath>
        <m:r>
          <w:rPr>
            <w:rFonts w:ascii="Cambria Math" w:hAnsi="Cambria Math"/>
          </w:rPr>
          <m:t>ϵ&gt;0</m:t>
        </m:r>
      </m:oMath>
      <w:r>
        <w:t xml:space="preserve">, how large </w:t>
      </w:r>
      <w:r w:rsidRPr="00C17557">
        <w:rPr>
          <w:i/>
        </w:rPr>
        <w:t>n</w:t>
      </w:r>
      <w:r>
        <w:t xml:space="preserve"> so </w:t>
      </w:r>
      <m:oMath>
        <m:sSub>
          <m:sSubPr>
            <m:ctrlPr>
              <w:rPr>
                <w:rFonts w:ascii="Cambria Math" w:eastAsiaTheme="minorHAnsi" w:hAnsi="Cambria Math" w:cstheme="minorBidi"/>
                <w:i/>
                <w:sz w:val="22"/>
                <w:szCs w:val="22"/>
                <w:lang w:val="en"/>
              </w:rPr>
            </m:ctrlPr>
          </m:sSubPr>
          <m:e>
            <m:d>
              <m:dPr>
                <m:begChr m:val="‖"/>
                <m:endChr m:val="‖"/>
                <m:ctrlPr>
                  <w:rPr>
                    <w:rFonts w:ascii="Cambria Math" w:eastAsiaTheme="minorHAnsi" w:hAnsi="Cambria Math" w:cstheme="minorBidi"/>
                    <w:i/>
                    <w:sz w:val="22"/>
                    <w:szCs w:val="22"/>
                    <w:lang w:val="en"/>
                  </w:rPr>
                </m:ctrlPr>
              </m:dPr>
              <m:e>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n</m:t>
                    </m:r>
                  </m:sup>
                </m:sSubSup>
                <m:r>
                  <w:rPr>
                    <w:rFonts w:ascii="Cambria Math" w:hAnsi="Cambria Math"/>
                  </w:rPr>
                  <m:t>-</m:t>
                </m:r>
                <m:r>
                  <w:rPr>
                    <w:rFonts w:ascii="Cambria Math" w:hAnsi="Cambria Math"/>
                  </w:rPr>
                  <m:t xml:space="preserve"> </m:t>
                </m:r>
                <m:r>
                  <w:rPr>
                    <w:rFonts w:ascii="Cambria Math" w:hAnsi="Cambria Math"/>
                  </w:rPr>
                  <m:t>π</m:t>
                </m:r>
              </m:e>
            </m:d>
          </m:e>
          <m:sub>
            <m:r>
              <m:rPr>
                <m:sty m:val="p"/>
              </m:rPr>
              <w:rPr>
                <w:rFonts w:ascii="Cambria Math" w:hAnsi="Cambria Math"/>
              </w:rPr>
              <m:t>TV</m:t>
            </m:r>
          </m:sub>
        </m:sSub>
        <m:r>
          <w:rPr>
            <w:rFonts w:ascii="Cambria Math" w:hAnsi="Cambria Math"/>
            <w:lang w:val="en"/>
          </w:rPr>
          <m:t xml:space="preserve"> &lt;</m:t>
        </m:r>
        <m:sSubSup>
          <m:sSubSupPr>
            <m:ctrlPr>
              <w:rPr>
                <w:rFonts w:ascii="Cambria Math" w:hAnsi="Cambria Math"/>
                <w:i/>
              </w:rPr>
            </m:ctrlPr>
          </m:sSubSupPr>
          <m:e>
            <m:r>
              <w:rPr>
                <w:rFonts w:ascii="Cambria Math" w:hAnsi="Cambria Math"/>
              </w:rPr>
              <m:t>ϵ</m:t>
            </m:r>
          </m:e>
          <m:sub>
            <m:r>
              <m:rPr>
                <m:sty m:val="p"/>
              </m:rPr>
              <w:rPr>
                <w:rFonts w:ascii="Cambria Math" w:hAnsi="Cambria Math"/>
              </w:rPr>
              <m:t xml:space="preserve"> </m:t>
            </m:r>
          </m:sub>
          <m:sup>
            <m:r>
              <m:rPr>
                <m:sty m:val="p"/>
              </m:rPr>
              <w:rPr>
                <w:rFonts w:ascii="Cambria Math" w:hAnsi="Cambria Math"/>
              </w:rPr>
              <m:t xml:space="preserve"> </m:t>
            </m:r>
          </m:sup>
        </m:sSubSup>
      </m:oMath>
      <w:r>
        <w:t>?</w:t>
      </w:r>
    </w:p>
    <w:p w:rsidR="007C2F49" w:rsidRDefault="007C2F49" w:rsidP="00C17557">
      <w:pPr>
        <w:pStyle w:val="NormalWeb"/>
        <w:rPr>
          <w:lang w:val="en"/>
        </w:rPr>
      </w:pPr>
      <w:r>
        <w:rPr>
          <w:lang w:val="en"/>
        </w:rPr>
        <w:t>Sadly, there are very few practical problems where this question can be answered. (</w:t>
      </w:r>
      <w:proofErr w:type="spellStart"/>
      <w:r>
        <w:rPr>
          <w:lang w:val="en"/>
        </w:rPr>
        <w:t>Diaconis</w:t>
      </w:r>
      <w:proofErr w:type="spellEnd"/>
      <w:r>
        <w:rPr>
          <w:lang w:val="en"/>
        </w:rPr>
        <w:t xml:space="preserve"> 2009)</w:t>
      </w:r>
    </w:p>
    <w:p w:rsidR="00BF1781" w:rsidRDefault="00BF1781" w:rsidP="00BF1781">
      <w:pPr>
        <w:autoSpaceDE w:val="0"/>
        <w:autoSpaceDN w:val="0"/>
        <w:adjustRightInd w:val="0"/>
        <w:spacing w:after="0" w:line="240" w:lineRule="auto"/>
        <w:rPr>
          <w:rFonts w:ascii="Times New Roman" w:eastAsia="Times New Roman" w:hAnsi="Times New Roman" w:cs="Times New Roman"/>
          <w:sz w:val="24"/>
          <w:szCs w:val="24"/>
          <w:lang w:val="en"/>
        </w:rPr>
      </w:pPr>
      <w:r w:rsidRPr="00BF1781">
        <w:rPr>
          <w:rFonts w:ascii="Times New Roman" w:eastAsia="Times New Roman" w:hAnsi="Times New Roman" w:cs="Times New Roman"/>
          <w:sz w:val="24"/>
          <w:szCs w:val="24"/>
          <w:lang w:val="en"/>
        </w:rPr>
        <w:t>Metrics such as Hellinger distance and negative exponential disparity have a long history in robust</w:t>
      </w:r>
      <w:r>
        <w:rPr>
          <w:rFonts w:ascii="Times New Roman" w:eastAsia="Times New Roman" w:hAnsi="Times New Roman" w:cs="Times New Roman"/>
          <w:sz w:val="24"/>
          <w:szCs w:val="24"/>
          <w:lang w:val="en"/>
        </w:rPr>
        <w:t xml:space="preserve"> </w:t>
      </w:r>
      <w:r w:rsidRPr="00BF1781">
        <w:rPr>
          <w:rFonts w:ascii="Times New Roman" w:eastAsia="Times New Roman" w:hAnsi="Times New Roman" w:cs="Times New Roman"/>
          <w:sz w:val="24"/>
          <w:szCs w:val="24"/>
          <w:lang w:val="en"/>
        </w:rPr>
        <w:t>estimation in frequentist inference (Hooker</w:t>
      </w:r>
      <w:proofErr w:type="gramStart"/>
      <w:r w:rsidRPr="00BF1781">
        <w:rPr>
          <w:rFonts w:ascii="Times New Roman" w:eastAsia="Times New Roman" w:hAnsi="Times New Roman" w:cs="Times New Roman"/>
          <w:sz w:val="24"/>
          <w:szCs w:val="24"/>
          <w:lang w:val="en"/>
        </w:rPr>
        <w:t>,?</w:t>
      </w:r>
      <w:proofErr w:type="gramEnd"/>
      <w:r w:rsidRPr="00BF1781">
        <w:rPr>
          <w:rFonts w:ascii="Times New Roman" w:eastAsia="Times New Roman" w:hAnsi="Times New Roman" w:cs="Times New Roman"/>
          <w:sz w:val="24"/>
          <w:szCs w:val="24"/>
          <w:lang w:val="en"/>
        </w:rPr>
        <w:t>)</w:t>
      </w:r>
    </w:p>
    <w:p w:rsidR="00BF1781" w:rsidRDefault="00BF1781" w:rsidP="00BF1781">
      <w:pPr>
        <w:autoSpaceDE w:val="0"/>
        <w:autoSpaceDN w:val="0"/>
        <w:adjustRightInd w:val="0"/>
        <w:spacing w:after="0" w:line="240" w:lineRule="auto"/>
        <w:rPr>
          <w:rFonts w:ascii="Times New Roman" w:eastAsia="Times New Roman" w:hAnsi="Times New Roman" w:cs="Times New Roman"/>
          <w:sz w:val="24"/>
          <w:szCs w:val="24"/>
          <w:lang w:val="en"/>
        </w:rPr>
      </w:pPr>
    </w:p>
    <w:p w:rsidR="006A59B9" w:rsidRPr="006A59B9" w:rsidRDefault="006A59B9" w:rsidP="006A59B9">
      <w:pPr>
        <w:autoSpaceDE w:val="0"/>
        <w:autoSpaceDN w:val="0"/>
        <w:adjustRightInd w:val="0"/>
        <w:spacing w:after="0" w:line="240" w:lineRule="auto"/>
        <w:rPr>
          <w:rFonts w:ascii="Times New Roman" w:eastAsia="Times New Roman" w:hAnsi="Times New Roman" w:cs="Times New Roman"/>
          <w:sz w:val="24"/>
          <w:szCs w:val="24"/>
          <w:lang w:val="en"/>
        </w:rPr>
      </w:pPr>
      <w:r w:rsidRPr="006A59B9">
        <w:rPr>
          <w:rFonts w:ascii="Times New Roman" w:eastAsia="Times New Roman" w:hAnsi="Times New Roman" w:cs="Times New Roman"/>
          <w:sz w:val="24"/>
          <w:szCs w:val="24"/>
          <w:lang w:val="en"/>
        </w:rPr>
        <w:t xml:space="preserve">In the </w:t>
      </w:r>
      <w:proofErr w:type="spellStart"/>
      <w:r w:rsidRPr="006A59B9">
        <w:rPr>
          <w:rFonts w:ascii="Times New Roman" w:eastAsia="Times New Roman" w:hAnsi="Times New Roman" w:cs="Times New Roman"/>
          <w:sz w:val="24"/>
          <w:szCs w:val="24"/>
          <w:lang w:val="en"/>
        </w:rPr>
        <w:t>i.i.d</w:t>
      </w:r>
      <w:proofErr w:type="spellEnd"/>
      <w:r w:rsidRPr="006A59B9">
        <w:rPr>
          <w:rFonts w:ascii="Times New Roman" w:eastAsia="Times New Roman" w:hAnsi="Times New Roman" w:cs="Times New Roman"/>
          <w:sz w:val="24"/>
          <w:szCs w:val="24"/>
          <w:lang w:val="en"/>
        </w:rPr>
        <w:t xml:space="preserve">. context, MHDE estimators are defined by minimizing the Hellinger distance between a postulated parametric density f_(_) and a non-parametric estimate </w:t>
      </w:r>
      <w:proofErr w:type="spellStart"/>
      <w:r w:rsidRPr="006A59B9">
        <w:rPr>
          <w:rFonts w:ascii="Times New Roman" w:eastAsia="Times New Roman" w:hAnsi="Times New Roman" w:cs="Times New Roman"/>
          <w:sz w:val="24"/>
          <w:szCs w:val="24"/>
          <w:lang w:val="en"/>
        </w:rPr>
        <w:t>gn</w:t>
      </w:r>
      <w:proofErr w:type="spellEnd"/>
      <w:r w:rsidRPr="006A59B9">
        <w:rPr>
          <w:rFonts w:ascii="Times New Roman" w:eastAsia="Times New Roman" w:hAnsi="Times New Roman" w:cs="Times New Roman"/>
          <w:sz w:val="24"/>
          <w:szCs w:val="24"/>
          <w:lang w:val="en"/>
        </w:rPr>
        <w:t>(_) over the p-dimensional parameter space _; that is,</w:t>
      </w:r>
    </w:p>
    <w:p w:rsidR="006A59B9" w:rsidRDefault="006A59B9" w:rsidP="00BF1781">
      <w:pPr>
        <w:autoSpaceDE w:val="0"/>
        <w:autoSpaceDN w:val="0"/>
        <w:adjustRightInd w:val="0"/>
        <w:spacing w:after="0" w:line="240" w:lineRule="auto"/>
        <w:rPr>
          <w:rFonts w:ascii="Times New Roman" w:eastAsia="Times New Roman" w:hAnsi="Times New Roman" w:cs="Times New Roman"/>
          <w:sz w:val="24"/>
          <w:szCs w:val="24"/>
          <w:lang w:val="en"/>
        </w:rPr>
      </w:pPr>
    </w:p>
    <w:p w:rsidR="00BF1781" w:rsidRDefault="00BF1781" w:rsidP="006A59B9">
      <w:pPr>
        <w:autoSpaceDE w:val="0"/>
        <w:autoSpaceDN w:val="0"/>
        <w:adjustRightInd w:val="0"/>
        <w:spacing w:after="0" w:line="240" w:lineRule="auto"/>
        <w:jc w:val="center"/>
        <w:rPr>
          <w:lang w:val="en"/>
        </w:rPr>
      </w:pPr>
      <m:oMath>
        <m:sSub>
          <m:sSubPr>
            <m:ctrlPr>
              <w:rPr>
                <w:rFonts w:ascii="Cambria Math" w:hAnsi="Cambria Math"/>
                <w:i/>
                <w:lang w:val="en"/>
              </w:rPr>
            </m:ctrlPr>
          </m:sSubPr>
          <m:e>
            <m:acc>
              <m:accPr>
                <m:ctrlPr>
                  <w:rPr>
                    <w:rFonts w:ascii="Cambria Math" w:hAnsi="Cambria Math"/>
                    <w:i/>
                    <w:lang w:val="en"/>
                  </w:rPr>
                </m:ctrlPr>
              </m:accPr>
              <m:e>
                <m:r>
                  <w:rPr>
                    <w:rFonts w:ascii="Cambria Math" w:hAnsi="Cambria Math"/>
                    <w:lang w:val="en"/>
                  </w:rPr>
                  <m:t>θ</m:t>
                </m:r>
              </m:e>
            </m:acc>
          </m:e>
          <m:sub>
            <m:r>
              <w:rPr>
                <w:rFonts w:ascii="Cambria Math" w:hAnsi="Cambria Math"/>
                <w:lang w:val="en"/>
              </w:rPr>
              <m:t>HD</m:t>
            </m:r>
          </m:sub>
        </m:sSub>
        <m:r>
          <w:rPr>
            <w:rFonts w:ascii="Cambria Math" w:hAnsi="Cambria Math"/>
            <w:lang w:val="en"/>
          </w:rPr>
          <m:t xml:space="preserve">= </m:t>
        </m:r>
        <m:func>
          <m:funcPr>
            <m:ctrlPr>
              <w:rPr>
                <w:rFonts w:ascii="Cambria Math" w:hAnsi="Cambria Math"/>
                <w:i/>
                <w:lang w:val="en"/>
              </w:rPr>
            </m:ctrlPr>
          </m:funcPr>
          <m:fName>
            <m:limLow>
              <m:limLowPr>
                <m:ctrlPr>
                  <w:rPr>
                    <w:rFonts w:ascii="Cambria Math" w:hAnsi="Cambria Math"/>
                    <w:i/>
                    <w:lang w:val="en"/>
                  </w:rPr>
                </m:ctrlPr>
              </m:limLowPr>
              <m:e>
                <m:func>
                  <m:funcPr>
                    <m:ctrlPr>
                      <w:rPr>
                        <w:rFonts w:ascii="Cambria Math" w:hAnsi="Cambria Math"/>
                        <w:lang w:val="en"/>
                      </w:rPr>
                    </m:ctrlPr>
                  </m:funcPr>
                  <m:fName>
                    <m:r>
                      <m:rPr>
                        <m:sty m:val="p"/>
                      </m:rPr>
                      <w:rPr>
                        <w:rFonts w:ascii="Cambria Math" w:hAnsi="Cambria Math"/>
                        <w:lang w:val="en"/>
                      </w:rPr>
                      <m:t>arg</m:t>
                    </m:r>
                  </m:fName>
                  <m:e>
                    <m:r>
                      <w:rPr>
                        <w:rFonts w:ascii="Cambria Math" w:hAnsi="Cambria Math"/>
                        <w:lang w:val="en"/>
                      </w:rPr>
                      <m:t>inf</m:t>
                    </m:r>
                  </m:e>
                </m:func>
              </m:e>
              <m:lim>
                <m:r>
                  <w:rPr>
                    <w:rFonts w:ascii="Cambria Math" w:hAnsi="Cambria Math"/>
                    <w:lang w:val="en"/>
                  </w:rPr>
                  <m:t>θ∈</m:t>
                </m:r>
                <m:r>
                  <m:rPr>
                    <m:sty m:val="p"/>
                  </m:rPr>
                  <w:rPr>
                    <w:rFonts w:ascii="Cambria Math" w:hAnsi="Cambria Math"/>
                    <w:lang w:val="en"/>
                  </w:rPr>
                  <m:t>Θ</m:t>
                </m:r>
              </m:lim>
            </m:limLow>
          </m:fName>
          <m:e>
            <m:nary>
              <m:naryPr>
                <m:limLoc m:val="undOvr"/>
                <m:subHide m:val="1"/>
                <m:supHide m:val="1"/>
                <m:ctrlPr>
                  <w:rPr>
                    <w:rFonts w:ascii="Cambria Math" w:hAnsi="Cambria Math"/>
                    <w:i/>
                    <w:lang w:val="en"/>
                  </w:rPr>
                </m:ctrlPr>
              </m:naryPr>
              <m:sub/>
              <m:sup/>
              <m:e>
                <m:sSup>
                  <m:sSupPr>
                    <m:ctrlPr>
                      <w:rPr>
                        <w:rFonts w:ascii="Cambria Math" w:hAnsi="Cambria Math"/>
                        <w:i/>
                        <w:lang w:val="en"/>
                      </w:rPr>
                    </m:ctrlPr>
                  </m:sSupPr>
                  <m:e>
                    <m:r>
                      <w:rPr>
                        <w:rFonts w:ascii="Cambria Math" w:hAnsi="Cambria Math"/>
                        <w:lang w:val="en"/>
                      </w:rPr>
                      <m:t>[</m:t>
                    </m:r>
                    <m:sSubSup>
                      <m:sSubSupPr>
                        <m:ctrlPr>
                          <w:rPr>
                            <w:rFonts w:ascii="Cambria Math" w:hAnsi="Cambria Math"/>
                            <w:i/>
                            <w:lang w:val="en"/>
                          </w:rPr>
                        </m:ctrlPr>
                      </m:sSubSupPr>
                      <m:e>
                        <m:r>
                          <w:rPr>
                            <w:rFonts w:ascii="Cambria Math" w:hAnsi="Cambria Math"/>
                            <w:lang w:val="en"/>
                          </w:rPr>
                          <m:t>g</m:t>
                        </m:r>
                      </m:e>
                      <m:sub>
                        <m:r>
                          <w:rPr>
                            <w:rFonts w:ascii="Cambria Math" w:hAnsi="Cambria Math"/>
                            <w:lang w:val="en"/>
                          </w:rPr>
                          <m:t>n</m:t>
                        </m:r>
                      </m:sub>
                      <m:sup>
                        <m:f>
                          <m:fPr>
                            <m:type m:val="skw"/>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sup>
                    </m:sSubSup>
                    <m:d>
                      <m:dPr>
                        <m:ctrlPr>
                          <w:rPr>
                            <w:rFonts w:ascii="Cambria Math" w:hAnsi="Cambria Math"/>
                            <w:i/>
                            <w:lang w:val="en"/>
                          </w:rPr>
                        </m:ctrlPr>
                      </m:dPr>
                      <m:e>
                        <m:r>
                          <w:rPr>
                            <w:rFonts w:ascii="Cambria Math" w:hAnsi="Cambria Math"/>
                            <w:lang w:val="en"/>
                          </w:rPr>
                          <m:t>x</m:t>
                        </m:r>
                      </m:e>
                    </m:d>
                    <m:r>
                      <w:rPr>
                        <w:rFonts w:ascii="Cambria Math" w:hAnsi="Cambria Math"/>
                        <w:lang w:val="en"/>
                      </w:rPr>
                      <m:t xml:space="preserve">- </m:t>
                    </m:r>
                    <m:sSubSup>
                      <m:sSubSupPr>
                        <m:ctrlPr>
                          <w:rPr>
                            <w:rFonts w:ascii="Cambria Math" w:hAnsi="Cambria Math"/>
                            <w:i/>
                            <w:lang w:val="en"/>
                          </w:rPr>
                        </m:ctrlPr>
                      </m:sSubSupPr>
                      <m:e>
                        <m:r>
                          <w:rPr>
                            <w:rFonts w:ascii="Cambria Math" w:hAnsi="Cambria Math"/>
                            <w:lang w:val="en"/>
                          </w:rPr>
                          <m:t>f</m:t>
                        </m:r>
                      </m:e>
                      <m:sub>
                        <m:r>
                          <w:rPr>
                            <w:rFonts w:ascii="Cambria Math" w:hAnsi="Cambria Math"/>
                            <w:lang w:val="en"/>
                          </w:rPr>
                          <m:t>θ</m:t>
                        </m:r>
                      </m:sub>
                      <m:sup>
                        <m:f>
                          <m:fPr>
                            <m:type m:val="skw"/>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sup>
                    </m:sSubSup>
                    <m:d>
                      <m:dPr>
                        <m:ctrlPr>
                          <w:rPr>
                            <w:rFonts w:ascii="Cambria Math" w:hAnsi="Cambria Math"/>
                            <w:i/>
                            <w:lang w:val="en"/>
                          </w:rPr>
                        </m:ctrlPr>
                      </m:dPr>
                      <m:e>
                        <m:r>
                          <w:rPr>
                            <w:rFonts w:ascii="Cambria Math" w:hAnsi="Cambria Math"/>
                            <w:lang w:val="en"/>
                          </w:rPr>
                          <m:t>x</m:t>
                        </m:r>
                      </m:e>
                    </m:d>
                    <m:r>
                      <w:rPr>
                        <w:rFonts w:ascii="Cambria Math" w:hAnsi="Cambria Math"/>
                        <w:lang w:val="en"/>
                      </w:rPr>
                      <m:t>]</m:t>
                    </m:r>
                  </m:e>
                  <m:sup>
                    <m:r>
                      <w:rPr>
                        <w:rFonts w:ascii="Cambria Math" w:hAnsi="Cambria Math"/>
                        <w:lang w:val="en"/>
                      </w:rPr>
                      <m:t>2</m:t>
                    </m:r>
                  </m:sup>
                </m:sSup>
              </m:e>
            </m:nary>
            <m:r>
              <w:rPr>
                <w:rFonts w:ascii="Cambria Math" w:hAnsi="Cambria Math"/>
                <w:lang w:val="en"/>
              </w:rPr>
              <m:t>dx</m:t>
            </m:r>
          </m:e>
        </m:func>
      </m:oMath>
      <w:r>
        <w:rPr>
          <w:lang w:val="en"/>
        </w:rPr>
        <w:br w:type="page"/>
      </w:r>
    </w:p>
    <w:p w:rsidR="006A59B9" w:rsidRPr="006A59B9" w:rsidRDefault="006A59B9" w:rsidP="006A59B9">
      <w:pPr>
        <w:autoSpaceDE w:val="0"/>
        <w:autoSpaceDN w:val="0"/>
        <w:adjustRightInd w:val="0"/>
        <w:spacing w:after="0" w:line="240" w:lineRule="auto"/>
        <w:rPr>
          <w:rFonts w:ascii="Times New Roman" w:eastAsia="Times New Roman" w:hAnsi="Times New Roman" w:cs="Times New Roman"/>
          <w:sz w:val="24"/>
          <w:szCs w:val="24"/>
          <w:lang w:val="en"/>
        </w:rPr>
      </w:pPr>
    </w:p>
    <w:p w:rsidR="006A59B9" w:rsidRDefault="006A59B9" w:rsidP="006A59B9">
      <w:pPr>
        <w:autoSpaceDE w:val="0"/>
        <w:autoSpaceDN w:val="0"/>
        <w:adjustRightInd w:val="0"/>
        <w:spacing w:after="0" w:line="240" w:lineRule="auto"/>
        <w:rPr>
          <w:rFonts w:ascii="Times New Roman" w:eastAsia="Times New Roman" w:hAnsi="Times New Roman" w:cs="Times New Roman"/>
          <w:sz w:val="24"/>
          <w:szCs w:val="24"/>
          <w:lang w:val="en"/>
        </w:rPr>
      </w:pPr>
      <w:r w:rsidRPr="006A59B9">
        <w:rPr>
          <w:rFonts w:ascii="Times New Roman" w:eastAsia="Times New Roman" w:hAnsi="Times New Roman" w:cs="Times New Roman"/>
          <w:sz w:val="24"/>
          <w:szCs w:val="24"/>
          <w:lang w:val="en"/>
        </w:rPr>
        <w:t xml:space="preserve"> Typically, for continuous data, </w:t>
      </w:r>
      <w:proofErr w:type="spellStart"/>
      <w:proofErr w:type="gramStart"/>
      <w:r w:rsidRPr="006A59B9">
        <w:rPr>
          <w:rFonts w:ascii="Times New Roman" w:eastAsia="Times New Roman" w:hAnsi="Times New Roman" w:cs="Times New Roman"/>
          <w:sz w:val="24"/>
          <w:szCs w:val="24"/>
          <w:lang w:val="en"/>
        </w:rPr>
        <w:t>gn</w:t>
      </w:r>
      <w:proofErr w:type="spellEnd"/>
      <w:r w:rsidRPr="006A59B9">
        <w:rPr>
          <w:rFonts w:ascii="Times New Roman" w:eastAsia="Times New Roman" w:hAnsi="Times New Roman" w:cs="Times New Roman"/>
          <w:sz w:val="24"/>
          <w:szCs w:val="24"/>
          <w:lang w:val="en"/>
        </w:rPr>
        <w:t>(</w:t>
      </w:r>
      <w:proofErr w:type="gramEnd"/>
      <w:r w:rsidRPr="006A59B9">
        <w:rPr>
          <w:rFonts w:ascii="Times New Roman" w:eastAsia="Times New Roman" w:hAnsi="Times New Roman" w:cs="Times New Roman"/>
          <w:sz w:val="24"/>
          <w:szCs w:val="24"/>
          <w:lang w:val="en"/>
        </w:rPr>
        <w:t xml:space="preserve">_) is taken to be a kernel density estimate; if the probability model is supported on discrete values, the empirical distribution is used. More generally, Lindsay (1994) introduced the concept of a minimum disparity procedure; developing a class </w:t>
      </w:r>
      <w:proofErr w:type="gramStart"/>
      <w:r w:rsidRPr="006A59B9">
        <w:rPr>
          <w:rFonts w:ascii="Times New Roman" w:eastAsia="Times New Roman" w:hAnsi="Times New Roman" w:cs="Times New Roman"/>
          <w:sz w:val="24"/>
          <w:szCs w:val="24"/>
          <w:lang w:val="en"/>
        </w:rPr>
        <w:t>of  divergence</w:t>
      </w:r>
      <w:proofErr w:type="gramEnd"/>
      <w:r w:rsidRPr="006A59B9">
        <w:rPr>
          <w:rFonts w:ascii="Times New Roman" w:eastAsia="Times New Roman" w:hAnsi="Times New Roman" w:cs="Times New Roman"/>
          <w:sz w:val="24"/>
          <w:szCs w:val="24"/>
          <w:lang w:val="en"/>
        </w:rPr>
        <w:t xml:space="preserve"> measures that have similar properties to minimum Hellinger distance estimates. These have been further developed in </w:t>
      </w:r>
      <w:proofErr w:type="spellStart"/>
      <w:r w:rsidRPr="006A59B9">
        <w:rPr>
          <w:rFonts w:ascii="Times New Roman" w:eastAsia="Times New Roman" w:hAnsi="Times New Roman" w:cs="Times New Roman"/>
          <w:sz w:val="24"/>
          <w:szCs w:val="24"/>
          <w:lang w:val="en"/>
        </w:rPr>
        <w:t>Basu</w:t>
      </w:r>
      <w:proofErr w:type="spellEnd"/>
      <w:r w:rsidRPr="006A59B9">
        <w:rPr>
          <w:rFonts w:ascii="Times New Roman" w:eastAsia="Times New Roman" w:hAnsi="Times New Roman" w:cs="Times New Roman"/>
          <w:sz w:val="24"/>
          <w:szCs w:val="24"/>
          <w:lang w:val="en"/>
        </w:rPr>
        <w:t xml:space="preserve"> et al. (1997) and Park and </w:t>
      </w:r>
      <w:proofErr w:type="spellStart"/>
      <w:r w:rsidRPr="006A59B9">
        <w:rPr>
          <w:rFonts w:ascii="Times New Roman" w:eastAsia="Times New Roman" w:hAnsi="Times New Roman" w:cs="Times New Roman"/>
          <w:sz w:val="24"/>
          <w:szCs w:val="24"/>
          <w:lang w:val="en"/>
        </w:rPr>
        <w:t>Basu</w:t>
      </w:r>
      <w:proofErr w:type="spellEnd"/>
      <w:r w:rsidRPr="006A59B9">
        <w:rPr>
          <w:rFonts w:ascii="Times New Roman" w:eastAsia="Times New Roman" w:hAnsi="Times New Roman" w:cs="Times New Roman"/>
          <w:sz w:val="24"/>
          <w:szCs w:val="24"/>
          <w:lang w:val="en"/>
        </w:rPr>
        <w:t xml:space="preserve"> (2004). Recently, Hooker </w:t>
      </w:r>
      <w:proofErr w:type="gramStart"/>
      <w:r w:rsidRPr="006A59B9">
        <w:rPr>
          <w:rFonts w:ascii="Times New Roman" w:eastAsia="Times New Roman" w:hAnsi="Times New Roman" w:cs="Times New Roman"/>
          <w:sz w:val="24"/>
          <w:szCs w:val="24"/>
          <w:lang w:val="en"/>
        </w:rPr>
        <w:t xml:space="preserve">and  </w:t>
      </w:r>
      <w:proofErr w:type="spellStart"/>
      <w:r w:rsidRPr="006A59B9">
        <w:rPr>
          <w:rFonts w:ascii="Times New Roman" w:eastAsia="Times New Roman" w:hAnsi="Times New Roman" w:cs="Times New Roman"/>
          <w:sz w:val="24"/>
          <w:szCs w:val="24"/>
          <w:lang w:val="en"/>
        </w:rPr>
        <w:t>idyashankar</w:t>
      </w:r>
      <w:proofErr w:type="spellEnd"/>
      <w:proofErr w:type="gramEnd"/>
      <w:r w:rsidRPr="006A59B9">
        <w:rPr>
          <w:rFonts w:ascii="Times New Roman" w:eastAsia="Times New Roman" w:hAnsi="Times New Roman" w:cs="Times New Roman"/>
          <w:sz w:val="24"/>
          <w:szCs w:val="24"/>
          <w:lang w:val="en"/>
        </w:rPr>
        <w:t xml:space="preserve"> (2011a) have extended these methods to a non-linear regression framework.</w:t>
      </w:r>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Hooker ?)</w:t>
      </w:r>
      <w:proofErr w:type="gramEnd"/>
    </w:p>
    <w:p w:rsidR="006A59B9" w:rsidRDefault="006A59B9" w:rsidP="006A59B9">
      <w:pPr>
        <w:autoSpaceDE w:val="0"/>
        <w:autoSpaceDN w:val="0"/>
        <w:adjustRightInd w:val="0"/>
        <w:spacing w:after="0" w:line="240" w:lineRule="auto"/>
        <w:rPr>
          <w:rFonts w:ascii="Times New Roman" w:eastAsia="Times New Roman" w:hAnsi="Times New Roman" w:cs="Times New Roman"/>
          <w:sz w:val="24"/>
          <w:szCs w:val="24"/>
          <w:lang w:val="en"/>
        </w:rPr>
      </w:pPr>
    </w:p>
    <w:p w:rsidR="006A59B9" w:rsidRDefault="006A59B9" w:rsidP="006A59B9">
      <w:pPr>
        <w:autoSpaceDE w:val="0"/>
        <w:autoSpaceDN w:val="0"/>
        <w:adjustRightInd w:val="0"/>
        <w:spacing w:after="0" w:line="240" w:lineRule="auto"/>
        <w:rPr>
          <w:rFonts w:ascii="Times New Roman" w:eastAsia="Times New Roman" w:hAnsi="Times New Roman" w:cs="Times New Roman"/>
          <w:sz w:val="24"/>
          <w:szCs w:val="24"/>
          <w:lang w:val="en"/>
        </w:rPr>
      </w:pPr>
      <w:r w:rsidRPr="006A59B9">
        <w:rPr>
          <w:rFonts w:ascii="Times New Roman" w:eastAsia="Times New Roman" w:hAnsi="Times New Roman" w:cs="Times New Roman"/>
          <w:sz w:val="24"/>
          <w:szCs w:val="24"/>
          <w:lang w:val="en"/>
        </w:rPr>
        <w:t>Our analysis and simulations demonstrate</w:t>
      </w:r>
      <w:r>
        <w:rPr>
          <w:rFonts w:ascii="Times New Roman" w:eastAsia="Times New Roman" w:hAnsi="Times New Roman" w:cs="Times New Roman"/>
          <w:sz w:val="24"/>
          <w:szCs w:val="24"/>
          <w:lang w:val="en"/>
        </w:rPr>
        <w:t xml:space="preserve"> </w:t>
      </w:r>
      <w:r w:rsidRPr="006A59B9">
        <w:rPr>
          <w:rFonts w:ascii="Times New Roman" w:eastAsia="Times New Roman" w:hAnsi="Times New Roman" w:cs="Times New Roman"/>
          <w:sz w:val="24"/>
          <w:szCs w:val="24"/>
          <w:lang w:val="en"/>
        </w:rPr>
        <w:t xml:space="preserve">that while the use of MCMC </w:t>
      </w:r>
      <w:proofErr w:type="spellStart"/>
      <w:r w:rsidRPr="006A59B9">
        <w:rPr>
          <w:rFonts w:ascii="Times New Roman" w:eastAsia="Times New Roman" w:hAnsi="Times New Roman" w:cs="Times New Roman"/>
          <w:sz w:val="24"/>
          <w:szCs w:val="24"/>
          <w:lang w:val="en"/>
        </w:rPr>
        <w:t>signi_cantly</w:t>
      </w:r>
      <w:proofErr w:type="spellEnd"/>
      <w:r w:rsidRPr="006A59B9">
        <w:rPr>
          <w:rFonts w:ascii="Times New Roman" w:eastAsia="Times New Roman" w:hAnsi="Times New Roman" w:cs="Times New Roman"/>
          <w:sz w:val="24"/>
          <w:szCs w:val="24"/>
          <w:lang w:val="en"/>
        </w:rPr>
        <w:t xml:space="preserve"> increases computational costs, the additional cost</w:t>
      </w:r>
      <w:r>
        <w:rPr>
          <w:rFonts w:ascii="Times New Roman" w:eastAsia="Times New Roman" w:hAnsi="Times New Roman" w:cs="Times New Roman"/>
          <w:sz w:val="24"/>
          <w:szCs w:val="24"/>
          <w:lang w:val="en"/>
        </w:rPr>
        <w:t xml:space="preserve"> </w:t>
      </w:r>
      <w:r w:rsidRPr="006A59B9">
        <w:rPr>
          <w:rFonts w:ascii="Times New Roman" w:eastAsia="Times New Roman" w:hAnsi="Times New Roman" w:cs="Times New Roman"/>
          <w:sz w:val="24"/>
          <w:szCs w:val="24"/>
          <w:lang w:val="en"/>
        </w:rPr>
        <w:t>of the use of disparities is on the order of a factor between 2 and 10, remaining implementable for</w:t>
      </w:r>
      <w:r>
        <w:rPr>
          <w:rFonts w:ascii="Times New Roman" w:eastAsia="Times New Roman" w:hAnsi="Times New Roman" w:cs="Times New Roman"/>
          <w:sz w:val="24"/>
          <w:szCs w:val="24"/>
          <w:lang w:val="en"/>
        </w:rPr>
        <w:t xml:space="preserve"> </w:t>
      </w:r>
      <w:r w:rsidRPr="006A59B9">
        <w:rPr>
          <w:rFonts w:ascii="Times New Roman" w:eastAsia="Times New Roman" w:hAnsi="Times New Roman" w:cs="Times New Roman"/>
          <w:sz w:val="24"/>
          <w:szCs w:val="24"/>
          <w:lang w:val="en"/>
        </w:rPr>
        <w:t>many applications.</w:t>
      </w:r>
      <w:r>
        <w:rPr>
          <w:rFonts w:ascii="Times New Roman" w:eastAsia="Times New Roman" w:hAnsi="Times New Roman" w:cs="Times New Roman"/>
          <w:sz w:val="24"/>
          <w:szCs w:val="24"/>
          <w:lang w:val="en"/>
        </w:rPr>
        <w:t xml:space="preserve"> (</w:t>
      </w:r>
      <w:proofErr w:type="gramStart"/>
      <w:r>
        <w:rPr>
          <w:rFonts w:ascii="Times New Roman" w:eastAsia="Times New Roman" w:hAnsi="Times New Roman" w:cs="Times New Roman"/>
          <w:sz w:val="24"/>
          <w:szCs w:val="24"/>
          <w:lang w:val="en"/>
        </w:rPr>
        <w:t>Hooker ?)</w:t>
      </w:r>
      <w:proofErr w:type="gramEnd"/>
    </w:p>
    <w:p w:rsidR="005D079F" w:rsidRDefault="005D079F" w:rsidP="006A59B9">
      <w:pPr>
        <w:autoSpaceDE w:val="0"/>
        <w:autoSpaceDN w:val="0"/>
        <w:adjustRightInd w:val="0"/>
        <w:spacing w:after="0" w:line="240" w:lineRule="auto"/>
        <w:rPr>
          <w:rFonts w:ascii="Times New Roman" w:eastAsia="Times New Roman" w:hAnsi="Times New Roman" w:cs="Times New Roman"/>
          <w:sz w:val="24"/>
          <w:szCs w:val="24"/>
          <w:lang w:val="en"/>
        </w:rPr>
      </w:pPr>
    </w:p>
    <w:p w:rsidR="005D079F" w:rsidRDefault="005D079F" w:rsidP="006A59B9">
      <w:pPr>
        <w:autoSpaceDE w:val="0"/>
        <w:autoSpaceDN w:val="0"/>
        <w:adjustRightInd w:val="0"/>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Convergence of distributions; rates of </w:t>
      </w:r>
      <w:proofErr w:type="spellStart"/>
      <w:r>
        <w:rPr>
          <w:rFonts w:ascii="Times New Roman" w:eastAsia="Times New Roman" w:hAnsi="Times New Roman" w:cs="Times New Roman"/>
          <w:sz w:val="24"/>
          <w:szCs w:val="24"/>
          <w:lang w:val="en"/>
        </w:rPr>
        <w:t>convergenc</w:t>
      </w:r>
      <w:proofErr w:type="spellEnd"/>
      <w:r>
        <w:rPr>
          <w:rFonts w:ascii="Times New Roman" w:eastAsia="Times New Roman" w:hAnsi="Times New Roman" w:cs="Times New Roman"/>
          <w:sz w:val="24"/>
          <w:szCs w:val="24"/>
          <w:lang w:val="en"/>
        </w:rPr>
        <w:t>; limiting behavior of averages and LLN (Tierney 1994)</w:t>
      </w:r>
    </w:p>
    <w:p w:rsidR="005D079F" w:rsidRDefault="005D079F" w:rsidP="006A59B9">
      <w:pPr>
        <w:autoSpaceDE w:val="0"/>
        <w:autoSpaceDN w:val="0"/>
        <w:adjustRightInd w:val="0"/>
        <w:spacing w:after="0" w:line="240" w:lineRule="auto"/>
        <w:rPr>
          <w:rFonts w:ascii="Times New Roman" w:eastAsia="Times New Roman" w:hAnsi="Times New Roman" w:cs="Times New Roman"/>
          <w:sz w:val="24"/>
          <w:szCs w:val="24"/>
          <w:lang w:val="en"/>
        </w:rPr>
      </w:pPr>
    </w:p>
    <w:p w:rsidR="005D079F" w:rsidRDefault="005D079F" w:rsidP="006A59B9">
      <w:pPr>
        <w:autoSpaceDE w:val="0"/>
        <w:autoSpaceDN w:val="0"/>
        <w:adjustRightInd w:val="0"/>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If the series can be approximated by a first-order autoregressive process, then the asymptotic standard deviation of the sample mean is</w:t>
      </w:r>
    </w:p>
    <w:p w:rsidR="005D079F" w:rsidRPr="005D079F" w:rsidRDefault="005D079F" w:rsidP="006A59B9">
      <w:pPr>
        <w:autoSpaceDE w:val="0"/>
        <w:autoSpaceDN w:val="0"/>
        <w:adjustRightInd w:val="0"/>
        <w:spacing w:after="0" w:line="240" w:lineRule="auto"/>
        <w:rPr>
          <w:rFonts w:ascii="Times New Roman" w:eastAsia="Times New Roman" w:hAnsi="Times New Roman" w:cs="Times New Roman"/>
          <w:sz w:val="24"/>
          <w:szCs w:val="24"/>
          <w:lang w:val="en"/>
        </w:rPr>
      </w:pPr>
      <m:oMathPara>
        <m:oMath>
          <m:f>
            <m:fPr>
              <m:ctrlPr>
                <w:rPr>
                  <w:rFonts w:ascii="Cambria Math" w:eastAsia="Times New Roman" w:hAnsi="Cambria Math" w:cs="Times New Roman"/>
                  <w:i/>
                  <w:sz w:val="24"/>
                  <w:szCs w:val="24"/>
                  <w:lang w:val="en"/>
                </w:rPr>
              </m:ctrlPr>
            </m:fPr>
            <m:num>
              <m:r>
                <w:rPr>
                  <w:rFonts w:ascii="Cambria Math" w:eastAsia="Times New Roman" w:hAnsi="Cambria Math" w:cs="Times New Roman"/>
                  <w:sz w:val="24"/>
                  <w:szCs w:val="24"/>
                  <w:lang w:val="en"/>
                </w:rPr>
                <m:t>σ</m:t>
              </m:r>
            </m:num>
            <m:den>
              <m:rad>
                <m:radPr>
                  <m:degHide m:val="1"/>
                  <m:ctrlPr>
                    <w:rPr>
                      <w:rFonts w:ascii="Cambria Math" w:eastAsia="Times New Roman" w:hAnsi="Cambria Math" w:cs="Times New Roman"/>
                      <w:i/>
                      <w:sz w:val="24"/>
                      <w:szCs w:val="24"/>
                      <w:lang w:val="en"/>
                    </w:rPr>
                  </m:ctrlPr>
                </m:radPr>
                <m:deg/>
                <m:e>
                  <m:r>
                    <w:rPr>
                      <w:rFonts w:ascii="Cambria Math" w:eastAsia="Times New Roman" w:hAnsi="Cambria Math" w:cs="Times New Roman"/>
                      <w:sz w:val="24"/>
                      <w:szCs w:val="24"/>
                      <w:lang w:val="en"/>
                    </w:rPr>
                    <m:t>n</m:t>
                  </m:r>
                </m:e>
              </m:rad>
            </m:den>
          </m:f>
          <m:rad>
            <m:radPr>
              <m:degHide m:val="1"/>
              <m:ctrlPr>
                <w:rPr>
                  <w:rFonts w:ascii="Cambria Math" w:eastAsia="Times New Roman" w:hAnsi="Cambria Math" w:cs="Times New Roman"/>
                  <w:i/>
                  <w:sz w:val="24"/>
                  <w:szCs w:val="24"/>
                  <w:lang w:val="en"/>
                </w:rPr>
              </m:ctrlPr>
            </m:radPr>
            <m:deg/>
            <m:e>
              <m:f>
                <m:fPr>
                  <m:ctrlPr>
                    <w:rPr>
                      <w:rFonts w:ascii="Cambria Math" w:eastAsia="Times New Roman" w:hAnsi="Cambria Math" w:cs="Times New Roman"/>
                      <w:i/>
                      <w:sz w:val="24"/>
                      <w:szCs w:val="24"/>
                      <w:lang w:val="en"/>
                    </w:rPr>
                  </m:ctrlPr>
                </m:fPr>
                <m:num>
                  <m:r>
                    <w:rPr>
                      <w:rFonts w:ascii="Cambria Math" w:eastAsia="Times New Roman" w:hAnsi="Cambria Math" w:cs="Times New Roman"/>
                      <w:sz w:val="24"/>
                      <w:szCs w:val="24"/>
                      <w:lang w:val="en"/>
                    </w:rPr>
                    <m:t>1+ρ</m:t>
                  </m:r>
                </m:num>
                <m:den>
                  <m:r>
                    <w:rPr>
                      <w:rFonts w:ascii="Cambria Math" w:eastAsia="Times New Roman" w:hAnsi="Cambria Math" w:cs="Times New Roman"/>
                      <w:sz w:val="24"/>
                      <w:szCs w:val="24"/>
                      <w:lang w:val="en"/>
                    </w:rPr>
                    <m:t>1-ρ</m:t>
                  </m:r>
                </m:den>
              </m:f>
            </m:e>
          </m:rad>
        </m:oMath>
      </m:oMathPara>
    </w:p>
    <w:p w:rsidR="005D079F" w:rsidRDefault="005D079F" w:rsidP="006A59B9">
      <w:pPr>
        <w:autoSpaceDE w:val="0"/>
        <w:autoSpaceDN w:val="0"/>
        <w:adjustRightInd w:val="0"/>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Where again </w:t>
      </w:r>
      <m:oMath>
        <m:r>
          <w:rPr>
            <w:rFonts w:ascii="Cambria Math" w:eastAsia="Times New Roman" w:hAnsi="Cambria Math" w:cs="Times New Roman"/>
            <w:sz w:val="24"/>
            <w:szCs w:val="24"/>
            <w:lang w:val="en"/>
          </w:rPr>
          <m:t>σ</m:t>
        </m:r>
      </m:oMath>
      <w:r>
        <w:rPr>
          <w:rFonts w:ascii="Times New Roman" w:eastAsia="Times New Roman" w:hAnsi="Times New Roman" w:cs="Times New Roman"/>
          <w:sz w:val="24"/>
          <w:szCs w:val="24"/>
          <w:lang w:val="en"/>
        </w:rPr>
        <w:t xml:space="preserve"> is the posterior standard deviation of </w:t>
      </w:r>
      <m:oMath>
        <m:r>
          <w:rPr>
            <w:rFonts w:ascii="Cambria Math" w:eastAsia="Times New Roman" w:hAnsi="Cambria Math" w:cs="Times New Roman"/>
            <w:sz w:val="24"/>
            <w:szCs w:val="24"/>
            <w:lang w:val="en"/>
          </w:rPr>
          <m:t>f(θ)</m:t>
        </m:r>
      </m:oMath>
      <w:r>
        <w:rPr>
          <w:rFonts w:ascii="Times New Roman" w:eastAsia="Times New Roman" w:hAnsi="Times New Roman" w:cs="Times New Roman"/>
          <w:sz w:val="24"/>
          <w:szCs w:val="24"/>
          <w:lang w:val="en"/>
        </w:rPr>
        <w:t xml:space="preserve"> and </w:t>
      </w:r>
      <m:oMath>
        <m:r>
          <w:rPr>
            <w:rFonts w:ascii="Cambria Math" w:eastAsia="Times New Roman" w:hAnsi="Cambria Math" w:cs="Times New Roman"/>
            <w:sz w:val="24"/>
            <w:szCs w:val="24"/>
            <w:lang w:val="en"/>
          </w:rPr>
          <m:t>ρ</m:t>
        </m:r>
      </m:oMath>
      <w:r>
        <w:rPr>
          <w:rFonts w:ascii="Times New Roman" w:eastAsia="Times New Roman" w:hAnsi="Times New Roman" w:cs="Times New Roman"/>
          <w:sz w:val="24"/>
          <w:szCs w:val="24"/>
          <w:lang w:val="en"/>
        </w:rPr>
        <w:t xml:space="preserve"> is the autocorrelation of the </w:t>
      </w:r>
      <w:proofErr w:type="gramStart"/>
      <w:r>
        <w:rPr>
          <w:rFonts w:ascii="Times New Roman" w:eastAsia="Times New Roman" w:hAnsi="Times New Roman" w:cs="Times New Roman"/>
          <w:sz w:val="24"/>
          <w:szCs w:val="24"/>
          <w:lang w:val="en"/>
        </w:rPr>
        <w:t xml:space="preserve">series </w:t>
      </w:r>
      <w:proofErr w:type="gramEnd"/>
      <m:oMath>
        <m:r>
          <w:rPr>
            <w:rFonts w:ascii="Cambria Math" w:eastAsia="Times New Roman" w:hAnsi="Cambria Math" w:cs="Times New Roman"/>
            <w:sz w:val="24"/>
            <w:szCs w:val="24"/>
            <w:lang w:val="en"/>
          </w:rPr>
          <m:t>f(</m:t>
        </m:r>
        <m:sSub>
          <m:sSubPr>
            <m:ctrlPr>
              <w:rPr>
                <w:rFonts w:ascii="Cambria Math" w:eastAsia="Times New Roman" w:hAnsi="Cambria Math" w:cs="Times New Roman"/>
                <w:i/>
                <w:sz w:val="24"/>
                <w:szCs w:val="24"/>
                <w:lang w:val="en"/>
              </w:rPr>
            </m:ctrlPr>
          </m:sSubPr>
          <m:e>
            <m:r>
              <w:rPr>
                <w:rFonts w:ascii="Cambria Math" w:eastAsia="Times New Roman" w:hAnsi="Cambria Math" w:cs="Times New Roman"/>
                <w:sz w:val="24"/>
                <w:szCs w:val="24"/>
                <w:lang w:val="en"/>
              </w:rPr>
              <m:t>X</m:t>
            </m:r>
          </m:e>
          <m:sub>
            <m:r>
              <w:rPr>
                <w:rFonts w:ascii="Cambria Math" w:eastAsia="Times New Roman" w:hAnsi="Cambria Math" w:cs="Times New Roman"/>
                <w:sz w:val="24"/>
                <w:szCs w:val="24"/>
                <w:lang w:val="en"/>
              </w:rPr>
              <m:t>n</m:t>
            </m:r>
          </m:sub>
        </m:sSub>
        <m:r>
          <w:rPr>
            <w:rFonts w:ascii="Cambria Math" w:eastAsia="Times New Roman" w:hAnsi="Cambria Math" w:cs="Times New Roman"/>
            <w:sz w:val="24"/>
            <w:szCs w:val="24"/>
            <w:lang w:val="en"/>
          </w:rPr>
          <m:t>)</m:t>
        </m:r>
      </m:oMath>
      <w:r>
        <w:rPr>
          <w:rFonts w:ascii="Times New Roman" w:eastAsia="Times New Roman" w:hAnsi="Times New Roman" w:cs="Times New Roman"/>
          <w:sz w:val="24"/>
          <w:szCs w:val="24"/>
          <w:lang w:val="en"/>
        </w:rPr>
        <w:t xml:space="preserve">. A rough guess for </w:t>
      </w:r>
      <m:oMath>
        <m:r>
          <w:rPr>
            <w:rFonts w:ascii="Cambria Math" w:eastAsia="Times New Roman" w:hAnsi="Cambria Math" w:cs="Times New Roman"/>
            <w:sz w:val="24"/>
            <w:szCs w:val="24"/>
            <w:lang w:val="en"/>
          </w:rPr>
          <m:t>ρ</m:t>
        </m:r>
      </m:oMath>
      <w:r w:rsidR="001A0961">
        <w:rPr>
          <w:rFonts w:ascii="Times New Roman" w:eastAsia="Times New Roman" w:hAnsi="Times New Roman" w:cs="Times New Roman"/>
          <w:sz w:val="24"/>
          <w:szCs w:val="24"/>
          <w:lang w:val="en"/>
        </w:rPr>
        <w:t xml:space="preserve"> can thus be used to adjust the sample size for dependence in the series. (Tierney 199</w:t>
      </w:r>
      <w:bookmarkStart w:id="30" w:name="_GoBack"/>
      <w:bookmarkEnd w:id="30"/>
      <w:r w:rsidR="001A0961">
        <w:rPr>
          <w:rFonts w:ascii="Times New Roman" w:eastAsia="Times New Roman" w:hAnsi="Times New Roman" w:cs="Times New Roman"/>
          <w:sz w:val="24"/>
          <w:szCs w:val="24"/>
          <w:lang w:val="en"/>
        </w:rPr>
        <w:t>4)</w:t>
      </w:r>
    </w:p>
    <w:p w:rsidR="00FE0C2E" w:rsidRDefault="00FE0C2E" w:rsidP="00FE0C2E">
      <w:pPr>
        <w:pStyle w:val="Heading1"/>
        <w:numPr>
          <w:ilvl w:val="0"/>
          <w:numId w:val="19"/>
        </w:numPr>
        <w:rPr>
          <w:lang w:val="en"/>
        </w:rPr>
      </w:pPr>
      <w:bookmarkStart w:id="31" w:name="_Toc447442972"/>
      <w:r w:rsidRPr="004F6417">
        <w:rPr>
          <w:lang w:val="en"/>
        </w:rPr>
        <w:t xml:space="preserve">Appendix: MCMC Monte Carlo </w:t>
      </w:r>
      <w:r>
        <w:rPr>
          <w:lang w:val="en"/>
        </w:rPr>
        <w:t>Approximation of Integral Code</w:t>
      </w:r>
      <w:bookmarkEnd w:id="31"/>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lastRenderedPageBreak/>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32" w:name="_Toc447442973"/>
      <w:r w:rsidRPr="004F6417">
        <w:rPr>
          <w:lang w:val="en"/>
        </w:rPr>
        <w:lastRenderedPageBreak/>
        <w:t>Appendix: MCMC Monte Carlo Beta Expectation</w:t>
      </w:r>
      <w:r>
        <w:rPr>
          <w:lang w:val="en"/>
        </w:rPr>
        <w:t xml:space="preserve"> Code</w:t>
      </w:r>
      <w:bookmarkEnd w:id="32"/>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ANALYTIC EXPRESSION FOR BETA MEAN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lastRenderedPageBreak/>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33" w:name="_Toc447442974"/>
      <w:r w:rsidRPr="004F6417">
        <w:rPr>
          <w:lang w:val="en"/>
        </w:rPr>
        <w:lastRenderedPageBreak/>
        <w:t xml:space="preserve">Appendix: MCMC Monte Carlo </w:t>
      </w:r>
      <w:r>
        <w:rPr>
          <w:lang w:val="en"/>
        </w:rPr>
        <w:t>Optimization of Exponential Function Code</w:t>
      </w:r>
      <w:bookmarkEnd w:id="33"/>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34" w:name="_Toc447442975"/>
      <w:r w:rsidRPr="004F6417">
        <w:rPr>
          <w:lang w:val="en"/>
        </w:rPr>
        <w:lastRenderedPageBreak/>
        <w:t xml:space="preserve">Appendix: MCMC </w:t>
      </w:r>
      <w:r>
        <w:rPr>
          <w:lang w:val="en"/>
        </w:rPr>
        <w:t>Markov Chain Finite State Transitions Code</w:t>
      </w:r>
      <w:bookmarkEnd w:id="34"/>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35" w:name="_Toc447442976"/>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35"/>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RUN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36" w:name="_Toc447442977"/>
      <w:r>
        <w:rPr>
          <w:lang w:val="en"/>
        </w:rPr>
        <w:lastRenderedPageBreak/>
        <w:t>Appendix: MCMC Metropolis Markov Sampler</w:t>
      </w:r>
      <w:r w:rsidR="00105A69">
        <w:rPr>
          <w:lang w:val="en"/>
        </w:rPr>
        <w:t xml:space="preserve"> Code</w:t>
      </w:r>
      <w:bookmarkEnd w:id="36"/>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ACCEPT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37" w:name="_Toc447442978"/>
      <w:r>
        <w:rPr>
          <w:lang w:val="en"/>
        </w:rPr>
        <w:lastRenderedPageBreak/>
        <w:t>Appendix: MCMC Metropolis Hastings Priors and Posterior Code</w:t>
      </w:r>
      <w:bookmarkEnd w:id="37"/>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CALCULATE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ACCEPT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BDB" w:rsidRDefault="008C3BDB" w:rsidP="00FE0C2E">
      <w:pPr>
        <w:spacing w:after="0" w:line="240" w:lineRule="auto"/>
      </w:pPr>
      <w:r>
        <w:separator/>
      </w:r>
    </w:p>
  </w:endnote>
  <w:endnote w:type="continuationSeparator" w:id="0">
    <w:p w:rsidR="008C3BDB" w:rsidRDefault="008C3BDB" w:rsidP="00FE0C2E">
      <w:pPr>
        <w:spacing w:after="0" w:line="240" w:lineRule="auto"/>
      </w:pPr>
      <w:r>
        <w:continuationSeparator/>
      </w:r>
    </w:p>
  </w:endnote>
  <w:endnote w:type="continuationNotice" w:id="1">
    <w:p w:rsidR="008C3BDB" w:rsidRDefault="008C3B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DDF" w:rsidRDefault="00EF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BDB" w:rsidRDefault="008C3BDB" w:rsidP="00FE0C2E">
      <w:pPr>
        <w:spacing w:after="0" w:line="240" w:lineRule="auto"/>
      </w:pPr>
      <w:r>
        <w:separator/>
      </w:r>
    </w:p>
  </w:footnote>
  <w:footnote w:type="continuationSeparator" w:id="0">
    <w:p w:rsidR="008C3BDB" w:rsidRDefault="008C3BDB" w:rsidP="00FE0C2E">
      <w:pPr>
        <w:spacing w:after="0" w:line="240" w:lineRule="auto"/>
      </w:pPr>
      <w:r>
        <w:continuationSeparator/>
      </w:r>
    </w:p>
  </w:footnote>
  <w:footnote w:type="continuationNotice" w:id="1">
    <w:p w:rsidR="008C3BDB" w:rsidRDefault="008C3B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09085"/>
      <w:docPartObj>
        <w:docPartGallery w:val="Page Numbers (Top of Page)"/>
        <w:docPartUnique/>
      </w:docPartObj>
    </w:sdtPr>
    <w:sdtContent>
      <w:p w:rsidR="00EF2DDF" w:rsidRDefault="00EF2DDF">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1A0961">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0961">
          <w:rPr>
            <w:b/>
            <w:bCs/>
            <w:noProof/>
          </w:rPr>
          <w:t>33</w:t>
        </w:r>
        <w:r>
          <w:rPr>
            <w:b/>
            <w:bCs/>
            <w:sz w:val="24"/>
            <w:szCs w:val="24"/>
          </w:rPr>
          <w:fldChar w:fldCharType="end"/>
        </w:r>
      </w:p>
    </w:sdtContent>
  </w:sdt>
  <w:p w:rsidR="00EF2DDF" w:rsidRDefault="00EF2D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45056"/>
    <w:multiLevelType w:val="multilevel"/>
    <w:tmpl w:val="8D4ACA6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8EA607F"/>
    <w:multiLevelType w:val="hybridMultilevel"/>
    <w:tmpl w:val="8B025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80519C"/>
    <w:multiLevelType w:val="multilevel"/>
    <w:tmpl w:val="E1645B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89457DB"/>
    <w:multiLevelType w:val="multilevel"/>
    <w:tmpl w:val="8A682C9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6E1B1C"/>
    <w:multiLevelType w:val="multilevel"/>
    <w:tmpl w:val="0318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853D4"/>
    <w:multiLevelType w:val="hybridMultilevel"/>
    <w:tmpl w:val="8B025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
  </w:num>
  <w:num w:numId="3">
    <w:abstractNumId w:val="2"/>
  </w:num>
  <w:num w:numId="4">
    <w:abstractNumId w:val="14"/>
  </w:num>
  <w:num w:numId="5">
    <w:abstractNumId w:val="20"/>
  </w:num>
  <w:num w:numId="6">
    <w:abstractNumId w:val="17"/>
  </w:num>
  <w:num w:numId="7">
    <w:abstractNumId w:val="19"/>
  </w:num>
  <w:num w:numId="8">
    <w:abstractNumId w:val="22"/>
  </w:num>
  <w:num w:numId="9">
    <w:abstractNumId w:val="11"/>
  </w:num>
  <w:num w:numId="10">
    <w:abstractNumId w:val="16"/>
  </w:num>
  <w:num w:numId="11">
    <w:abstractNumId w:val="0"/>
  </w:num>
  <w:num w:numId="12">
    <w:abstractNumId w:val="5"/>
  </w:num>
  <w:num w:numId="13">
    <w:abstractNumId w:val="1"/>
  </w:num>
  <w:num w:numId="14">
    <w:abstractNumId w:val="24"/>
  </w:num>
  <w:num w:numId="15">
    <w:abstractNumId w:val="9"/>
  </w:num>
  <w:num w:numId="16">
    <w:abstractNumId w:val="3"/>
  </w:num>
  <w:num w:numId="17">
    <w:abstractNumId w:val="15"/>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23"/>
  </w:num>
  <w:num w:numId="23">
    <w:abstractNumId w:val="18"/>
  </w:num>
  <w:num w:numId="24">
    <w:abstractNumId w:val="13"/>
  </w:num>
  <w:num w:numId="25">
    <w:abstractNumId w:val="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0C753C"/>
    <w:rsid w:val="000D414C"/>
    <w:rsid w:val="00105A69"/>
    <w:rsid w:val="00117BC9"/>
    <w:rsid w:val="00127347"/>
    <w:rsid w:val="0017464C"/>
    <w:rsid w:val="00174D2F"/>
    <w:rsid w:val="001755EE"/>
    <w:rsid w:val="001A0961"/>
    <w:rsid w:val="001A28F9"/>
    <w:rsid w:val="001C347D"/>
    <w:rsid w:val="001D63CB"/>
    <w:rsid w:val="001E230A"/>
    <w:rsid w:val="001E4F12"/>
    <w:rsid w:val="002175D0"/>
    <w:rsid w:val="00234470"/>
    <w:rsid w:val="002465E0"/>
    <w:rsid w:val="00274F32"/>
    <w:rsid w:val="002962B6"/>
    <w:rsid w:val="003402B3"/>
    <w:rsid w:val="003B2F78"/>
    <w:rsid w:val="003B708A"/>
    <w:rsid w:val="003C2769"/>
    <w:rsid w:val="003E668E"/>
    <w:rsid w:val="00423DA1"/>
    <w:rsid w:val="00480B1A"/>
    <w:rsid w:val="0048704E"/>
    <w:rsid w:val="004F6417"/>
    <w:rsid w:val="00501470"/>
    <w:rsid w:val="00522177"/>
    <w:rsid w:val="005B135A"/>
    <w:rsid w:val="005B304F"/>
    <w:rsid w:val="005C30F6"/>
    <w:rsid w:val="005D079F"/>
    <w:rsid w:val="005D445D"/>
    <w:rsid w:val="005E41D3"/>
    <w:rsid w:val="00613BCE"/>
    <w:rsid w:val="00624DD3"/>
    <w:rsid w:val="00637445"/>
    <w:rsid w:val="006416FC"/>
    <w:rsid w:val="0065376E"/>
    <w:rsid w:val="00695F76"/>
    <w:rsid w:val="006A59B9"/>
    <w:rsid w:val="00716009"/>
    <w:rsid w:val="00717AFE"/>
    <w:rsid w:val="00724EC4"/>
    <w:rsid w:val="00725EAA"/>
    <w:rsid w:val="007A17BE"/>
    <w:rsid w:val="007C2F49"/>
    <w:rsid w:val="007D1CDB"/>
    <w:rsid w:val="007D215F"/>
    <w:rsid w:val="00804F2F"/>
    <w:rsid w:val="00810A94"/>
    <w:rsid w:val="00842344"/>
    <w:rsid w:val="008A5F47"/>
    <w:rsid w:val="008C3BDB"/>
    <w:rsid w:val="008D44B0"/>
    <w:rsid w:val="008E528F"/>
    <w:rsid w:val="008E7905"/>
    <w:rsid w:val="008F6EB3"/>
    <w:rsid w:val="00936F52"/>
    <w:rsid w:val="009377D3"/>
    <w:rsid w:val="00944A72"/>
    <w:rsid w:val="00967B39"/>
    <w:rsid w:val="009D3E8F"/>
    <w:rsid w:val="009F28A8"/>
    <w:rsid w:val="00AA246A"/>
    <w:rsid w:val="00AD463E"/>
    <w:rsid w:val="00AE7D7E"/>
    <w:rsid w:val="00B04ED5"/>
    <w:rsid w:val="00B42FCC"/>
    <w:rsid w:val="00B65E64"/>
    <w:rsid w:val="00BA73DD"/>
    <w:rsid w:val="00BF0D63"/>
    <w:rsid w:val="00BF1781"/>
    <w:rsid w:val="00C17557"/>
    <w:rsid w:val="00C26AB0"/>
    <w:rsid w:val="00C3580E"/>
    <w:rsid w:val="00C50E03"/>
    <w:rsid w:val="00C66FCB"/>
    <w:rsid w:val="00C825FE"/>
    <w:rsid w:val="00C977FD"/>
    <w:rsid w:val="00CA7893"/>
    <w:rsid w:val="00D522C2"/>
    <w:rsid w:val="00DA2B91"/>
    <w:rsid w:val="00DB0F3F"/>
    <w:rsid w:val="00DE1335"/>
    <w:rsid w:val="00E43889"/>
    <w:rsid w:val="00E575B0"/>
    <w:rsid w:val="00E81120"/>
    <w:rsid w:val="00EA2BC8"/>
    <w:rsid w:val="00EA4643"/>
    <w:rsid w:val="00ED1E1D"/>
    <w:rsid w:val="00EF2DDF"/>
    <w:rsid w:val="00EF4720"/>
    <w:rsid w:val="00F229E3"/>
    <w:rsid w:val="00F83C0C"/>
    <w:rsid w:val="00F905AF"/>
    <w:rsid w:val="00FA5F1E"/>
    <w:rsid w:val="00FB578F"/>
    <w:rsid w:val="00FC0E1D"/>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6F6437-83F0-451D-88E9-1E24A79E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 w:type="paragraph" w:styleId="ListParagraph">
    <w:name w:val="List Paragraph"/>
    <w:basedOn w:val="Normal"/>
    <w:uiPriority w:val="34"/>
    <w:qFormat/>
    <w:rsid w:val="0093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2294477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816608118">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6837667">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37358419">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599534593">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1191652197">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36785263">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02401964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8548236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1641879136">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205679718">
              <w:marLeft w:val="0"/>
              <w:marRight w:val="0"/>
              <w:marTop w:val="0"/>
              <w:marBottom w:val="0"/>
              <w:divBdr>
                <w:top w:val="none" w:sz="0" w:space="0" w:color="auto"/>
                <w:left w:val="none" w:sz="0" w:space="0" w:color="auto"/>
                <w:bottom w:val="none" w:sz="0" w:space="0" w:color="auto"/>
                <w:right w:val="none" w:sz="0" w:space="0" w:color="auto"/>
              </w:divBdr>
            </w:div>
            <w:div w:id="469247615">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Element_%28mathematics%29" TargetMode="Externa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rix_%28mathematics%2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arkov_property" TargetMode="External"/><Relationship Id="rId23" Type="http://schemas.openxmlformats.org/officeDocument/2006/relationships/footer" Target="footer1.xml"/><Relationship Id="rId10" Type="http://schemas.openxmlformats.org/officeDocument/2006/relationships/hyperlink" Target="https://en.wikipedia.org/wiki/Finite_se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tinuous-time_stochastic_process"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Dcr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urierHP">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177F85"/>
    <w:rsid w:val="00335154"/>
    <w:rsid w:val="004E0406"/>
    <w:rsid w:val="00825413"/>
    <w:rsid w:val="00856A98"/>
    <w:rsid w:val="0087236B"/>
    <w:rsid w:val="00D01898"/>
    <w:rsid w:val="00D321B9"/>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177F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BA18-DDDB-4029-8E11-15B39C7B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34</Pages>
  <Words>6571</Words>
  <Characters>37457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43941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creator>Broberg, Ronald</dc:creator>
  <cp:lastModifiedBy>rbroberg</cp:lastModifiedBy>
  <cp:revision>8</cp:revision>
  <cp:lastPrinted>2016-03-03T22:25:00Z</cp:lastPrinted>
  <dcterms:created xsi:type="dcterms:W3CDTF">2016-03-03T21:58:00Z</dcterms:created>
  <dcterms:modified xsi:type="dcterms:W3CDTF">2016-04-03T21:09:00Z</dcterms:modified>
</cp:coreProperties>
</file>