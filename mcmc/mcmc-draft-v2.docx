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40730044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4F6417">
            <w:sdt>
              <w:sdtPr>
                <w:rPr>
                  <w:rFonts w:asciiTheme="majorHAnsi" w:eastAsiaTheme="majorEastAsia" w:hAnsiTheme="majorHAnsi" w:cstheme="majorBidi"/>
                  <w:lang w:eastAsia="en-US"/>
                </w:rPr>
                <w:alias w:val="Company"/>
                <w:id w:val="13406915"/>
                <w:placeholder>
                  <w:docPart w:val="B2E7888BB6674A5EAC12A696CC60AEC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4F6417" w:rsidRDefault="00F83C0C" w:rsidP="004F6417">
                    <w:pPr>
                      <w:pStyle w:val="NoSpacing"/>
                      <w:rPr>
                        <w:rFonts w:asciiTheme="majorHAnsi" w:eastAsiaTheme="majorEastAsia" w:hAnsiTheme="majorHAnsi" w:cstheme="majorBidi"/>
                      </w:rPr>
                    </w:pPr>
                    <w:r>
                      <w:rPr>
                        <w:rFonts w:asciiTheme="majorHAnsi" w:eastAsiaTheme="majorEastAsia" w:hAnsiTheme="majorHAnsi" w:cstheme="majorBidi"/>
                        <w:lang w:eastAsia="en-US"/>
                      </w:rPr>
                      <w:t>UCCS</w:t>
                    </w:r>
                  </w:p>
                </w:tc>
              </w:sdtContent>
            </w:sdt>
          </w:tr>
          <w:tr w:rsidR="004F641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4F27C6E9A8A14DA590B7ACF369AA51E2"/>
                  </w:placeholder>
                  <w:dataBinding w:prefixMappings="xmlns:ns0='http://schemas.openxmlformats.org/package/2006/metadata/core-properties' xmlns:ns1='http://purl.org/dc/elements/1.1/'" w:xpath="/ns0:coreProperties[1]/ns1:title[1]" w:storeItemID="{6C3C8BC8-F283-45AE-878A-BAB7291924A1}"/>
                  <w:text/>
                </w:sdtPr>
                <w:sdtContent>
                  <w:p w:rsidR="004F6417" w:rsidRDefault="00F83C0C" w:rsidP="004F641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Monte Carlo Markov Chains Hellinger Convergence Metrics</w:t>
                    </w:r>
                  </w:p>
                </w:sdtContent>
              </w:sdt>
            </w:tc>
          </w:tr>
          <w:tr w:rsidR="004F6417">
            <w:sdt>
              <w:sdtPr>
                <w:rPr>
                  <w:rFonts w:asciiTheme="majorHAnsi" w:eastAsiaTheme="majorEastAsia" w:hAnsiTheme="majorHAnsi" w:cstheme="majorBidi"/>
                </w:rPr>
                <w:alias w:val="Subtitle"/>
                <w:id w:val="13406923"/>
                <w:placeholder>
                  <w:docPart w:val="5638F31FE69B4E51AE5962019765B02F"/>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F6417" w:rsidRDefault="004F6417">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4F6417" w:rsidRDefault="004F6417"/>
        <w:p w:rsidR="004F6417" w:rsidRDefault="004F6417"/>
        <w:tbl>
          <w:tblPr>
            <w:tblpPr w:leftFromText="187" w:rightFromText="187" w:horzAnchor="margin" w:tblpXSpec="center" w:tblpYSpec="bottom"/>
            <w:tblW w:w="4000" w:type="pct"/>
            <w:tblLook w:val="04A0" w:firstRow="1" w:lastRow="0" w:firstColumn="1" w:lastColumn="0" w:noHBand="0" w:noVBand="1"/>
          </w:tblPr>
          <w:tblGrid>
            <w:gridCol w:w="7672"/>
          </w:tblGrid>
          <w:tr w:rsidR="004F641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F6417" w:rsidRDefault="00F83C0C">
                    <w:pPr>
                      <w:pStyle w:val="NoSpacing"/>
                      <w:rPr>
                        <w:color w:val="4F81BD" w:themeColor="accent1"/>
                      </w:rPr>
                    </w:pPr>
                    <w:r>
                      <w:rPr>
                        <w:color w:val="4F81BD" w:themeColor="accent1"/>
                      </w:rPr>
                      <w:t>Broberg, Ronald</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4F6417" w:rsidRDefault="004F6417">
                    <w:pPr>
                      <w:pStyle w:val="NoSpacing"/>
                      <w:rPr>
                        <w:color w:val="4F81BD" w:themeColor="accent1"/>
                      </w:rPr>
                    </w:pPr>
                    <w:r>
                      <w:rPr>
                        <w:color w:val="4F81BD" w:themeColor="accent1"/>
                      </w:rPr>
                      <w:t>[Pick the date]</w:t>
                    </w:r>
                  </w:p>
                </w:sdtContent>
              </w:sdt>
              <w:p w:rsidR="004F6417" w:rsidRDefault="004F6417">
                <w:pPr>
                  <w:pStyle w:val="NoSpacing"/>
                  <w:rPr>
                    <w:color w:val="4F81BD" w:themeColor="accent1"/>
                  </w:rPr>
                </w:pPr>
              </w:p>
            </w:tc>
          </w:tr>
        </w:tbl>
        <w:p w:rsidR="004F6417" w:rsidRDefault="004F6417"/>
        <w:p w:rsidR="004F6417" w:rsidRDefault="004F6417">
          <w:r>
            <w:br w:type="page"/>
          </w:r>
        </w:p>
      </w:sdtContent>
    </w:sdt>
    <w:p w:rsidR="004F6417" w:rsidRDefault="004F6417">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eastAsia="en-US"/>
        </w:rPr>
        <w:id w:val="630602098"/>
        <w:docPartObj>
          <w:docPartGallery w:val="Table of Contents"/>
          <w:docPartUnique/>
        </w:docPartObj>
      </w:sdtPr>
      <w:sdtEndPr>
        <w:rPr>
          <w:noProof/>
        </w:rPr>
      </w:sdtEndPr>
      <w:sdtContent>
        <w:p w:rsidR="004F6417" w:rsidRDefault="004F6417">
          <w:pPr>
            <w:pStyle w:val="TOCHeading"/>
          </w:pPr>
          <w:r>
            <w:t>Table of Contents</w:t>
          </w:r>
        </w:p>
        <w:p w:rsidR="00B42FCC" w:rsidRDefault="004F641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B42FCC" w:rsidRPr="00727AFF">
            <w:rPr>
              <w:rStyle w:val="Hyperlink"/>
              <w:noProof/>
            </w:rPr>
            <w:fldChar w:fldCharType="begin"/>
          </w:r>
          <w:r w:rsidR="00B42FCC" w:rsidRPr="00727AFF">
            <w:rPr>
              <w:rStyle w:val="Hyperlink"/>
              <w:noProof/>
            </w:rPr>
            <w:instrText xml:space="preserve"> </w:instrText>
          </w:r>
          <w:r w:rsidR="00B42FCC">
            <w:rPr>
              <w:noProof/>
            </w:rPr>
            <w:instrText>HYPERLINK \l "_Toc444253262"</w:instrText>
          </w:r>
          <w:r w:rsidR="00B42FCC" w:rsidRPr="00727AFF">
            <w:rPr>
              <w:rStyle w:val="Hyperlink"/>
              <w:noProof/>
            </w:rPr>
            <w:instrText xml:space="preserve"> </w:instrText>
          </w:r>
          <w:r w:rsidR="00B42FCC" w:rsidRPr="00727AFF">
            <w:rPr>
              <w:rStyle w:val="Hyperlink"/>
              <w:noProof/>
            </w:rPr>
          </w:r>
          <w:r w:rsidR="00B42FCC" w:rsidRPr="00727AFF">
            <w:rPr>
              <w:rStyle w:val="Hyperlink"/>
              <w:noProof/>
            </w:rPr>
            <w:fldChar w:fldCharType="separate"/>
          </w:r>
          <w:r w:rsidR="00B42FCC" w:rsidRPr="00727AFF">
            <w:rPr>
              <w:rStyle w:val="Hyperlink"/>
              <w:noProof/>
            </w:rPr>
            <w:t>1</w:t>
          </w:r>
          <w:r w:rsidR="00B42FCC">
            <w:rPr>
              <w:rFonts w:eastAsiaTheme="minorEastAsia"/>
              <w:noProof/>
            </w:rPr>
            <w:tab/>
          </w:r>
          <w:r w:rsidR="00B42FCC" w:rsidRPr="00727AFF">
            <w:rPr>
              <w:rStyle w:val="Hyperlink"/>
              <w:noProof/>
            </w:rPr>
            <w:t>Monte Carlo Integration</w:t>
          </w:r>
          <w:r w:rsidR="00B42FCC">
            <w:rPr>
              <w:noProof/>
              <w:webHidden/>
            </w:rPr>
            <w:tab/>
          </w:r>
          <w:r w:rsidR="00B42FCC">
            <w:rPr>
              <w:noProof/>
              <w:webHidden/>
            </w:rPr>
            <w:fldChar w:fldCharType="begin"/>
          </w:r>
          <w:r w:rsidR="00B42FCC">
            <w:rPr>
              <w:noProof/>
              <w:webHidden/>
            </w:rPr>
            <w:instrText xml:space="preserve"> PAGEREF _Toc444253262 \h </w:instrText>
          </w:r>
          <w:r w:rsidR="00B42FCC">
            <w:rPr>
              <w:noProof/>
              <w:webHidden/>
            </w:rPr>
          </w:r>
          <w:r w:rsidR="00B42FCC">
            <w:rPr>
              <w:noProof/>
              <w:webHidden/>
            </w:rPr>
            <w:fldChar w:fldCharType="separate"/>
          </w:r>
          <w:r w:rsidR="00B42FCC">
            <w:rPr>
              <w:noProof/>
              <w:webHidden/>
            </w:rPr>
            <w:t>2</w:t>
          </w:r>
          <w:r w:rsidR="00B42FCC">
            <w:rPr>
              <w:noProof/>
              <w:webHidden/>
            </w:rPr>
            <w:fldChar w:fldCharType="end"/>
          </w:r>
          <w:r w:rsidR="00B42FCC" w:rsidRPr="00727AFF">
            <w:rPr>
              <w:rStyle w:val="Hyperlink"/>
              <w:noProof/>
            </w:rPr>
            <w:fldChar w:fldCharType="end"/>
          </w:r>
        </w:p>
        <w:p w:rsidR="00B42FCC" w:rsidRDefault="00B42FCC">
          <w:pPr>
            <w:pStyle w:val="TOC2"/>
            <w:tabs>
              <w:tab w:val="left" w:pos="880"/>
              <w:tab w:val="right" w:leader="dot" w:pos="9350"/>
            </w:tabs>
            <w:rPr>
              <w:rFonts w:eastAsiaTheme="minorEastAsia"/>
              <w:noProof/>
            </w:rPr>
          </w:pPr>
          <w:hyperlink w:anchor="_Toc444253263" w:history="1">
            <w:r w:rsidRPr="00727AFF">
              <w:rPr>
                <w:rStyle w:val="Hyperlink"/>
                <w:noProof/>
              </w:rPr>
              <w:t>1.1</w:t>
            </w:r>
            <w:r>
              <w:rPr>
                <w:rFonts w:eastAsiaTheme="minorEastAsia"/>
                <w:noProof/>
              </w:rPr>
              <w:tab/>
            </w:r>
            <w:r w:rsidRPr="00727AFF">
              <w:rPr>
                <w:rStyle w:val="Hyperlink"/>
                <w:noProof/>
              </w:rPr>
              <w:t xml:space="preserve">Example: Approximating the integral </w:t>
            </w:r>
            <m:oMath>
              <m:r>
                <m:rPr>
                  <m:sty m:val="bi"/>
                </m:rPr>
                <w:rPr>
                  <w:rStyle w:val="Hyperlink"/>
                  <w:rFonts w:ascii="Cambria Math" w:hAnsi="Cambria Math"/>
                  <w:noProof/>
                </w:rPr>
                <m:t>xex</m:t>
              </m:r>
            </m:oMath>
            <w:r>
              <w:rPr>
                <w:noProof/>
                <w:webHidden/>
              </w:rPr>
              <w:tab/>
            </w:r>
            <w:r>
              <w:rPr>
                <w:noProof/>
                <w:webHidden/>
              </w:rPr>
              <w:fldChar w:fldCharType="begin"/>
            </w:r>
            <w:r>
              <w:rPr>
                <w:noProof/>
                <w:webHidden/>
              </w:rPr>
              <w:instrText xml:space="preserve"> PAGEREF _Toc444253263 \h </w:instrText>
            </w:r>
            <w:r>
              <w:rPr>
                <w:noProof/>
                <w:webHidden/>
              </w:rPr>
            </w:r>
            <w:r>
              <w:rPr>
                <w:noProof/>
                <w:webHidden/>
              </w:rPr>
              <w:fldChar w:fldCharType="separate"/>
            </w:r>
            <w:r>
              <w:rPr>
                <w:noProof/>
                <w:webHidden/>
              </w:rPr>
              <w:t>3</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64" w:history="1">
            <w:r w:rsidRPr="00727AFF">
              <w:rPr>
                <w:rStyle w:val="Hyperlink"/>
                <w:noProof/>
              </w:rPr>
              <w:t>1.2</w:t>
            </w:r>
            <w:r>
              <w:rPr>
                <w:rFonts w:eastAsiaTheme="minorEastAsia"/>
                <w:noProof/>
              </w:rPr>
              <w:tab/>
            </w:r>
            <w:r w:rsidRPr="00727AFF">
              <w:rPr>
                <w:rStyle w:val="Hyperlink"/>
                <w:noProof/>
              </w:rPr>
              <w:t>Example: Approximating the expected value of the Beta distribution</w:t>
            </w:r>
            <w:r>
              <w:rPr>
                <w:noProof/>
                <w:webHidden/>
              </w:rPr>
              <w:tab/>
            </w:r>
            <w:r>
              <w:rPr>
                <w:noProof/>
                <w:webHidden/>
              </w:rPr>
              <w:fldChar w:fldCharType="begin"/>
            </w:r>
            <w:r>
              <w:rPr>
                <w:noProof/>
                <w:webHidden/>
              </w:rPr>
              <w:instrText xml:space="preserve"> PAGEREF _Toc444253264 \h </w:instrText>
            </w:r>
            <w:r>
              <w:rPr>
                <w:noProof/>
                <w:webHidden/>
              </w:rPr>
            </w:r>
            <w:r>
              <w:rPr>
                <w:noProof/>
                <w:webHidden/>
              </w:rPr>
              <w:fldChar w:fldCharType="separate"/>
            </w:r>
            <w:r>
              <w:rPr>
                <w:noProof/>
                <w:webHidden/>
              </w:rPr>
              <w:t>4</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65" w:history="1">
            <w:r w:rsidRPr="00727AFF">
              <w:rPr>
                <w:rStyle w:val="Hyperlink"/>
                <w:noProof/>
              </w:rPr>
              <w:t>1.3</w:t>
            </w:r>
            <w:r>
              <w:rPr>
                <w:rFonts w:eastAsiaTheme="minorEastAsia"/>
                <w:noProof/>
              </w:rPr>
              <w:tab/>
            </w:r>
            <w:r w:rsidRPr="00727AFF">
              <w:rPr>
                <w:rStyle w:val="Hyperlink"/>
                <w:noProof/>
              </w:rPr>
              <w:t>Monte Carlo Approximation for Optimization</w:t>
            </w:r>
            <w:r>
              <w:rPr>
                <w:noProof/>
                <w:webHidden/>
              </w:rPr>
              <w:tab/>
            </w:r>
            <w:r>
              <w:rPr>
                <w:noProof/>
                <w:webHidden/>
              </w:rPr>
              <w:fldChar w:fldCharType="begin"/>
            </w:r>
            <w:r>
              <w:rPr>
                <w:noProof/>
                <w:webHidden/>
              </w:rPr>
              <w:instrText xml:space="preserve"> PAGEREF _Toc444253265 \h </w:instrText>
            </w:r>
            <w:r>
              <w:rPr>
                <w:noProof/>
                <w:webHidden/>
              </w:rPr>
            </w:r>
            <w:r>
              <w:rPr>
                <w:noProof/>
                <w:webHidden/>
              </w:rPr>
              <w:fldChar w:fldCharType="separate"/>
            </w:r>
            <w:r>
              <w:rPr>
                <w:noProof/>
                <w:webHidden/>
              </w:rPr>
              <w:t>5</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66" w:history="1">
            <w:r w:rsidRPr="00727AFF">
              <w:rPr>
                <w:rStyle w:val="Hyperlink"/>
                <w:noProof/>
              </w:rPr>
              <w:t>1.4</w:t>
            </w:r>
            <w:r>
              <w:rPr>
                <w:rFonts w:eastAsiaTheme="minorEastAsia"/>
                <w:noProof/>
              </w:rPr>
              <w:tab/>
            </w:r>
            <w:r w:rsidRPr="00727AFF">
              <w:rPr>
                <w:rStyle w:val="Hyperlink"/>
                <w:noProof/>
              </w:rPr>
              <w:t xml:space="preserve">Example: Monte Carlo Optimization of </w:t>
            </w:r>
            <w:r w:rsidRPr="00727AFF">
              <w:rPr>
                <w:rStyle w:val="Hyperlink"/>
                <w:i/>
                <w:noProof/>
              </w:rPr>
              <w:t>g(x) = e^(-(x-4)^2/2)</w:t>
            </w:r>
            <w:r>
              <w:rPr>
                <w:noProof/>
                <w:webHidden/>
              </w:rPr>
              <w:tab/>
            </w:r>
            <w:r>
              <w:rPr>
                <w:noProof/>
                <w:webHidden/>
              </w:rPr>
              <w:fldChar w:fldCharType="begin"/>
            </w:r>
            <w:r>
              <w:rPr>
                <w:noProof/>
                <w:webHidden/>
              </w:rPr>
              <w:instrText xml:space="preserve"> PAGEREF _Toc444253266 \h </w:instrText>
            </w:r>
            <w:r>
              <w:rPr>
                <w:noProof/>
                <w:webHidden/>
              </w:rPr>
            </w:r>
            <w:r>
              <w:rPr>
                <w:noProof/>
                <w:webHidden/>
              </w:rPr>
              <w:fldChar w:fldCharType="separate"/>
            </w:r>
            <w:r>
              <w:rPr>
                <w:noProof/>
                <w:webHidden/>
              </w:rPr>
              <w:t>6</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67" w:history="1">
            <w:r w:rsidRPr="00727AFF">
              <w:rPr>
                <w:rStyle w:val="Hyperlink"/>
                <w:noProof/>
              </w:rPr>
              <w:t>1.5</w:t>
            </w:r>
            <w:r>
              <w:rPr>
                <w:rFonts w:eastAsiaTheme="minorEastAsia"/>
                <w:noProof/>
              </w:rPr>
              <w:tab/>
            </w:r>
            <w:r w:rsidRPr="00727AFF">
              <w:rPr>
                <w:rStyle w:val="Hyperlink"/>
                <w:noProof/>
              </w:rPr>
              <w:t>Summary on Monte Carlo Approximation</w:t>
            </w:r>
            <w:r>
              <w:rPr>
                <w:noProof/>
                <w:webHidden/>
              </w:rPr>
              <w:tab/>
            </w:r>
            <w:r>
              <w:rPr>
                <w:noProof/>
                <w:webHidden/>
              </w:rPr>
              <w:fldChar w:fldCharType="begin"/>
            </w:r>
            <w:r>
              <w:rPr>
                <w:noProof/>
                <w:webHidden/>
              </w:rPr>
              <w:instrText xml:space="preserve"> PAGEREF _Toc444253267 \h </w:instrText>
            </w:r>
            <w:r>
              <w:rPr>
                <w:noProof/>
                <w:webHidden/>
              </w:rPr>
            </w:r>
            <w:r>
              <w:rPr>
                <w:noProof/>
                <w:webHidden/>
              </w:rPr>
              <w:fldChar w:fldCharType="separate"/>
            </w:r>
            <w:r>
              <w:rPr>
                <w:noProof/>
                <w:webHidden/>
              </w:rPr>
              <w:t>7</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68" w:history="1">
            <w:r w:rsidRPr="00727AFF">
              <w:rPr>
                <w:rStyle w:val="Hyperlink"/>
                <w:noProof/>
              </w:rPr>
              <w:t>2</w:t>
            </w:r>
            <w:r>
              <w:rPr>
                <w:rFonts w:eastAsiaTheme="minorEastAsia"/>
                <w:noProof/>
              </w:rPr>
              <w:tab/>
            </w:r>
            <w:r w:rsidRPr="00727AFF">
              <w:rPr>
                <w:rStyle w:val="Hyperlink"/>
                <w:noProof/>
              </w:rPr>
              <w:t>Markov Chains</w:t>
            </w:r>
            <w:r>
              <w:rPr>
                <w:noProof/>
                <w:webHidden/>
              </w:rPr>
              <w:tab/>
            </w:r>
            <w:r>
              <w:rPr>
                <w:noProof/>
                <w:webHidden/>
              </w:rPr>
              <w:fldChar w:fldCharType="begin"/>
            </w:r>
            <w:r>
              <w:rPr>
                <w:noProof/>
                <w:webHidden/>
              </w:rPr>
              <w:instrText xml:space="preserve"> PAGEREF _Toc444253268 \h </w:instrText>
            </w:r>
            <w:r>
              <w:rPr>
                <w:noProof/>
                <w:webHidden/>
              </w:rPr>
            </w:r>
            <w:r>
              <w:rPr>
                <w:noProof/>
                <w:webHidden/>
              </w:rPr>
              <w:fldChar w:fldCharType="separate"/>
            </w:r>
            <w:r>
              <w:rPr>
                <w:noProof/>
                <w:webHidden/>
              </w:rPr>
              <w:t>7</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69" w:history="1">
            <w:r w:rsidRPr="00727AFF">
              <w:rPr>
                <w:rStyle w:val="Hyperlink"/>
                <w:noProof/>
              </w:rPr>
              <w:t>2.1</w:t>
            </w:r>
            <w:r>
              <w:rPr>
                <w:rFonts w:eastAsiaTheme="minorEastAsia"/>
                <w:noProof/>
              </w:rPr>
              <w:tab/>
            </w:r>
            <w:r w:rsidRPr="00727AFF">
              <w:rPr>
                <w:rStyle w:val="Hyperlink"/>
                <w:noProof/>
              </w:rPr>
              <w:t>Example: Predicting the weather with a finite state-space Markov chain</w:t>
            </w:r>
            <w:r>
              <w:rPr>
                <w:noProof/>
                <w:webHidden/>
              </w:rPr>
              <w:tab/>
            </w:r>
            <w:r>
              <w:rPr>
                <w:noProof/>
                <w:webHidden/>
              </w:rPr>
              <w:fldChar w:fldCharType="begin"/>
            </w:r>
            <w:r>
              <w:rPr>
                <w:noProof/>
                <w:webHidden/>
              </w:rPr>
              <w:instrText xml:space="preserve"> PAGEREF _Toc444253269 \h </w:instrText>
            </w:r>
            <w:r>
              <w:rPr>
                <w:noProof/>
                <w:webHidden/>
              </w:rPr>
            </w:r>
            <w:r>
              <w:rPr>
                <w:noProof/>
                <w:webHidden/>
              </w:rPr>
              <w:fldChar w:fldCharType="separate"/>
            </w:r>
            <w:r>
              <w:rPr>
                <w:noProof/>
                <w:webHidden/>
              </w:rPr>
              <w:t>8</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70" w:history="1">
            <w:r w:rsidRPr="00727AFF">
              <w:rPr>
                <w:rStyle w:val="Hyperlink"/>
                <w:noProof/>
              </w:rPr>
              <w:t>2.2</w:t>
            </w:r>
            <w:r>
              <w:rPr>
                <w:rFonts w:eastAsiaTheme="minorEastAsia"/>
                <w:noProof/>
              </w:rPr>
              <w:tab/>
            </w:r>
            <w:r w:rsidRPr="00727AFF">
              <w:rPr>
                <w:rStyle w:val="Hyperlink"/>
                <w:noProof/>
              </w:rPr>
              <w:t>Continuous state-space Markov chains</w:t>
            </w:r>
            <w:r>
              <w:rPr>
                <w:noProof/>
                <w:webHidden/>
              </w:rPr>
              <w:tab/>
            </w:r>
            <w:r>
              <w:rPr>
                <w:noProof/>
                <w:webHidden/>
              </w:rPr>
              <w:fldChar w:fldCharType="begin"/>
            </w:r>
            <w:r>
              <w:rPr>
                <w:noProof/>
                <w:webHidden/>
              </w:rPr>
              <w:instrText xml:space="preserve"> PAGEREF _Toc444253270 \h </w:instrText>
            </w:r>
            <w:r>
              <w:rPr>
                <w:noProof/>
                <w:webHidden/>
              </w:rPr>
            </w:r>
            <w:r>
              <w:rPr>
                <w:noProof/>
                <w:webHidden/>
              </w:rPr>
              <w:fldChar w:fldCharType="separate"/>
            </w:r>
            <w:r>
              <w:rPr>
                <w:noProof/>
                <w:webHidden/>
              </w:rPr>
              <w:t>10</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71" w:history="1">
            <w:r w:rsidRPr="00727AFF">
              <w:rPr>
                <w:rStyle w:val="Hyperlink"/>
                <w:noProof/>
              </w:rPr>
              <w:t>2.3</w:t>
            </w:r>
            <w:r>
              <w:rPr>
                <w:rFonts w:eastAsiaTheme="minorEastAsia"/>
                <w:noProof/>
              </w:rPr>
              <w:tab/>
            </w:r>
            <w:r w:rsidRPr="00727AFF">
              <w:rPr>
                <w:rStyle w:val="Hyperlink"/>
                <w:noProof/>
              </w:rPr>
              <w:t>Example: Sampling from a continuous distribution using continuous state-space Markov chains</w:t>
            </w:r>
            <w:r>
              <w:rPr>
                <w:noProof/>
                <w:webHidden/>
              </w:rPr>
              <w:tab/>
            </w:r>
            <w:r>
              <w:rPr>
                <w:noProof/>
                <w:webHidden/>
              </w:rPr>
              <w:fldChar w:fldCharType="begin"/>
            </w:r>
            <w:r>
              <w:rPr>
                <w:noProof/>
                <w:webHidden/>
              </w:rPr>
              <w:instrText xml:space="preserve"> PAGEREF _Toc444253271 \h </w:instrText>
            </w:r>
            <w:r>
              <w:rPr>
                <w:noProof/>
                <w:webHidden/>
              </w:rPr>
            </w:r>
            <w:r>
              <w:rPr>
                <w:noProof/>
                <w:webHidden/>
              </w:rPr>
              <w:fldChar w:fldCharType="separate"/>
            </w:r>
            <w:r>
              <w:rPr>
                <w:noProof/>
                <w:webHidden/>
              </w:rPr>
              <w:t>10</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72" w:history="1">
            <w:r w:rsidRPr="00727AFF">
              <w:rPr>
                <w:rStyle w:val="Hyperlink"/>
                <w:noProof/>
              </w:rPr>
              <w:t>2.4</w:t>
            </w:r>
            <w:r>
              <w:rPr>
                <w:rFonts w:eastAsiaTheme="minorEastAsia"/>
                <w:noProof/>
              </w:rPr>
              <w:tab/>
            </w:r>
            <w:r w:rsidRPr="00727AFF">
              <w:rPr>
                <w:rStyle w:val="Hyperlink"/>
                <w:noProof/>
              </w:rPr>
              <w:t>Markov Chain Summary</w:t>
            </w:r>
            <w:r>
              <w:rPr>
                <w:noProof/>
                <w:webHidden/>
              </w:rPr>
              <w:tab/>
            </w:r>
            <w:r>
              <w:rPr>
                <w:noProof/>
                <w:webHidden/>
              </w:rPr>
              <w:fldChar w:fldCharType="begin"/>
            </w:r>
            <w:r>
              <w:rPr>
                <w:noProof/>
                <w:webHidden/>
              </w:rPr>
              <w:instrText xml:space="preserve"> PAGEREF _Toc444253272 \h </w:instrText>
            </w:r>
            <w:r>
              <w:rPr>
                <w:noProof/>
                <w:webHidden/>
              </w:rPr>
            </w:r>
            <w:r>
              <w:rPr>
                <w:noProof/>
                <w:webHidden/>
              </w:rPr>
              <w:fldChar w:fldCharType="separate"/>
            </w:r>
            <w:r>
              <w:rPr>
                <w:noProof/>
                <w:webHidden/>
              </w:rPr>
              <w:t>10</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73" w:history="1">
            <w:r w:rsidRPr="00727AFF">
              <w:rPr>
                <w:rStyle w:val="Hyperlink"/>
                <w:noProof/>
              </w:rPr>
              <w:t>3</w:t>
            </w:r>
            <w:r>
              <w:rPr>
                <w:rFonts w:eastAsiaTheme="minorEastAsia"/>
                <w:noProof/>
              </w:rPr>
              <w:tab/>
            </w:r>
            <w:r w:rsidRPr="00727AFF">
              <w:rPr>
                <w:rStyle w:val="Hyperlink"/>
                <w:noProof/>
              </w:rPr>
              <w:t>MCMC: The Metropolis Sampler</w:t>
            </w:r>
            <w:r>
              <w:rPr>
                <w:noProof/>
                <w:webHidden/>
              </w:rPr>
              <w:tab/>
            </w:r>
            <w:r>
              <w:rPr>
                <w:noProof/>
                <w:webHidden/>
              </w:rPr>
              <w:fldChar w:fldCharType="begin"/>
            </w:r>
            <w:r>
              <w:rPr>
                <w:noProof/>
                <w:webHidden/>
              </w:rPr>
              <w:instrText xml:space="preserve"> PAGEREF _Toc444253273 \h </w:instrText>
            </w:r>
            <w:r>
              <w:rPr>
                <w:noProof/>
                <w:webHidden/>
              </w:rPr>
            </w:r>
            <w:r>
              <w:rPr>
                <w:noProof/>
                <w:webHidden/>
              </w:rPr>
              <w:fldChar w:fldCharType="separate"/>
            </w:r>
            <w:r>
              <w:rPr>
                <w:noProof/>
                <w:webHidden/>
              </w:rPr>
              <w:t>11</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74" w:history="1">
            <w:r w:rsidRPr="00727AFF">
              <w:rPr>
                <w:rStyle w:val="Hyperlink"/>
                <w:noProof/>
              </w:rPr>
              <w:t>3.1</w:t>
            </w:r>
            <w:r>
              <w:rPr>
                <w:rFonts w:eastAsiaTheme="minorEastAsia"/>
                <w:noProof/>
              </w:rPr>
              <w:tab/>
            </w:r>
            <w:r w:rsidRPr="00727AFF">
              <w:rPr>
                <w:rStyle w:val="Hyperlink"/>
                <w:noProof/>
              </w:rPr>
              <w:t>Metropolis Sampling</w:t>
            </w:r>
            <w:r>
              <w:rPr>
                <w:noProof/>
                <w:webHidden/>
              </w:rPr>
              <w:tab/>
            </w:r>
            <w:r>
              <w:rPr>
                <w:noProof/>
                <w:webHidden/>
              </w:rPr>
              <w:fldChar w:fldCharType="begin"/>
            </w:r>
            <w:r>
              <w:rPr>
                <w:noProof/>
                <w:webHidden/>
              </w:rPr>
              <w:instrText xml:space="preserve"> PAGEREF _Toc444253274 \h </w:instrText>
            </w:r>
            <w:r>
              <w:rPr>
                <w:noProof/>
                <w:webHidden/>
              </w:rPr>
            </w:r>
            <w:r>
              <w:rPr>
                <w:noProof/>
                <w:webHidden/>
              </w:rPr>
              <w:fldChar w:fldCharType="separate"/>
            </w:r>
            <w:r>
              <w:rPr>
                <w:noProof/>
                <w:webHidden/>
              </w:rPr>
              <w:t>11</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75" w:history="1">
            <w:r w:rsidRPr="00727AFF">
              <w:rPr>
                <w:rStyle w:val="Hyperlink"/>
                <w:noProof/>
              </w:rPr>
              <w:t>3.2</w:t>
            </w:r>
            <w:r>
              <w:rPr>
                <w:rFonts w:eastAsiaTheme="minorEastAsia"/>
                <w:noProof/>
              </w:rPr>
              <w:tab/>
            </w:r>
            <w:r w:rsidRPr="00727AFF">
              <w:rPr>
                <w:rStyle w:val="Hyperlink"/>
                <w:noProof/>
              </w:rPr>
              <w:t>Example: Using the Metropolis algorithm to sample from an unknown distribution</w:t>
            </w:r>
            <w:r>
              <w:rPr>
                <w:noProof/>
                <w:webHidden/>
              </w:rPr>
              <w:tab/>
            </w:r>
            <w:r>
              <w:rPr>
                <w:noProof/>
                <w:webHidden/>
              </w:rPr>
              <w:fldChar w:fldCharType="begin"/>
            </w:r>
            <w:r>
              <w:rPr>
                <w:noProof/>
                <w:webHidden/>
              </w:rPr>
              <w:instrText xml:space="preserve"> PAGEREF _Toc444253275 \h </w:instrText>
            </w:r>
            <w:r>
              <w:rPr>
                <w:noProof/>
                <w:webHidden/>
              </w:rPr>
            </w:r>
            <w:r>
              <w:rPr>
                <w:noProof/>
                <w:webHidden/>
              </w:rPr>
              <w:fldChar w:fldCharType="separate"/>
            </w:r>
            <w:r>
              <w:rPr>
                <w:noProof/>
                <w:webHidden/>
              </w:rPr>
              <w:t>11</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76" w:history="1">
            <w:r w:rsidRPr="00727AFF">
              <w:rPr>
                <w:rStyle w:val="Hyperlink"/>
                <w:noProof/>
              </w:rPr>
              <w:t>3.3</w:t>
            </w:r>
            <w:r>
              <w:rPr>
                <w:rFonts w:eastAsiaTheme="minorEastAsia"/>
                <w:noProof/>
              </w:rPr>
              <w:tab/>
            </w:r>
            <w:r w:rsidRPr="00727AFF">
              <w:rPr>
                <w:rStyle w:val="Hyperlink"/>
                <w:noProof/>
              </w:rPr>
              <w:t>Reversibility of the transition operator</w:t>
            </w:r>
            <w:r>
              <w:rPr>
                <w:noProof/>
                <w:webHidden/>
              </w:rPr>
              <w:tab/>
            </w:r>
            <w:r>
              <w:rPr>
                <w:noProof/>
                <w:webHidden/>
              </w:rPr>
              <w:fldChar w:fldCharType="begin"/>
            </w:r>
            <w:r>
              <w:rPr>
                <w:noProof/>
                <w:webHidden/>
              </w:rPr>
              <w:instrText xml:space="preserve"> PAGEREF _Toc444253276 \h </w:instrText>
            </w:r>
            <w:r>
              <w:rPr>
                <w:noProof/>
                <w:webHidden/>
              </w:rPr>
            </w:r>
            <w:r>
              <w:rPr>
                <w:noProof/>
                <w:webHidden/>
              </w:rPr>
              <w:fldChar w:fldCharType="separate"/>
            </w:r>
            <w:r>
              <w:rPr>
                <w:noProof/>
                <w:webHidden/>
              </w:rPr>
              <w:t>13</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77" w:history="1">
            <w:r w:rsidRPr="00727AFF">
              <w:rPr>
                <w:rStyle w:val="Hyperlink"/>
                <w:noProof/>
              </w:rPr>
              <w:t>4</w:t>
            </w:r>
            <w:r>
              <w:rPr>
                <w:rFonts w:eastAsiaTheme="minorEastAsia"/>
                <w:noProof/>
              </w:rPr>
              <w:tab/>
            </w:r>
            <w:r w:rsidRPr="00727AFF">
              <w:rPr>
                <w:rStyle w:val="Hyperlink"/>
                <w:noProof/>
              </w:rPr>
              <w:t>MCMC: The Metropolis-Hastings Sampler</w:t>
            </w:r>
            <w:r>
              <w:rPr>
                <w:noProof/>
                <w:webHidden/>
              </w:rPr>
              <w:tab/>
            </w:r>
            <w:r>
              <w:rPr>
                <w:noProof/>
                <w:webHidden/>
              </w:rPr>
              <w:fldChar w:fldCharType="begin"/>
            </w:r>
            <w:r>
              <w:rPr>
                <w:noProof/>
                <w:webHidden/>
              </w:rPr>
              <w:instrText xml:space="preserve"> PAGEREF _Toc444253277 \h </w:instrText>
            </w:r>
            <w:r>
              <w:rPr>
                <w:noProof/>
                <w:webHidden/>
              </w:rPr>
            </w:r>
            <w:r>
              <w:rPr>
                <w:noProof/>
                <w:webHidden/>
              </w:rPr>
              <w:fldChar w:fldCharType="separate"/>
            </w:r>
            <w:r>
              <w:rPr>
                <w:noProof/>
                <w:webHidden/>
              </w:rPr>
              <w:t>13</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78" w:history="1">
            <w:r w:rsidRPr="00727AFF">
              <w:rPr>
                <w:rStyle w:val="Hyperlink"/>
                <w:noProof/>
              </w:rPr>
              <w:t>4.1</w:t>
            </w:r>
            <w:r>
              <w:rPr>
                <w:rFonts w:eastAsiaTheme="minorEastAsia"/>
                <w:noProof/>
              </w:rPr>
              <w:tab/>
            </w:r>
            <w:r w:rsidRPr="00727AFF">
              <w:rPr>
                <w:rStyle w:val="Hyperlink"/>
                <w:noProof/>
              </w:rPr>
              <w:t>Example: Sampling from a Bayesian posterior with improper prior</w:t>
            </w:r>
            <w:r>
              <w:rPr>
                <w:noProof/>
                <w:webHidden/>
              </w:rPr>
              <w:tab/>
            </w:r>
            <w:r>
              <w:rPr>
                <w:noProof/>
                <w:webHidden/>
              </w:rPr>
              <w:fldChar w:fldCharType="begin"/>
            </w:r>
            <w:r>
              <w:rPr>
                <w:noProof/>
                <w:webHidden/>
              </w:rPr>
              <w:instrText xml:space="preserve"> PAGEREF _Toc444253278 \h </w:instrText>
            </w:r>
            <w:r>
              <w:rPr>
                <w:noProof/>
                <w:webHidden/>
              </w:rPr>
            </w:r>
            <w:r>
              <w:rPr>
                <w:noProof/>
                <w:webHidden/>
              </w:rPr>
              <w:fldChar w:fldCharType="separate"/>
            </w:r>
            <w:r>
              <w:rPr>
                <w:noProof/>
                <w:webHidden/>
              </w:rPr>
              <w:t>14</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79" w:history="1">
            <w:r w:rsidRPr="00727AFF">
              <w:rPr>
                <w:rStyle w:val="Hyperlink"/>
                <w:noProof/>
              </w:rPr>
              <w:t>4.2</w:t>
            </w:r>
            <w:r>
              <w:rPr>
                <w:rFonts w:eastAsiaTheme="minorEastAsia"/>
                <w:noProof/>
              </w:rPr>
              <w:tab/>
            </w:r>
            <w:r w:rsidRPr="00727AFF">
              <w:rPr>
                <w:rStyle w:val="Hyperlink"/>
                <w:noProof/>
              </w:rPr>
              <w:t>Wrapping Up</w:t>
            </w:r>
            <w:r>
              <w:rPr>
                <w:noProof/>
                <w:webHidden/>
              </w:rPr>
              <w:tab/>
            </w:r>
            <w:r>
              <w:rPr>
                <w:noProof/>
                <w:webHidden/>
              </w:rPr>
              <w:fldChar w:fldCharType="begin"/>
            </w:r>
            <w:r>
              <w:rPr>
                <w:noProof/>
                <w:webHidden/>
              </w:rPr>
              <w:instrText xml:space="preserve"> PAGEREF _Toc444253279 \h </w:instrText>
            </w:r>
            <w:r>
              <w:rPr>
                <w:noProof/>
                <w:webHidden/>
              </w:rPr>
            </w:r>
            <w:r>
              <w:rPr>
                <w:noProof/>
                <w:webHidden/>
              </w:rPr>
              <w:fldChar w:fldCharType="separate"/>
            </w:r>
            <w:r>
              <w:rPr>
                <w:noProof/>
                <w:webHidden/>
              </w:rPr>
              <w:t>19</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80" w:history="1">
            <w:r w:rsidRPr="00727AFF">
              <w:rPr>
                <w:rStyle w:val="Hyperlink"/>
                <w:noProof/>
                <w:lang w:val="en"/>
              </w:rPr>
              <w:t>5</w:t>
            </w:r>
            <w:r>
              <w:rPr>
                <w:rFonts w:eastAsiaTheme="minorEastAsia"/>
                <w:noProof/>
              </w:rPr>
              <w:tab/>
            </w:r>
            <w:r w:rsidRPr="00727AFF">
              <w:rPr>
                <w:rStyle w:val="Hyperlink"/>
                <w:noProof/>
                <w:lang w:val="en"/>
              </w:rPr>
              <w:t>Hellinger distance</w:t>
            </w:r>
            <w:r>
              <w:rPr>
                <w:noProof/>
                <w:webHidden/>
              </w:rPr>
              <w:tab/>
            </w:r>
            <w:r>
              <w:rPr>
                <w:noProof/>
                <w:webHidden/>
              </w:rPr>
              <w:fldChar w:fldCharType="begin"/>
            </w:r>
            <w:r>
              <w:rPr>
                <w:noProof/>
                <w:webHidden/>
              </w:rPr>
              <w:instrText xml:space="preserve"> PAGEREF _Toc444253280 \h </w:instrText>
            </w:r>
            <w:r>
              <w:rPr>
                <w:noProof/>
                <w:webHidden/>
              </w:rPr>
            </w:r>
            <w:r>
              <w:rPr>
                <w:noProof/>
                <w:webHidden/>
              </w:rPr>
              <w:fldChar w:fldCharType="separate"/>
            </w:r>
            <w:r>
              <w:rPr>
                <w:noProof/>
                <w:webHidden/>
              </w:rPr>
              <w:t>19</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81" w:history="1">
            <w:r w:rsidRPr="00727AFF">
              <w:rPr>
                <w:rStyle w:val="Hyperlink"/>
                <w:noProof/>
              </w:rPr>
              <w:t>5.1</w:t>
            </w:r>
            <w:r>
              <w:rPr>
                <w:rFonts w:eastAsiaTheme="minorEastAsia"/>
                <w:noProof/>
              </w:rPr>
              <w:tab/>
            </w:r>
            <w:r w:rsidRPr="00727AFF">
              <w:rPr>
                <w:rStyle w:val="Hyperlink"/>
                <w:noProof/>
              </w:rPr>
              <w:t>Properties</w:t>
            </w:r>
            <w:r>
              <w:rPr>
                <w:noProof/>
                <w:webHidden/>
              </w:rPr>
              <w:tab/>
            </w:r>
            <w:r>
              <w:rPr>
                <w:noProof/>
                <w:webHidden/>
              </w:rPr>
              <w:fldChar w:fldCharType="begin"/>
            </w:r>
            <w:r>
              <w:rPr>
                <w:noProof/>
                <w:webHidden/>
              </w:rPr>
              <w:instrText xml:space="preserve"> PAGEREF _Toc444253281 \h </w:instrText>
            </w:r>
            <w:r>
              <w:rPr>
                <w:noProof/>
                <w:webHidden/>
              </w:rPr>
            </w:r>
            <w:r>
              <w:rPr>
                <w:noProof/>
                <w:webHidden/>
              </w:rPr>
              <w:fldChar w:fldCharType="separate"/>
            </w:r>
            <w:r>
              <w:rPr>
                <w:noProof/>
                <w:webHidden/>
              </w:rPr>
              <w:t>19</w:t>
            </w:r>
            <w:r>
              <w:rPr>
                <w:noProof/>
                <w:webHidden/>
              </w:rPr>
              <w:fldChar w:fldCharType="end"/>
            </w:r>
          </w:hyperlink>
        </w:p>
        <w:p w:rsidR="00B42FCC" w:rsidRDefault="00B42FCC">
          <w:pPr>
            <w:pStyle w:val="TOC2"/>
            <w:tabs>
              <w:tab w:val="left" w:pos="880"/>
              <w:tab w:val="right" w:leader="dot" w:pos="9350"/>
            </w:tabs>
            <w:rPr>
              <w:rFonts w:eastAsiaTheme="minorEastAsia"/>
              <w:noProof/>
            </w:rPr>
          </w:pPr>
          <w:hyperlink w:anchor="_Toc444253282" w:history="1">
            <w:r w:rsidRPr="00727AFF">
              <w:rPr>
                <w:rStyle w:val="Hyperlink"/>
                <w:noProof/>
              </w:rPr>
              <w:t>5.2</w:t>
            </w:r>
            <w:r>
              <w:rPr>
                <w:rFonts w:eastAsiaTheme="minorEastAsia"/>
                <w:noProof/>
              </w:rPr>
              <w:tab/>
            </w:r>
            <w:r w:rsidRPr="00727AFF">
              <w:rPr>
                <w:rStyle w:val="Hyperlink"/>
                <w:noProof/>
              </w:rPr>
              <w:t>Examples</w:t>
            </w:r>
            <w:r>
              <w:rPr>
                <w:noProof/>
                <w:webHidden/>
              </w:rPr>
              <w:tab/>
            </w:r>
            <w:r>
              <w:rPr>
                <w:noProof/>
                <w:webHidden/>
              </w:rPr>
              <w:fldChar w:fldCharType="begin"/>
            </w:r>
            <w:r>
              <w:rPr>
                <w:noProof/>
                <w:webHidden/>
              </w:rPr>
              <w:instrText xml:space="preserve"> PAGEREF _Toc444253282 \h </w:instrText>
            </w:r>
            <w:r>
              <w:rPr>
                <w:noProof/>
                <w:webHidden/>
              </w:rPr>
            </w:r>
            <w:r>
              <w:rPr>
                <w:noProof/>
                <w:webHidden/>
              </w:rPr>
              <w:fldChar w:fldCharType="separate"/>
            </w:r>
            <w:r>
              <w:rPr>
                <w:noProof/>
                <w:webHidden/>
              </w:rPr>
              <w:t>20</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83" w:history="1">
            <w:r w:rsidRPr="00727AFF">
              <w:rPr>
                <w:rStyle w:val="Hyperlink"/>
                <w:noProof/>
                <w:lang w:val="en"/>
              </w:rPr>
              <w:t>1</w:t>
            </w:r>
            <w:r>
              <w:rPr>
                <w:rFonts w:eastAsiaTheme="minorEastAsia"/>
                <w:noProof/>
              </w:rPr>
              <w:tab/>
            </w:r>
            <w:r w:rsidRPr="00727AFF">
              <w:rPr>
                <w:rStyle w:val="Hyperlink"/>
                <w:noProof/>
                <w:lang w:val="en"/>
              </w:rPr>
              <w:t>Appendix: MCMC Monte Carlo Approximation of Integral Code</w:t>
            </w:r>
            <w:r>
              <w:rPr>
                <w:noProof/>
                <w:webHidden/>
              </w:rPr>
              <w:tab/>
            </w:r>
            <w:r>
              <w:rPr>
                <w:noProof/>
                <w:webHidden/>
              </w:rPr>
              <w:fldChar w:fldCharType="begin"/>
            </w:r>
            <w:r>
              <w:rPr>
                <w:noProof/>
                <w:webHidden/>
              </w:rPr>
              <w:instrText xml:space="preserve"> PAGEREF _Toc444253283 \h </w:instrText>
            </w:r>
            <w:r>
              <w:rPr>
                <w:noProof/>
                <w:webHidden/>
              </w:rPr>
            </w:r>
            <w:r>
              <w:rPr>
                <w:noProof/>
                <w:webHidden/>
              </w:rPr>
              <w:fldChar w:fldCharType="separate"/>
            </w:r>
            <w:r>
              <w:rPr>
                <w:noProof/>
                <w:webHidden/>
              </w:rPr>
              <w:t>21</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84" w:history="1">
            <w:r w:rsidRPr="00727AFF">
              <w:rPr>
                <w:rStyle w:val="Hyperlink"/>
                <w:noProof/>
                <w:lang w:val="en"/>
              </w:rPr>
              <w:t>2</w:t>
            </w:r>
            <w:r>
              <w:rPr>
                <w:rFonts w:eastAsiaTheme="minorEastAsia"/>
                <w:noProof/>
              </w:rPr>
              <w:tab/>
            </w:r>
            <w:r w:rsidRPr="00727AFF">
              <w:rPr>
                <w:rStyle w:val="Hyperlink"/>
                <w:noProof/>
                <w:lang w:val="en"/>
              </w:rPr>
              <w:t>Appendix: MCMC Monte Carlo Beta Expectation Code</w:t>
            </w:r>
            <w:r>
              <w:rPr>
                <w:noProof/>
                <w:webHidden/>
              </w:rPr>
              <w:tab/>
            </w:r>
            <w:r>
              <w:rPr>
                <w:noProof/>
                <w:webHidden/>
              </w:rPr>
              <w:fldChar w:fldCharType="begin"/>
            </w:r>
            <w:r>
              <w:rPr>
                <w:noProof/>
                <w:webHidden/>
              </w:rPr>
              <w:instrText xml:space="preserve"> PAGEREF _Toc444253284 \h </w:instrText>
            </w:r>
            <w:r>
              <w:rPr>
                <w:noProof/>
                <w:webHidden/>
              </w:rPr>
            </w:r>
            <w:r>
              <w:rPr>
                <w:noProof/>
                <w:webHidden/>
              </w:rPr>
              <w:fldChar w:fldCharType="separate"/>
            </w:r>
            <w:r>
              <w:rPr>
                <w:noProof/>
                <w:webHidden/>
              </w:rPr>
              <w:t>22</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85" w:history="1">
            <w:r w:rsidRPr="00727AFF">
              <w:rPr>
                <w:rStyle w:val="Hyperlink"/>
                <w:noProof/>
                <w:lang w:val="en"/>
              </w:rPr>
              <w:t>3</w:t>
            </w:r>
            <w:r>
              <w:rPr>
                <w:rFonts w:eastAsiaTheme="minorEastAsia"/>
                <w:noProof/>
              </w:rPr>
              <w:tab/>
            </w:r>
            <w:r w:rsidRPr="00727AFF">
              <w:rPr>
                <w:rStyle w:val="Hyperlink"/>
                <w:noProof/>
                <w:lang w:val="en"/>
              </w:rPr>
              <w:t>Appendix: MCMC Monte Carlo Optimization of Exponential Function Code</w:t>
            </w:r>
            <w:r>
              <w:rPr>
                <w:noProof/>
                <w:webHidden/>
              </w:rPr>
              <w:tab/>
            </w:r>
            <w:r>
              <w:rPr>
                <w:noProof/>
                <w:webHidden/>
              </w:rPr>
              <w:fldChar w:fldCharType="begin"/>
            </w:r>
            <w:r>
              <w:rPr>
                <w:noProof/>
                <w:webHidden/>
              </w:rPr>
              <w:instrText xml:space="preserve"> PAGEREF _Toc444253285 \h </w:instrText>
            </w:r>
            <w:r>
              <w:rPr>
                <w:noProof/>
                <w:webHidden/>
              </w:rPr>
            </w:r>
            <w:r>
              <w:rPr>
                <w:noProof/>
                <w:webHidden/>
              </w:rPr>
              <w:fldChar w:fldCharType="separate"/>
            </w:r>
            <w:r>
              <w:rPr>
                <w:noProof/>
                <w:webHidden/>
              </w:rPr>
              <w:t>23</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86" w:history="1">
            <w:r w:rsidRPr="00727AFF">
              <w:rPr>
                <w:rStyle w:val="Hyperlink"/>
                <w:noProof/>
                <w:lang w:val="en"/>
              </w:rPr>
              <w:t>4</w:t>
            </w:r>
            <w:r>
              <w:rPr>
                <w:rFonts w:eastAsiaTheme="minorEastAsia"/>
                <w:noProof/>
              </w:rPr>
              <w:tab/>
            </w:r>
            <w:r w:rsidRPr="00727AFF">
              <w:rPr>
                <w:rStyle w:val="Hyperlink"/>
                <w:noProof/>
                <w:lang w:val="en"/>
              </w:rPr>
              <w:t>Appendix: MCMC Markov Chain Finite State Transitions Code</w:t>
            </w:r>
            <w:r>
              <w:rPr>
                <w:noProof/>
                <w:webHidden/>
              </w:rPr>
              <w:tab/>
            </w:r>
            <w:r>
              <w:rPr>
                <w:noProof/>
                <w:webHidden/>
              </w:rPr>
              <w:fldChar w:fldCharType="begin"/>
            </w:r>
            <w:r>
              <w:rPr>
                <w:noProof/>
                <w:webHidden/>
              </w:rPr>
              <w:instrText xml:space="preserve"> PAGEREF _Toc444253286 \h </w:instrText>
            </w:r>
            <w:r>
              <w:rPr>
                <w:noProof/>
                <w:webHidden/>
              </w:rPr>
            </w:r>
            <w:r>
              <w:rPr>
                <w:noProof/>
                <w:webHidden/>
              </w:rPr>
              <w:fldChar w:fldCharType="separate"/>
            </w:r>
            <w:r>
              <w:rPr>
                <w:noProof/>
                <w:webHidden/>
              </w:rPr>
              <w:t>24</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87" w:history="1">
            <w:r w:rsidRPr="00727AFF">
              <w:rPr>
                <w:rStyle w:val="Hyperlink"/>
                <w:noProof/>
                <w:lang w:val="en"/>
              </w:rPr>
              <w:t>5</w:t>
            </w:r>
            <w:r>
              <w:rPr>
                <w:rFonts w:eastAsiaTheme="minorEastAsia"/>
                <w:noProof/>
              </w:rPr>
              <w:tab/>
            </w:r>
            <w:r w:rsidRPr="00727AFF">
              <w:rPr>
                <w:rStyle w:val="Hyperlink"/>
                <w:noProof/>
                <w:lang w:val="en"/>
              </w:rPr>
              <w:t>Appendix: MCMC Markov Chain Continous State Transitions Code</w:t>
            </w:r>
            <w:r>
              <w:rPr>
                <w:noProof/>
                <w:webHidden/>
              </w:rPr>
              <w:tab/>
            </w:r>
            <w:r>
              <w:rPr>
                <w:noProof/>
                <w:webHidden/>
              </w:rPr>
              <w:fldChar w:fldCharType="begin"/>
            </w:r>
            <w:r>
              <w:rPr>
                <w:noProof/>
                <w:webHidden/>
              </w:rPr>
              <w:instrText xml:space="preserve"> PAGEREF _Toc444253287 \h </w:instrText>
            </w:r>
            <w:r>
              <w:rPr>
                <w:noProof/>
                <w:webHidden/>
              </w:rPr>
            </w:r>
            <w:r>
              <w:rPr>
                <w:noProof/>
                <w:webHidden/>
              </w:rPr>
              <w:fldChar w:fldCharType="separate"/>
            </w:r>
            <w:r>
              <w:rPr>
                <w:noProof/>
                <w:webHidden/>
              </w:rPr>
              <w:t>25</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88" w:history="1">
            <w:r w:rsidRPr="00727AFF">
              <w:rPr>
                <w:rStyle w:val="Hyperlink"/>
                <w:noProof/>
                <w:lang w:val="en"/>
              </w:rPr>
              <w:t>6</w:t>
            </w:r>
            <w:r>
              <w:rPr>
                <w:rFonts w:eastAsiaTheme="minorEastAsia"/>
                <w:noProof/>
              </w:rPr>
              <w:tab/>
            </w:r>
            <w:r w:rsidRPr="00727AFF">
              <w:rPr>
                <w:rStyle w:val="Hyperlink"/>
                <w:noProof/>
                <w:lang w:val="en"/>
              </w:rPr>
              <w:t>Appendix: MCMC Metropolis Markov Sampler Code</w:t>
            </w:r>
            <w:r>
              <w:rPr>
                <w:noProof/>
                <w:webHidden/>
              </w:rPr>
              <w:tab/>
            </w:r>
            <w:r>
              <w:rPr>
                <w:noProof/>
                <w:webHidden/>
              </w:rPr>
              <w:fldChar w:fldCharType="begin"/>
            </w:r>
            <w:r>
              <w:rPr>
                <w:noProof/>
                <w:webHidden/>
              </w:rPr>
              <w:instrText xml:space="preserve"> PAGEREF _Toc444253288 \h </w:instrText>
            </w:r>
            <w:r>
              <w:rPr>
                <w:noProof/>
                <w:webHidden/>
              </w:rPr>
            </w:r>
            <w:r>
              <w:rPr>
                <w:noProof/>
                <w:webHidden/>
              </w:rPr>
              <w:fldChar w:fldCharType="separate"/>
            </w:r>
            <w:r>
              <w:rPr>
                <w:noProof/>
                <w:webHidden/>
              </w:rPr>
              <w:t>26</w:t>
            </w:r>
            <w:r>
              <w:rPr>
                <w:noProof/>
                <w:webHidden/>
              </w:rPr>
              <w:fldChar w:fldCharType="end"/>
            </w:r>
          </w:hyperlink>
        </w:p>
        <w:p w:rsidR="00B42FCC" w:rsidRDefault="00B42FCC">
          <w:pPr>
            <w:pStyle w:val="TOC1"/>
            <w:tabs>
              <w:tab w:val="left" w:pos="440"/>
              <w:tab w:val="right" w:leader="dot" w:pos="9350"/>
            </w:tabs>
            <w:rPr>
              <w:rFonts w:eastAsiaTheme="minorEastAsia"/>
              <w:noProof/>
            </w:rPr>
          </w:pPr>
          <w:hyperlink w:anchor="_Toc444253289" w:history="1">
            <w:r w:rsidRPr="00727AFF">
              <w:rPr>
                <w:rStyle w:val="Hyperlink"/>
                <w:noProof/>
                <w:lang w:val="en"/>
              </w:rPr>
              <w:t>7</w:t>
            </w:r>
            <w:r>
              <w:rPr>
                <w:rFonts w:eastAsiaTheme="minorEastAsia"/>
                <w:noProof/>
              </w:rPr>
              <w:tab/>
            </w:r>
            <w:r w:rsidRPr="00727AFF">
              <w:rPr>
                <w:rStyle w:val="Hyperlink"/>
                <w:noProof/>
                <w:lang w:val="en"/>
              </w:rPr>
              <w:t>Appendix: MCMC Metropolis Hastings Priors and Posterior Code</w:t>
            </w:r>
            <w:r>
              <w:rPr>
                <w:noProof/>
                <w:webHidden/>
              </w:rPr>
              <w:tab/>
            </w:r>
            <w:r>
              <w:rPr>
                <w:noProof/>
                <w:webHidden/>
              </w:rPr>
              <w:fldChar w:fldCharType="begin"/>
            </w:r>
            <w:r>
              <w:rPr>
                <w:noProof/>
                <w:webHidden/>
              </w:rPr>
              <w:instrText xml:space="preserve"> PAGEREF _Toc444253289 \h </w:instrText>
            </w:r>
            <w:r>
              <w:rPr>
                <w:noProof/>
                <w:webHidden/>
              </w:rPr>
            </w:r>
            <w:r>
              <w:rPr>
                <w:noProof/>
                <w:webHidden/>
              </w:rPr>
              <w:fldChar w:fldCharType="separate"/>
            </w:r>
            <w:r>
              <w:rPr>
                <w:noProof/>
                <w:webHidden/>
              </w:rPr>
              <w:t>28</w:t>
            </w:r>
            <w:r>
              <w:rPr>
                <w:noProof/>
                <w:webHidden/>
              </w:rPr>
              <w:fldChar w:fldCharType="end"/>
            </w:r>
          </w:hyperlink>
        </w:p>
        <w:p w:rsidR="004F6417" w:rsidRDefault="004F6417">
          <w:r>
            <w:rPr>
              <w:b/>
              <w:bCs/>
              <w:noProof/>
            </w:rPr>
            <w:lastRenderedPageBreak/>
            <w:fldChar w:fldCharType="end"/>
          </w:r>
        </w:p>
      </w:sdtContent>
    </w:sdt>
    <w:p w:rsidR="007D1CDB" w:rsidRDefault="007D1CDB" w:rsidP="00C26AB0">
      <w:pPr>
        <w:pStyle w:val="Heading1"/>
        <w:numPr>
          <w:ilvl w:val="0"/>
          <w:numId w:val="17"/>
        </w:numPr>
      </w:pPr>
      <w:bookmarkStart w:id="1" w:name="_Toc444253262"/>
      <w:r>
        <w:t>Monte Carlo Integration</w:t>
      </w:r>
      <w:bookmarkEnd w:id="1"/>
    </w:p>
    <w:p w:rsidR="002962B6" w:rsidRDefault="007A17BE" w:rsidP="002962B6">
      <w:pPr>
        <w:rPr>
          <w:color w:val="FF0000"/>
        </w:rPr>
      </w:pPr>
      <w:hyperlink r:id="rId9" w:history="1">
        <w:r w:rsidR="002962B6" w:rsidRPr="00BB0F78">
          <w:rPr>
            <w:rStyle w:val="Hyperlink"/>
          </w:rPr>
          <w:t>https://theclevermachine.wordpress.com/2012/09/22/monte-carlo-approximations/</w:t>
        </w:r>
      </w:hyperlink>
    </w:p>
    <w:p w:rsidR="00501470" w:rsidRPr="007A17BE" w:rsidRDefault="00F83C0C">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common integral form is as follows</w:t>
      </w:r>
    </w:p>
    <w:p w:rsidR="00501470" w:rsidRPr="00F83C0C" w:rsidRDefault="00501470">
      <w:pPr>
        <w:rPr>
          <w:rFonts w:eastAsiaTheme="minorEastAsia"/>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F83C0C" w:rsidRPr="007A17BE" w:rsidRDefault="00ED1E1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Expected value of some function </w:t>
      </w:r>
      <m:oMath>
        <m:r>
          <m:rPr>
            <m:sty m:val="p"/>
          </m:rPr>
          <w:rPr>
            <w:rFonts w:ascii="Cambria Math" w:eastAsia="Times New Roman" w:hAnsi="Cambria Math" w:cs="Times New Roman"/>
            <w:sz w:val="24"/>
            <w:szCs w:val="24"/>
          </w:rPr>
          <m:t>f</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7A17BE">
        <w:rPr>
          <w:rFonts w:ascii="Times New Roman" w:eastAsia="Times New Roman" w:hAnsi="Times New Roman" w:cs="Times New Roman"/>
          <w:sz w:val="24"/>
          <w:szCs w:val="24"/>
        </w:rPr>
        <w:t xml:space="preserve"> of a random variable </w:t>
      </w:r>
      <m:oMath>
        <m:r>
          <m:rPr>
            <m:sty m:val="p"/>
          </m:rPr>
          <w:rPr>
            <w:rFonts w:ascii="Cambria Math" w:eastAsia="Times New Roman" w:hAnsi="Cambria Math" w:cs="Times New Roman"/>
            <w:sz w:val="24"/>
            <w:szCs w:val="24"/>
          </w:rPr>
          <m:t>X</m:t>
        </m:r>
      </m:oMath>
    </w:p>
    <w:p w:rsidR="00501470" w:rsidRPr="00501470" w:rsidRDefault="00501470" w:rsidP="00501470">
      <w:pPr>
        <w:rPr>
          <w:rFonts w:eastAsiaTheme="minorEastAsia"/>
        </w:rPr>
      </w:pPr>
      <m:oMathPara>
        <m:oMath>
          <m:r>
            <m:rPr>
              <m:scr m:val="double-struck"/>
            </m:rPr>
            <w:rPr>
              <w:rFonts w:ascii="Cambria Math" w:hAnsi="Cambria Math"/>
            </w:rPr>
            <m:t>E[</m:t>
          </m:r>
          <m:r>
            <w:rPr>
              <w:rFonts w:ascii="Cambria Math" w:hAnsi="Cambria Math"/>
            </w:rPr>
            <m:t xml:space="preserve">x]= </m:t>
          </m:r>
          <m:nary>
            <m:naryPr>
              <m:limLoc m:val="subSup"/>
              <m:ctrlPr>
                <w:rPr>
                  <w:rFonts w:ascii="Cambria Math" w:hAnsi="Cambria Math"/>
                  <w:i/>
                </w:rPr>
              </m:ctrlPr>
            </m:naryPr>
            <m:sub>
              <m:r>
                <w:rPr>
                  <w:rFonts w:ascii="Cambria Math" w:hAnsi="Cambria Math"/>
                </w:rPr>
                <m:t>p(x)</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And the marginal likelihood</w:t>
      </w:r>
    </w:p>
    <w:p w:rsidR="00501470" w:rsidRPr="00501470" w:rsidRDefault="00501470" w:rsidP="00501470">
      <w:pPr>
        <w:rPr>
          <w:rFonts w:eastAsiaTheme="minorEastAsia"/>
        </w:rPr>
      </w:pPr>
      <m:oMathPara>
        <m:oMath>
          <m:r>
            <w:rPr>
              <w:rFonts w:ascii="Cambria Math" w:hAnsi="Cambria Math"/>
            </w:rPr>
            <m:t xml:space="preserve">p(x)= </m:t>
          </m:r>
          <m:nary>
            <m:naryPr>
              <m:limLoc m:val="subSup"/>
              <m:ctrlPr>
                <w:rPr>
                  <w:rFonts w:ascii="Cambria Math" w:hAnsi="Cambria Math"/>
                  <w:i/>
                </w:rPr>
              </m:ctrlPr>
            </m:naryPr>
            <m:sub>
              <m:r>
                <w:rPr>
                  <w:rFonts w:ascii="Cambria Math" w:hAnsi="Cambria Math"/>
                </w:rPr>
                <m:t>θ</m:t>
              </m:r>
            </m:sub>
            <m:sup>
              <m:r>
                <w:rPr>
                  <w:rFonts w:ascii="Cambria Math" w:hAnsi="Cambria Math"/>
                </w:rPr>
                <m:t xml:space="preserve"> </m:t>
              </m:r>
            </m:sup>
            <m:e>
              <m:r>
                <w:rPr>
                  <w:rFonts w:ascii="Cambria Math" w:hAnsi="Cambria Math"/>
                </w:rPr>
                <m:t>p</m:t>
              </m:r>
              <m:d>
                <m:dPr>
                  <m:ctrlPr>
                    <w:rPr>
                      <w:rFonts w:ascii="Cambria Math" w:hAnsi="Cambria Math"/>
                      <w:i/>
                    </w:rPr>
                  </m:ctrlPr>
                </m:dPr>
                <m:e>
                  <m:r>
                    <w:rPr>
                      <w:rFonts w:ascii="Cambria Math" w:hAnsi="Cambria Math"/>
                    </w:rPr>
                    <m:t>x|θ</m:t>
                  </m:r>
                </m:e>
              </m:d>
              <m:d>
                <m:dPr>
                  <m:ctrlPr>
                    <w:rPr>
                      <w:rFonts w:ascii="Cambria Math" w:hAnsi="Cambria Math"/>
                      <w:i/>
                    </w:rPr>
                  </m:ctrlPr>
                </m:dPr>
                <m:e>
                  <m:r>
                    <w:rPr>
                      <w:rFonts w:ascii="Cambria Math" w:hAnsi="Cambria Math"/>
                    </w:rPr>
                    <m:t>θ</m:t>
                  </m:r>
                </m:e>
              </m:d>
              <m:r>
                <w:rPr>
                  <w:rFonts w:ascii="Cambria Math" w:hAnsi="Cambria Math"/>
                </w:rPr>
                <m:t>dx</m:t>
              </m:r>
            </m:e>
          </m:nary>
        </m:oMath>
      </m:oMathPara>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Is also an integral of this </w:t>
      </w:r>
      <w:proofErr w:type="gramStart"/>
      <w:r w:rsidRPr="007A17BE">
        <w:rPr>
          <w:rFonts w:ascii="Times New Roman" w:eastAsia="Times New Roman" w:hAnsi="Times New Roman" w:cs="Times New Roman"/>
          <w:sz w:val="24"/>
          <w:szCs w:val="24"/>
        </w:rPr>
        <w:t>form.</w:t>
      </w:r>
      <w:proofErr w:type="gramEnd"/>
      <w:r w:rsidRPr="007A17BE">
        <w:rPr>
          <w:rFonts w:ascii="Times New Roman" w:eastAsia="Times New Roman" w:hAnsi="Times New Roman" w:cs="Times New Roman"/>
          <w:sz w:val="24"/>
          <w:szCs w:val="24"/>
        </w:rPr>
        <w:t xml:space="preserve"> </w:t>
      </w:r>
    </w:p>
    <w:p w:rsidR="00501470"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Such integrals often cannot be evaluated analytically. When such solutions are not possible, numerical methods may be applied. But these can become inappropriate due to computational costs at high dimensions. A third approach is to use Monte Carlo approximation. In Monte Carlo approximation, the integration problem is resolved through a procedure where averages are taken of values sampled from a computable probability distribution reflective of the original integral.</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criteria:</w:t>
      </w:r>
    </w:p>
    <w:p w:rsidR="00ED1E1D" w:rsidRPr="007A17BE" w:rsidRDefault="00ED1E1D" w:rsidP="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One, the function is positive on the interval (</w:t>
      </w:r>
      <w:proofErr w:type="spellStart"/>
      <w:r w:rsidRPr="007A17BE">
        <w:rPr>
          <w:rFonts w:ascii="Times New Roman" w:eastAsia="Times New Roman" w:hAnsi="Times New Roman" w:cs="Times New Roman"/>
          <w:sz w:val="24"/>
          <w:szCs w:val="24"/>
        </w:rPr>
        <w:t>a</w:t>
      </w:r>
      <w:proofErr w:type="gramStart"/>
      <w:r w:rsidRPr="007A17BE">
        <w:rPr>
          <w:rFonts w:ascii="Times New Roman" w:eastAsia="Times New Roman" w:hAnsi="Times New Roman" w:cs="Times New Roman"/>
          <w:sz w:val="24"/>
          <w:szCs w:val="24"/>
        </w:rPr>
        <w:t>,b</w:t>
      </w:r>
      <w:proofErr w:type="spellEnd"/>
      <w:proofErr w:type="gramEnd"/>
      <w:r w:rsidRPr="007A17BE">
        <w:rPr>
          <w:rFonts w:ascii="Times New Roman" w:eastAsia="Times New Roman" w:hAnsi="Times New Roman" w:cs="Times New Roman"/>
          <w:sz w:val="24"/>
          <w:szCs w:val="24"/>
        </w:rPr>
        <w:t>)</w:t>
      </w:r>
    </w:p>
    <w:p w:rsidR="00501470" w:rsidRPr="00AE7D7E" w:rsidRDefault="00501470">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≥0, x ∈ (a,b)</m:t>
          </m:r>
        </m:oMath>
      </m:oMathPara>
    </w:p>
    <w:p w:rsidR="00ED1E1D" w:rsidRDefault="00ED1E1D"/>
    <w:p w:rsidR="00ED1E1D" w:rsidRPr="007A17BE" w:rsidRDefault="00ED1E1D"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Two, the integral of the function is finite.</w:t>
      </w:r>
    </w:p>
    <w:p w:rsidR="00613BCE" w:rsidRPr="00AE7D7E" w:rsidRDefault="007A17BE">
      <w:pPr>
        <w:rPr>
          <w:rFonts w:eastAsiaTheme="minorEastAsia"/>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=C&lt; ∞</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Then we can define the a probability distribution by normalizing the function </w:t>
      </w:r>
    </w:p>
    <w:p w:rsidR="00501470" w:rsidRPr="00613BCE" w:rsidRDefault="00613BCE">
      <w:pPr>
        <w:rPr>
          <w:rFonts w:eastAsiaTheme="minorEastAsia"/>
        </w:rPr>
      </w:pPr>
      <m:oMathPara>
        <m:oMath>
          <m:r>
            <w:rPr>
              <w:rFonts w:ascii="Cambria Math" w:hAnsi="Cambria Math" w:cs="Cambria Math"/>
            </w:rPr>
            <m:t>p</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x∈(a,b)</m:t>
              </m:r>
            </m:sub>
          </m:sSub>
          <m:r>
            <m:rPr>
              <m:sty m:val="p"/>
            </m:rPr>
            <w:rPr>
              <w:rFonts w:ascii="Cambria Math" w:hAnsi="Cambria Math" w:cs="Cambria Math"/>
            </w:rPr>
            <m:t>=</m:t>
          </m:r>
          <m:f>
            <m:fPr>
              <m:ctrlPr>
                <w:rPr>
                  <w:rFonts w:ascii="Cambria Math" w:hAnsi="Cambria Math"/>
                </w:rPr>
              </m:ctrlPr>
            </m:fPr>
            <m:num>
              <m:r>
                <w:rPr>
                  <w:rFonts w:ascii="Cambria Math" w:hAnsi="Cambria Math"/>
                </w:rPr>
                <m:t>g</m:t>
              </m:r>
              <m:d>
                <m:dPr>
                  <m:ctrlPr>
                    <w:rPr>
                      <w:rFonts w:ascii="Cambria Math" w:hAnsi="Cambria Math"/>
                      <w:i/>
                    </w:rPr>
                  </m:ctrlPr>
                </m:dPr>
                <m:e>
                  <m:r>
                    <w:rPr>
                      <w:rFonts w:ascii="Cambria Math" w:hAnsi="Cambria Math"/>
                    </w:rPr>
                    <m:t>x</m:t>
                  </m:r>
                </m:e>
              </m:d>
            </m:num>
            <m:den>
              <m:r>
                <w:rPr>
                  <w:rFonts w:ascii="Cambria Math" w:hAnsi="Cambria Math"/>
                </w:rPr>
                <m:t>C</m:t>
              </m:r>
            </m:den>
          </m:f>
        </m:oMath>
      </m:oMathPara>
    </w:p>
    <w:p w:rsidR="00613BCE" w:rsidRPr="00613BCE" w:rsidRDefault="00613BCE">
      <w:pPr>
        <w:rPr>
          <w:rFonts w:eastAsiaTheme="minorEastAsia"/>
        </w:rPr>
      </w:pPr>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Restate the original integration as</w:t>
      </w:r>
    </w:p>
    <w:p w:rsidR="00501470" w:rsidRPr="00613BCE" w:rsidRDefault="00501470">
      <w:pPr>
        <w:rPr>
          <w:rFonts w:eastAsiaTheme="minorEastAsia"/>
        </w:rPr>
      </w:pPr>
      <m:oMathPara>
        <m:oMath>
          <m:r>
            <m:rPr>
              <m:scr m:val="double-struck"/>
            </m:rPr>
            <w:rPr>
              <w:rFonts w:ascii="Cambria Math" w:hAnsi="Cambria Math"/>
            </w:rPr>
            <m:t>E[</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rsidR="00613BCE" w:rsidRPr="007A17BE" w:rsidRDefault="00613BC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samples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r>
          <m:rPr>
            <m:sty m:val="p"/>
          </m:rPr>
          <w:rPr>
            <w:rFonts w:ascii="Cambria Math" w:eastAsia="Times New Roman" w:hAnsi="Cambria Math" w:cs="Times New Roman"/>
            <w:sz w:val="24"/>
            <w:szCs w:val="24"/>
          </w:rPr>
          <m:t>, i=1…N</m:t>
        </m:r>
      </m:oMath>
      <w:r w:rsidRPr="007A17BE">
        <w:rPr>
          <w:rFonts w:ascii="Times New Roman" w:eastAsia="Times New Roman" w:hAnsi="Times New Roman" w:cs="Times New Roman"/>
          <w:sz w:val="24"/>
          <w:szCs w:val="24"/>
        </w:rPr>
        <w:t xml:space="preserve"> are drawn independently from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p>
    <w:p w:rsidR="00613BCE" w:rsidRDefault="00613BCE" w:rsidP="00613B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 step procedure for performing Monte Carlo approximation to the </w:t>
      </w:r>
      <w:proofErr w:type="gramStart"/>
      <w:r>
        <w:rPr>
          <w:rFonts w:ascii="Times New Roman" w:eastAsia="Times New Roman" w:hAnsi="Times New Roman" w:cs="Times New Roman"/>
          <w:sz w:val="24"/>
          <w:szCs w:val="24"/>
        </w:rPr>
        <w:t xml:space="preserve">integral </w:t>
      </w:r>
      <w:proofErr w:type="gramEnd"/>
      <m:oMath>
        <m:r>
          <w:rPr>
            <w:rFonts w:ascii="Cambria Math" w:hAnsi="Cambria Math"/>
          </w:rPr>
          <m:t>I</m:t>
        </m:r>
      </m:oMath>
      <w: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 xml:space="preserve">Step 1: </w:t>
      </w:r>
      <w:r w:rsidR="00501470" w:rsidRPr="00501470">
        <w:rPr>
          <w:rFonts w:ascii="Times New Roman" w:eastAsia="Times New Roman" w:hAnsi="Times New Roman" w:cs="Times New Roman"/>
          <w:sz w:val="24"/>
          <w:szCs w:val="24"/>
        </w:rPr>
        <w:t xml:space="preserve">Identify </w:t>
      </w:r>
      <m:oMath>
        <m:r>
          <w:rPr>
            <w:rFonts w:ascii="Cambria Math" w:hAnsi="Cambria Math"/>
          </w:rPr>
          <m:t>h</m:t>
        </m:r>
        <m:d>
          <m:dPr>
            <m:ctrlPr>
              <w:rPr>
                <w:rFonts w:ascii="Cambria Math" w:hAnsi="Cambria Math"/>
                <w:i/>
              </w:rPr>
            </m:ctrlPr>
          </m:dPr>
          <m:e>
            <m:r>
              <w:rPr>
                <w:rFonts w:ascii="Cambria Math" w:hAnsi="Cambria Math"/>
              </w:rPr>
              <m:t>x</m:t>
            </m:r>
          </m:e>
        </m:d>
      </m:oMath>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2:</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Identify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oMath>
      <w:r w:rsidR="00501470" w:rsidRPr="00501470">
        <w:rPr>
          <w:rFonts w:ascii="Times New Roman" w:eastAsia="Times New Roman" w:hAnsi="Times New Roman" w:cs="Times New Roman"/>
          <w:sz w:val="24"/>
          <w:szCs w:val="24"/>
        </w:rPr>
        <w:t>and from it determine</w:t>
      </w:r>
      <w:r w:rsidR="00501470">
        <w:rPr>
          <w:rFonts w:ascii="Times New Roman" w:eastAsia="Times New Roman" w:hAnsi="Times New Roman" w:cs="Times New Roman"/>
          <w:noProof/>
          <w:sz w:val="24"/>
          <w:szCs w:val="24"/>
        </w:rPr>
        <w:t xml:space="preser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m:t>
        </m:r>
      </m:oMath>
      <w:proofErr w:type="gramStart"/>
      <w:r w:rsidR="00501470" w:rsidRPr="00501470">
        <w:rPr>
          <w:rFonts w:ascii="Times New Roman" w:eastAsia="Times New Roman" w:hAnsi="Times New Roman" w:cs="Times New Roman"/>
          <w:sz w:val="24"/>
          <w:szCs w:val="24"/>
        </w:rPr>
        <w:t xml:space="preserve">and </w:t>
      </w:r>
      <w:proofErr w:type="gramEnd"/>
      <m:oMath>
        <m:r>
          <w:rPr>
            <w:rFonts w:ascii="Cambria Math" w:hAnsi="Cambria Math"/>
          </w:rPr>
          <m:t>C</m:t>
        </m:r>
      </m:oMath>
      <w:r w:rsidR="00501470">
        <w:rPr>
          <w:rFonts w:eastAsiaTheme="minorEastAsia"/>
        </w:rPr>
        <w:t>.</w:t>
      </w:r>
    </w:p>
    <w:p w:rsidR="00501470" w:rsidRPr="00501470"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3:</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Draw </w:t>
      </w:r>
      <m:oMath>
        <m:r>
          <w:rPr>
            <w:rFonts w:ascii="Cambria Math" w:eastAsia="Times New Roman" w:hAnsi="Cambria Math" w:cs="Times New Roman"/>
            <w:sz w:val="24"/>
            <w:szCs w:val="24"/>
          </w:rPr>
          <m:t>N</m:t>
        </m:r>
      </m:oMath>
      <w:r w:rsidR="00501470">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independent samples from </w:t>
      </w:r>
      <m:oMath>
        <m:r>
          <w:rPr>
            <w:rFonts w:ascii="Cambria Math" w:hAnsi="Cambria Math"/>
          </w:rPr>
          <m:t>p</m:t>
        </m:r>
        <m:d>
          <m:dPr>
            <m:ctrlPr>
              <w:rPr>
                <w:rFonts w:ascii="Cambria Math" w:hAnsi="Cambria Math"/>
                <w:i/>
              </w:rPr>
            </m:ctrlPr>
          </m:dPr>
          <m:e>
            <m:r>
              <w:rPr>
                <w:rFonts w:ascii="Cambria Math" w:hAnsi="Cambria Math"/>
              </w:rPr>
              <m:t>x</m:t>
            </m:r>
          </m:e>
        </m:d>
      </m:oMath>
    </w:p>
    <w:p w:rsidR="00501470" w:rsidRPr="00AE7D7E" w:rsidRDefault="00FB578F" w:rsidP="00FB578F">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360"/>
        <w:rPr>
          <w:rFonts w:ascii="Times New Roman" w:eastAsia="Times New Roman" w:hAnsi="Times New Roman" w:cs="Times New Roman"/>
          <w:sz w:val="24"/>
          <w:szCs w:val="24"/>
        </w:rPr>
      </w:pPr>
      <w:r w:rsidRPr="00FB578F">
        <w:rPr>
          <w:rFonts w:ascii="Times New Roman" w:eastAsia="Times New Roman" w:hAnsi="Times New Roman" w:cs="Times New Roman"/>
          <w:b/>
          <w:sz w:val="24"/>
          <w:szCs w:val="24"/>
        </w:rPr>
        <w:t>Step 4:</w:t>
      </w:r>
      <w:r>
        <w:rPr>
          <w:rFonts w:ascii="Times New Roman" w:eastAsia="Times New Roman" w:hAnsi="Times New Roman" w:cs="Times New Roman"/>
          <w:sz w:val="24"/>
          <w:szCs w:val="24"/>
        </w:rPr>
        <w:t xml:space="preserve"> </w:t>
      </w:r>
      <w:r w:rsidR="00501470" w:rsidRPr="00501470">
        <w:rPr>
          <w:rFonts w:ascii="Times New Roman" w:eastAsia="Times New Roman" w:hAnsi="Times New Roman" w:cs="Times New Roman"/>
          <w:sz w:val="24"/>
          <w:szCs w:val="24"/>
        </w:rPr>
        <w:t xml:space="preserve">Evaluate </w:t>
      </w:r>
      <m:oMath>
        <m:r>
          <w:rPr>
            <w:rFonts w:ascii="Cambria Math" w:eastAsia="Times New Roman" w:hAnsi="Cambria Math" w:cs="Times New Roman"/>
            <w:sz w:val="24"/>
            <w:szCs w:val="24"/>
          </w:rPr>
          <m:t>I=C</m:t>
        </m:r>
        <m:r>
          <m:rPr>
            <m:scr m:val="double-struck"/>
          </m:rPr>
          <w:rPr>
            <w:rFonts w:ascii="Cambria Math" w:hAnsi="Cambria Math"/>
          </w:rPr>
          <m:t>E</m:t>
        </m:r>
        <m:r>
          <w:rPr>
            <w:rFonts w:ascii="Cambria Math" w:hAnsi="Cambria Math"/>
          </w:rPr>
          <m:t>[h(x)]≈</m:t>
        </m:r>
        <m:f>
          <m:fPr>
            <m:ctrlPr>
              <w:rPr>
                <w:rFonts w:ascii="Cambria Math" w:hAnsi="Cambria Math"/>
                <w:i/>
              </w:rPr>
            </m:ctrlPr>
          </m:fPr>
          <m:num>
            <m:r>
              <w:rPr>
                <w:rFonts w:ascii="Cambria Math" w:hAnsi="Cambria Math"/>
              </w:rPr>
              <m:t>C</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rsidR="00501470" w:rsidRPr="00C26AB0" w:rsidRDefault="00C26AB0" w:rsidP="00C26AB0">
      <w:pPr>
        <w:pStyle w:val="Heading2"/>
      </w:pPr>
      <w:r>
        <w:t xml:space="preserve"> </w:t>
      </w:r>
      <w:bookmarkStart w:id="2" w:name="_Toc444253263"/>
      <w:r w:rsidR="004F6417">
        <w:t>Example</w:t>
      </w:r>
      <w:r w:rsidR="00501470" w:rsidRPr="00C26AB0">
        <w:t xml:space="preserve">: Approximating the integral </w:t>
      </w:r>
      <m:oMath>
        <m:sSup>
          <m:sSupPr>
            <m:ctrlPr>
              <w:rPr>
                <w:rFonts w:ascii="Cambria Math" w:hAnsi="Cambria Math"/>
              </w:rPr>
            </m:ctrlPr>
          </m:sSupPr>
          <m:e>
            <m:r>
              <m:rPr>
                <m:sty m:val="bi"/>
              </m:rPr>
              <w:rPr>
                <w:rFonts w:ascii="Cambria Math" w:hAnsi="Cambria Math"/>
              </w:rPr>
              <m:t>xe</m:t>
            </m:r>
          </m:e>
          <m:sup>
            <m:r>
              <m:rPr>
                <m:sty m:val="bi"/>
              </m:rPr>
              <w:rPr>
                <w:rFonts w:ascii="Cambria Math" w:hAnsi="Cambria Math"/>
              </w:rPr>
              <m:t>x</m:t>
            </m:r>
          </m:sup>
        </m:sSup>
      </m:oMath>
      <w:bookmarkEnd w:id="2"/>
    </w:p>
    <w:p w:rsidR="00AE7D7E" w:rsidRDefault="00AE7D7E" w:rsidP="00501470">
      <w:pPr>
        <w:rPr>
          <w:rFonts w:ascii="Times New Roman" w:eastAsia="Times New Roman" w:hAnsi="Times New Roman" w:cs="Times New Roman"/>
        </w:rPr>
      </w:pPr>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Integrate the following integral</w:t>
      </w:r>
    </w:p>
    <w:p w:rsidR="00501470" w:rsidRPr="00501470" w:rsidRDefault="00501470" w:rsidP="00501470">
      <w:pPr>
        <w:rPr>
          <w:rFonts w:eastAsiaTheme="minorEastAsia"/>
        </w:rPr>
      </w:pPr>
      <m:oMathPara>
        <m:oMath>
          <m:r>
            <w:rPr>
              <w:rFonts w:ascii="Cambria Math" w:hAnsi="Cambria Math"/>
            </w:rPr>
            <m:t>I=</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dx</m:t>
              </m:r>
            </m:e>
          </m:nary>
        </m:oMath>
      </m:oMathPara>
    </w:p>
    <w:p w:rsidR="00724EC4" w:rsidRPr="007A17BE" w:rsidRDefault="00724EC4">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Analytic solution using integration by parts where</w:t>
      </w:r>
    </w:p>
    <w:p w:rsidR="00501470" w:rsidRPr="00501470" w:rsidRDefault="00501470">
      <w:pPr>
        <w:rPr>
          <w:rFonts w:ascii="Times New Roman" w:eastAsia="Times New Roman" w:hAnsi="Times New Roman" w:cs="Times New Roman"/>
        </w:rPr>
      </w:pPr>
      <m:oMathPara>
        <m:oMath>
          <m:r>
            <w:rPr>
              <w:rFonts w:ascii="Cambria Math" w:hAnsi="Cambria Math"/>
            </w:rPr>
            <m:t>u=</m:t>
          </m:r>
          <m:r>
            <m:rPr>
              <m:sty m:val="p"/>
            </m:rPr>
            <w:rPr>
              <w:rFonts w:ascii="Cambria Math" w:hAnsi="Cambria Math"/>
            </w:rPr>
            <m:t>x</m:t>
          </m:r>
          <m:r>
            <w:rPr>
              <w:rFonts w:ascii="Cambria Math" w:hAnsi="Cambria Math"/>
            </w:rPr>
            <m:t>, dv=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501470" w:rsidRPr="00501470" w:rsidRDefault="00501470" w:rsidP="00501470">
      <w:pPr>
        <w:rPr>
          <w:rFonts w:ascii="Times New Roman" w:eastAsia="Times New Roman" w:hAnsi="Times New Roman" w:cs="Times New Roman"/>
        </w:rPr>
      </w:pPr>
      <m:oMathPara>
        <m:oMath>
          <m:r>
            <w:rPr>
              <w:rFonts w:ascii="Cambria Math" w:hAnsi="Cambria Math"/>
            </w:rPr>
            <m:t>du=d</m:t>
          </m:r>
          <m:r>
            <m:rPr>
              <m:sty m:val="p"/>
            </m:rPr>
            <w:rPr>
              <w:rFonts w:ascii="Cambria Math" w:hAnsi="Cambria Math"/>
            </w:rPr>
            <m:t>x</m:t>
          </m:r>
          <m:r>
            <w:rPr>
              <w:rFonts w:ascii="Cambria Math" w:hAnsi="Cambria Math"/>
            </w:rPr>
            <m:t>, v=</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724EC4" w:rsidRPr="007A17BE" w:rsidRDefault="00724EC4" w:rsidP="00501470">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Leads to</w:t>
      </w:r>
    </w:p>
    <w:p w:rsidR="00501470" w:rsidRPr="00501470" w:rsidRDefault="00501470" w:rsidP="00501470">
      <w:pPr>
        <w:rPr>
          <w:rFonts w:eastAsiaTheme="minorEastAsia"/>
        </w:rPr>
      </w:pPr>
      <m:oMathPara>
        <m:oMath>
          <m:r>
            <w:rPr>
              <w:rFonts w:ascii="Cambria Math" w:hAnsi="Cambria Math"/>
            </w:rPr>
            <m:t>I=uv-</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hAnsi="Cambria Math"/>
                </w:rPr>
                <m:t>vdu</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eastAsia="Times New Roman" w:hAnsi="Cambria Math" w:cs="Times New Roman"/>
                  <w:sz w:val="27"/>
                  <w:szCs w:val="27"/>
                </w:rPr>
                <m:t>dx</m:t>
              </m:r>
            </m:e>
          </m:nary>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xe</m:t>
              </m:r>
            </m:e>
            <m:sup>
              <m:r>
                <w:rPr>
                  <w:rFonts w:ascii="Cambria Math" w:eastAsia="Times New Roman" w:hAnsi="Cambria Math" w:cs="Times New Roman"/>
                  <w:sz w:val="27"/>
                  <w:szCs w:val="27"/>
                </w:rPr>
                <m:t>x</m:t>
              </m:r>
            </m:sup>
          </m:sSup>
          <m:r>
            <w:rPr>
              <w:rFonts w:ascii="Cambria Math" w:hAnsi="Cambria Math"/>
            </w:rPr>
            <m:t>-</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sSup>
            <m:sSupPr>
              <m:ctrlPr>
                <w:rPr>
                  <w:rFonts w:ascii="Cambria Math" w:eastAsia="Times New Roman" w:hAnsi="Cambria Math" w:cs="Times New Roman"/>
                  <w:bCs/>
                  <w:i/>
                  <w:sz w:val="27"/>
                  <w:szCs w:val="27"/>
                </w:rPr>
              </m:ctrlPr>
            </m:sSupPr>
            <m:e>
              <m:r>
                <w:rPr>
                  <w:rFonts w:ascii="Cambria Math" w:eastAsia="Times New Roman" w:hAnsi="Cambria Math" w:cs="Times New Roman"/>
                  <w:sz w:val="27"/>
                  <w:szCs w:val="27"/>
                </w:rPr>
                <m:t>e</m:t>
              </m:r>
            </m:e>
            <m:sup>
              <m:r>
                <w:rPr>
                  <w:rFonts w:ascii="Cambria Math" w:eastAsia="Times New Roman" w:hAnsi="Cambria Math" w:cs="Times New Roman"/>
                  <w:sz w:val="27"/>
                  <w:szCs w:val="27"/>
                </w:rPr>
                <m:t>x</m:t>
              </m:r>
            </m:sup>
          </m:sSup>
          <m:r>
            <w:rPr>
              <w:rFonts w:ascii="Cambria Math" w:hAnsi="Cambria Math"/>
            </w:rPr>
            <m:t>(x-1)</m:t>
          </m:r>
          <m:sSubSup>
            <m:sSubSupPr>
              <m:ctrlPr>
                <w:rPr>
                  <w:rFonts w:ascii="Cambria Math" w:eastAsia="Times New Roman" w:hAnsi="Cambria Math" w:cs="Times New Roman"/>
                  <w:bCs/>
                  <w:i/>
                  <w:sz w:val="27"/>
                  <w:szCs w:val="27"/>
                </w:rPr>
              </m:ctrlPr>
            </m:sSubSupPr>
            <m:e>
              <m:r>
                <w:rPr>
                  <w:rFonts w:ascii="Cambria Math" w:eastAsia="Times New Roman" w:hAnsi="Cambria Math" w:cs="Times New Roman"/>
                  <w:sz w:val="27"/>
                  <w:szCs w:val="27"/>
                </w:rPr>
                <m:t>|</m:t>
              </m:r>
            </m:e>
            <m:sub>
              <m:r>
                <w:rPr>
                  <w:rFonts w:ascii="Cambria Math" w:eastAsia="Times New Roman" w:hAnsi="Cambria Math" w:cs="Times New Roman"/>
                  <w:sz w:val="27"/>
                  <w:szCs w:val="27"/>
                </w:rPr>
                <m:t>0</m:t>
              </m:r>
            </m:sub>
            <m:sup>
              <m:r>
                <w:rPr>
                  <w:rFonts w:ascii="Cambria Math" w:eastAsia="Times New Roman" w:hAnsi="Cambria Math" w:cs="Times New Roman"/>
                  <w:sz w:val="27"/>
                  <w:szCs w:val="27"/>
                </w:rPr>
                <m:t>1</m:t>
              </m:r>
            </m:sup>
          </m:sSubSup>
        </m:oMath>
      </m:oMathPara>
    </w:p>
    <w:p w:rsidR="00501470" w:rsidRPr="00501470" w:rsidRDefault="00501470" w:rsidP="00501470">
      <w:pPr>
        <w:rPr>
          <w:rFonts w:eastAsiaTheme="minorEastAsia"/>
        </w:rPr>
      </w:pPr>
      <m:oMathPara>
        <m:oMath>
          <m:r>
            <w:rPr>
              <w:rFonts w:ascii="Cambria Math" w:hAnsi="Cambria Math"/>
            </w:rPr>
            <m:t>I=</m:t>
          </m:r>
          <m:r>
            <w:rPr>
              <w:rFonts w:ascii="Cambria Math" w:eastAsia="Times New Roman" w:hAnsi="Cambria Math" w:cs="Times New Roman"/>
              <w:sz w:val="27"/>
              <w:szCs w:val="27"/>
            </w:rPr>
            <m:t>0-</m:t>
          </m:r>
          <m:d>
            <m:dPr>
              <m:ctrlPr>
                <w:rPr>
                  <w:rFonts w:ascii="Cambria Math" w:eastAsia="Times New Roman" w:hAnsi="Cambria Math" w:cs="Times New Roman"/>
                  <w:bCs/>
                  <w:i/>
                  <w:sz w:val="27"/>
                  <w:szCs w:val="27"/>
                </w:rPr>
              </m:ctrlPr>
            </m:dPr>
            <m:e>
              <m:r>
                <w:rPr>
                  <w:rFonts w:ascii="Cambria Math" w:eastAsia="Times New Roman" w:hAnsi="Cambria Math" w:cs="Times New Roman"/>
                  <w:sz w:val="27"/>
                  <w:szCs w:val="27"/>
                </w:rPr>
                <m:t>-1</m:t>
              </m:r>
            </m:e>
          </m:d>
          <m:r>
            <w:rPr>
              <w:rFonts w:ascii="Cambria Math" w:eastAsia="Times New Roman" w:hAnsi="Cambria Math" w:cs="Times New Roman"/>
              <w:sz w:val="27"/>
              <w:szCs w:val="27"/>
            </w:rPr>
            <m:t>=1</m:t>
          </m:r>
        </m:oMath>
      </m:oMathPara>
    </w:p>
    <w:p w:rsidR="00724EC4" w:rsidRPr="007A17BE" w:rsidRDefault="00724EC4"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 Monte Carlo approximation follows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lastRenderedPageBreak/>
        <w:t>Step 1</w:t>
      </w:r>
      <w:r w:rsidR="00724EC4" w:rsidRPr="007A17BE">
        <w:rPr>
          <w:rFonts w:ascii="Times New Roman" w:eastAsia="Times New Roman" w:hAnsi="Times New Roman" w:cs="Times New Roman"/>
          <w:b/>
          <w:bCs/>
          <w:sz w:val="24"/>
          <w:szCs w:val="24"/>
        </w:rPr>
        <w:t>:</w:t>
      </w:r>
      <w:r w:rsidR="00724EC4" w:rsidRPr="007A17BE">
        <w:rPr>
          <w:rFonts w:ascii="Times New Roman" w:eastAsia="Times New Roman" w:hAnsi="Times New Roman" w:cs="Times New Roman"/>
          <w:bCs/>
          <w:sz w:val="24"/>
          <w:szCs w:val="24"/>
        </w:rPr>
        <w:t xml:space="preserve"> From the integral, identify</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h(x)=x</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x</m:t>
            </m:r>
          </m:sup>
        </m:sSup>
      </m:oMath>
    </w:p>
    <w:p w:rsidR="00724EC4"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2</w:t>
      </w:r>
      <w:r w:rsidR="00724EC4" w:rsidRPr="007A17BE">
        <w:rPr>
          <w:rFonts w:ascii="Times New Roman" w:eastAsia="Times New Roman" w:hAnsi="Times New Roman" w:cs="Times New Roman"/>
          <w:b/>
          <w:bCs/>
          <w:sz w:val="24"/>
          <w:szCs w:val="24"/>
        </w:rPr>
        <w:t xml:space="preserve">: </w:t>
      </w:r>
      <w:r w:rsidR="00724EC4" w:rsidRPr="007A17BE">
        <w:rPr>
          <w:rFonts w:ascii="Times New Roman" w:eastAsia="Times New Roman" w:hAnsi="Times New Roman" w:cs="Times New Roman"/>
          <w:bCs/>
          <w:sz w:val="24"/>
          <w:szCs w:val="24"/>
        </w:rPr>
        <w:t>Therefore</w:t>
      </w:r>
      <w:r w:rsidRPr="007A17BE">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g(x)=1</m:t>
        </m:r>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and </w:t>
      </w:r>
      <w:proofErr w:type="gramStart"/>
      <w:r w:rsidR="00724EC4" w:rsidRPr="007A17BE">
        <w:rPr>
          <w:rFonts w:ascii="Times New Roman" w:eastAsia="Times New Roman" w:hAnsi="Times New Roman" w:cs="Times New Roman"/>
          <w:sz w:val="24"/>
          <w:szCs w:val="24"/>
        </w:rPr>
        <w:t>therefore</w:t>
      </w:r>
      <w:r w:rsidRPr="007A17BE">
        <w:rPr>
          <w:rFonts w:ascii="Times New Roman" w:eastAsia="Times New Roman" w:hAnsi="Times New Roman" w:cs="Times New Roman"/>
          <w:sz w:val="24"/>
          <w:szCs w:val="24"/>
        </w:rPr>
        <w:t xml:space="preserve"> </w:t>
      </w:r>
      <w:proofErr w:type="gramEnd"/>
      <m:oMath>
        <m:r>
          <m:rPr>
            <m:sty m:val="p"/>
          </m:rPr>
          <w:rPr>
            <w:rFonts w:ascii="Cambria Math" w:eastAsia="Times New Roman" w:hAnsi="Cambria Math" w:cs="Times New Roman"/>
            <w:sz w:val="24"/>
            <w:szCs w:val="24"/>
          </w:rPr>
          <m:t>p</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x∈(a,b)</m:t>
            </m:r>
          </m:sub>
        </m:sSub>
        <m:r>
          <m:rPr>
            <m:sty m:val="p"/>
          </m:rPr>
          <w:rPr>
            <w:rFonts w:ascii="Cambria Math" w:eastAsia="Times New Roman" w:hAnsi="Cambria Math" w:cs="Times New Roman"/>
            <w:sz w:val="24"/>
            <w:szCs w:val="24"/>
          </w:rPr>
          <m:t>=(0,1)</m:t>
        </m:r>
      </m:oMath>
      <w:r w:rsidRPr="007A17BE">
        <w:rPr>
          <w:rFonts w:ascii="Times New Roman" w:eastAsia="Times New Roman" w:hAnsi="Times New Roman" w:cs="Times New Roman"/>
          <w:sz w:val="24"/>
          <w:szCs w:val="24"/>
        </w:rPr>
        <w:t xml:space="preserve">. </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According to the definition expression for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 xml:space="preserve">given above we determine </w:t>
      </w:r>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00724EC4" w:rsidRPr="007A17BE">
        <w:rPr>
          <w:rFonts w:ascii="Times New Roman" w:eastAsia="Times New Roman" w:hAnsi="Times New Roman" w:cs="Times New Roman"/>
          <w:sz w:val="24"/>
          <w:szCs w:val="24"/>
        </w:rPr>
        <w:t xml:space="preserve"> </w:t>
      </w:r>
      <w:r w:rsidRPr="007A17BE">
        <w:rPr>
          <w:rFonts w:ascii="Times New Roman" w:eastAsia="Times New Roman" w:hAnsi="Times New Roman" w:cs="Times New Roman"/>
          <w:sz w:val="24"/>
          <w:szCs w:val="24"/>
        </w:rPr>
        <w:t>to be:</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Cambria Math"/>
              <w:sz w:val="24"/>
              <w:szCs w:val="24"/>
            </w:rPr>
            <m:t>p(x)=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g(x)</m:t>
              </m:r>
            </m:num>
            <m:den>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a</m:t>
                  </m:r>
                </m:sub>
                <m:sup>
                  <m:r>
                    <m:rPr>
                      <m:sty m:val="p"/>
                    </m:rPr>
                    <w:rPr>
                      <w:rFonts w:ascii="Cambria Math" w:eastAsia="Times New Roman" w:hAnsi="Cambria Math" w:cs="Times New Roman"/>
                      <w:sz w:val="24"/>
                      <w:szCs w:val="24"/>
                    </w:rPr>
                    <m:t>b</m:t>
                  </m:r>
                </m:sup>
                <m:e>
                  <m:r>
                    <m:rPr>
                      <m:sty m:val="p"/>
                    </m:rPr>
                    <w:rPr>
                      <w:rFonts w:ascii="Cambria Math" w:eastAsia="Times New Roman" w:hAnsi="Cambria Math" w:cs="Times New Roman"/>
                      <w:sz w:val="24"/>
                      <w:szCs w:val="24"/>
                    </w:rPr>
                    <m:t>g(x)dx</m:t>
                  </m:r>
                </m:e>
              </m:nary>
            </m:den>
          </m:f>
          <m:r>
            <m:rPr>
              <m:sty m:val="p"/>
            </m:rPr>
            <w:rPr>
              <w:rFonts w:ascii="Cambria Math" w:eastAsia="Times New Roman" w:hAnsi="Cambria Math" w:cs="Cambria Math"/>
              <w:sz w:val="24"/>
              <w:szCs w:val="24"/>
            </w:rPr>
            <m:t>=</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b-a</m:t>
              </m:r>
            </m:den>
          </m:f>
        </m:oMath>
      </m:oMathPara>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3:</w:t>
      </w:r>
      <w:r w:rsidRPr="007A17BE">
        <w:rPr>
          <w:rFonts w:ascii="Times New Roman" w:eastAsia="Times New Roman" w:hAnsi="Times New Roman" w:cs="Times New Roman"/>
          <w:sz w:val="24"/>
          <w:szCs w:val="24"/>
        </w:rPr>
        <w:t xml:space="preserve"> The expression on the right is the definition for the uniform </w:t>
      </w:r>
      <w:r w:rsidR="00724EC4" w:rsidRPr="007A17BE">
        <w:rPr>
          <w:rFonts w:ascii="Times New Roman" w:eastAsia="Times New Roman" w:hAnsi="Times New Roman" w:cs="Times New Roman"/>
          <w:sz w:val="24"/>
          <w:szCs w:val="24"/>
        </w:rPr>
        <w:t xml:space="preserve">distribution </w:t>
      </w:r>
      <m:oMath>
        <m:r>
          <m:rPr>
            <m:scr m:val="double-struck"/>
            <m:sty m:val="p"/>
          </m:rPr>
          <w:rPr>
            <w:rFonts w:ascii="Cambria Math" w:eastAsia="Times New Roman" w:hAnsi="Cambria Math" w:cs="Times New Roman"/>
            <w:sz w:val="24"/>
            <w:szCs w:val="24"/>
          </w:rPr>
          <m:t>U</m:t>
        </m:r>
        <m:r>
          <m:rPr>
            <m:sty m:val="p"/>
          </m:rPr>
          <w:rPr>
            <w:rFonts w:ascii="Cambria Math" w:eastAsia="Times New Roman" w:hAnsi="Cambria Math" w:cs="Times New Roman"/>
            <w:sz w:val="24"/>
            <w:szCs w:val="24"/>
          </w:rPr>
          <m:t>(0,1)</m:t>
        </m:r>
      </m:oMath>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sidRPr="007A17BE">
        <w:rPr>
          <w:rFonts w:ascii="Times New Roman" w:eastAsia="Times New Roman" w:hAnsi="Times New Roman" w:cs="Times New Roman"/>
          <w:b/>
          <w:bCs/>
          <w:sz w:val="24"/>
          <w:szCs w:val="24"/>
        </w:rPr>
        <w:t>Step 4:</w:t>
      </w:r>
      <w:r w:rsidRPr="007A17BE">
        <w:rPr>
          <w:rFonts w:ascii="Times New Roman" w:eastAsia="Times New Roman" w:hAnsi="Times New Roman" w:cs="Times New Roman"/>
          <w:sz w:val="24"/>
          <w:szCs w:val="24"/>
        </w:rPr>
        <w:t xml:space="preserve"> we calculate the Monte Carlo approximation as</w:t>
      </w:r>
    </w:p>
    <w:p w:rsidR="00BA73DD" w:rsidRPr="007A17BE" w:rsidRDefault="00BA73DD" w:rsidP="00724EC4">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I=C</m:t>
          </m:r>
          <m:sSub>
            <m:sSubPr>
              <m:ctrlPr>
                <w:rPr>
                  <w:rFonts w:ascii="Cambria Math" w:eastAsia="Times New Roman" w:hAnsi="Cambria Math" w:cs="Times New Roman"/>
                  <w:sz w:val="24"/>
                  <w:szCs w:val="24"/>
                </w:rPr>
              </m:ctrlPr>
            </m:sSubPr>
            <m:e>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sub>
          </m:sSub>
          <m:r>
            <m:rPr>
              <m:sty m:val="p"/>
            </m:rPr>
            <w:rPr>
              <w:rFonts w:ascii="Cambria Math" w:eastAsia="Times New Roman" w:hAnsi="Cambria Math" w:cs="Times New Roman"/>
              <w:sz w:val="24"/>
              <w:szCs w:val="24"/>
            </w:rPr>
            <m:t>h(x)≈</m:t>
          </m:r>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N</m:t>
              </m:r>
            </m:den>
          </m:f>
          <m:nary>
            <m:naryPr>
              <m:chr m:val="∑"/>
              <m:grow m:val="1"/>
              <m:ctrlPr>
                <w:rPr>
                  <w:rFonts w:ascii="Cambria Math" w:eastAsia="Times New Roman" w:hAnsi="Cambria Math" w:cs="Times New Roman"/>
                  <w:sz w:val="24"/>
                  <w:szCs w:val="24"/>
                </w:rPr>
              </m:ctrlPr>
            </m:naryPr>
            <m:sub>
              <m:r>
                <m:rPr>
                  <m:sty m:val="p"/>
                </m:rPr>
                <w:rPr>
                  <w:rFonts w:ascii="Cambria Math" w:eastAsia="Cambria Math" w:hAnsi="Cambria Math" w:cs="Cambria Math"/>
                  <w:sz w:val="24"/>
                  <w:szCs w:val="24"/>
                </w:rPr>
                <m:t>i</m:t>
              </m:r>
            </m:sub>
            <m:sup>
              <m:r>
                <m:rPr>
                  <m:sty m:val="p"/>
                </m:rPr>
                <w:rPr>
                  <w:rFonts w:ascii="Cambria Math" w:eastAsia="Times New Roman" w:hAnsi="Cambria Math" w:cs="Times New Roman"/>
                  <w:sz w:val="24"/>
                  <w:szCs w:val="24"/>
                </w:rPr>
                <m:t>N</m:t>
              </m:r>
            </m:sup>
            <m:e>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m:t>
                  </m:r>
                </m:e>
                <m:sup>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m:rPr>
                          <m:sty m:val="p"/>
                        </m:rPr>
                        <w:rPr>
                          <w:rFonts w:ascii="Cambria Math" w:eastAsia="Times New Roman" w:hAnsi="Cambria Math" w:cs="Times New Roman"/>
                          <w:sz w:val="24"/>
                          <w:szCs w:val="24"/>
                        </w:rPr>
                        <m:t>i</m:t>
                      </m:r>
                    </m:sub>
                  </m:sSub>
                </m:sup>
              </m:sSup>
            </m:e>
          </m:nary>
        </m:oMath>
      </m:oMathPara>
    </w:p>
    <w:p w:rsidR="00BA73DD" w:rsidRPr="00FE0C2E" w:rsidRDefault="00FE0C2E">
      <w:pPr>
        <w:rPr>
          <w:rFonts w:ascii="Times New Roman" w:eastAsia="Times New Roman" w:hAnsi="Times New Roman" w:cs="Times New Roman"/>
          <w:color w:val="FF0000"/>
        </w:rPr>
      </w:pPr>
      <w:r>
        <w:rPr>
          <w:rFonts w:ascii="Courier New" w:eastAsia="Times New Roman" w:hAnsi="Courier New" w:cs="Courier New"/>
          <w:color w:val="FF0000"/>
          <w:sz w:val="20"/>
          <w:szCs w:val="20"/>
        </w:rPr>
        <w:t>SEE Appendix MCMC Monte Carlo Estimate of Integral</w:t>
      </w:r>
    </w:p>
    <w:p w:rsidR="00BA73DD" w:rsidRDefault="004F6417" w:rsidP="00C26AB0">
      <w:pPr>
        <w:pStyle w:val="Heading2"/>
      </w:pPr>
      <w:bookmarkStart w:id="3" w:name="_Toc444253264"/>
      <w:r>
        <w:t>Example</w:t>
      </w:r>
      <w:r w:rsidR="00BA73DD">
        <w:t>: Approximating the expected value of the Beta distribution</w:t>
      </w:r>
      <w:bookmarkEnd w:id="3"/>
    </w:p>
    <w:p w:rsidR="00AE7D7E" w:rsidRDefault="00AE7D7E" w:rsidP="00BA73DD">
      <w:pPr>
        <w:rPr>
          <w:rFonts w:eastAsiaTheme="minorEastAsia"/>
        </w:rPr>
      </w:pPr>
    </w:p>
    <w:p w:rsidR="001A28F9" w:rsidRPr="007A17BE" w:rsidRDefault="001A28F9" w:rsidP="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expectation function for x is</w:t>
      </w:r>
    </w:p>
    <w:p w:rsidR="00BA73DD" w:rsidRPr="007A17BE" w:rsidRDefault="00BA73DD" w:rsidP="00BA73DD">
      <w:pPr>
        <w:rPr>
          <w:rFonts w:ascii="Times New Roman" w:eastAsia="Times New Roman" w:hAnsi="Times New Roman" w:cs="Times New Roman"/>
          <w:sz w:val="24"/>
          <w:szCs w:val="24"/>
        </w:rPr>
      </w:pPr>
      <m:oMathPara>
        <m:oMath>
          <m:r>
            <m:rPr>
              <m:scr m:val="double-struck"/>
              <m:sty m:val="p"/>
            </m:rPr>
            <w:rPr>
              <w:rFonts w:ascii="Cambria Math" w:eastAsia="Times New Roman" w:hAnsi="Cambria Math" w:cs="Times New Roman"/>
              <w:sz w:val="24"/>
              <w:szCs w:val="24"/>
            </w:rPr>
            <m:t>E[</m:t>
          </m:r>
          <m:r>
            <m:rPr>
              <m:sty m:val="p"/>
            </m:rPr>
            <w:rPr>
              <w:rFonts w:ascii="Cambria Math" w:eastAsia="Times New Roman" w:hAnsi="Cambria Math" w:cs="Times New Roman"/>
              <w:sz w:val="24"/>
              <w:szCs w:val="24"/>
            </w:rPr>
            <m:t xml:space="preserve">x]= </m:t>
          </m:r>
          <m:nary>
            <m:naryPr>
              <m:limLoc m:val="subSup"/>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p(x)</m:t>
              </m:r>
            </m:sub>
            <m:sup>
              <m:r>
                <m:rPr>
                  <m:sty m:val="p"/>
                </m:rPr>
                <w:rPr>
                  <w:rFonts w:ascii="Cambria Math" w:eastAsia="Times New Roman" w:hAnsi="Cambria Math" w:cs="Times New Roman"/>
                  <w:sz w:val="24"/>
                  <w:szCs w:val="24"/>
                </w:rPr>
                <m:t xml:space="preserve"> </m:t>
              </m:r>
            </m:sup>
            <m:e>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ty m:val="p"/>
                </m:rPr>
                <w:rPr>
                  <w:rFonts w:ascii="Cambria Math" w:eastAsia="Times New Roman" w:hAnsi="Cambria Math" w:cs="Times New Roman"/>
                  <w:sz w:val="24"/>
                  <w:szCs w:val="24"/>
                </w:rPr>
                <m:t>xdx</m:t>
              </m:r>
            </m:e>
          </m:nary>
        </m:oMath>
      </m:oMathPara>
    </w:p>
    <w:p w:rsidR="00BA73DD" w:rsidRPr="007A17BE" w:rsidRDefault="00BA73DD">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Where </w:t>
      </w:r>
      <m:oMath>
        <m:r>
          <m:rPr>
            <m:sty m:val="p"/>
          </m:rPr>
          <w:rPr>
            <w:rFonts w:ascii="Cambria Math" w:eastAsia="Times New Roman" w:hAnsi="Cambria Math" w:cs="Times New Roman"/>
            <w:sz w:val="24"/>
            <w:szCs w:val="24"/>
          </w:rPr>
          <m:t>x ∼p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r>
          <m:rPr>
            <m:scr m:val="double-struck"/>
            <m:sty m:val="p"/>
          </m:rPr>
          <w:rPr>
            <w:rFonts w:ascii="Cambria Math" w:eastAsia="Times New Roman" w:hAnsi="Cambria Math" w:cs="Times New Roman"/>
            <w:sz w:val="24"/>
            <w:szCs w:val="24"/>
          </w:rPr>
          <m:t>=B(</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oMath>
      <w:r w:rsidRPr="007A17BE">
        <w:rPr>
          <w:rFonts w:ascii="Times New Roman" w:eastAsia="Times New Roman" w:hAnsi="Times New Roman" w:cs="Times New Roman"/>
          <w:sz w:val="24"/>
          <w:szCs w:val="24"/>
        </w:rPr>
        <w:t xml:space="preserve"> and </w:t>
      </w:r>
      <m:oMath>
        <m:r>
          <m:rPr>
            <m:scr m:val="double-struck"/>
            <m:sty m:val="p"/>
          </m:rPr>
          <w:rPr>
            <w:rFonts w:ascii="Cambria Math" w:eastAsia="Times New Roman" w:hAnsi="Cambria Math" w:cs="Times New Roman"/>
            <w:sz w:val="24"/>
            <w:szCs w:val="24"/>
          </w:rPr>
          <m:t>B</m:t>
        </m:r>
      </m:oMath>
      <w:r w:rsidRPr="007A17BE">
        <w:rPr>
          <w:rFonts w:ascii="Times New Roman" w:eastAsia="Times New Roman" w:hAnsi="Times New Roman" w:cs="Times New Roman"/>
          <w:sz w:val="24"/>
          <w:szCs w:val="24"/>
        </w:rPr>
        <w:t xml:space="preserve"> is the Beta function.</w:t>
      </w:r>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Again, the four step Monte Carlo approximation follows.</w:t>
      </w:r>
    </w:p>
    <w:p w:rsidR="00BA73DD" w:rsidRPr="00501470" w:rsidRDefault="00BA73DD" w:rsidP="001A28F9">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rPr>
      </w:pPr>
      <w:r w:rsidRPr="00BA73DD">
        <w:rPr>
          <w:rStyle w:val="Strong"/>
          <w:rFonts w:ascii="Times New Roman" w:eastAsia="Times New Roman" w:hAnsi="Times New Roman" w:cs="Times New Roman"/>
          <w:sz w:val="24"/>
          <w:szCs w:val="24"/>
        </w:rPr>
        <w:t>Step 1:</w:t>
      </w:r>
      <w:r>
        <w:t xml:space="preserve"> </w:t>
      </w:r>
      <w:r w:rsidR="007A17BE">
        <w:rPr>
          <w:rFonts w:ascii="Times New Roman" w:eastAsia="Times New Roman" w:hAnsi="Times New Roman" w:cs="Times New Roman"/>
          <w:sz w:val="24"/>
          <w:szCs w:val="24"/>
        </w:rPr>
        <w:t>Id</w:t>
      </w:r>
      <w:r w:rsidRPr="00BA73DD">
        <w:rPr>
          <w:rFonts w:ascii="Times New Roman" w:eastAsia="Times New Roman" w:hAnsi="Times New Roman" w:cs="Times New Roman"/>
          <w:sz w:val="24"/>
          <w:szCs w:val="24"/>
        </w:rPr>
        <w:t>entify</w:t>
      </w:r>
      <w:r>
        <w:t xml:space="preserve"> </w:t>
      </w:r>
      <m:oMath>
        <m:r>
          <w:rPr>
            <w:rFonts w:ascii="Cambria Math" w:hAnsi="Cambria Math"/>
          </w:rPr>
          <m:t>h(x)=x</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2:</w:t>
      </w:r>
      <w:r>
        <w:t> </w:t>
      </w:r>
      <w:r w:rsidR="001A28F9">
        <w:t>Therefore</w:t>
      </w:r>
      <w:r>
        <w:t xml:space="preserve"> </w:t>
      </w:r>
      <m:oMath>
        <m:r>
          <w:rPr>
            <w:rFonts w:ascii="Cambria Math" w:hAnsi="Cambria Math"/>
          </w:rPr>
          <m:t>g(x)</m:t>
        </m:r>
      </m:oMath>
      <w:r>
        <w:t xml:space="preserve"> </w:t>
      </w:r>
      <w:r w:rsidR="001A28F9">
        <w:t xml:space="preserve">= </w:t>
      </w:r>
      <m:oMath>
        <m:r>
          <w:rPr>
            <w:rFonts w:ascii="Cambria Math" w:hAnsi="Cambria Math"/>
          </w:rPr>
          <m:t>p(x)</m:t>
        </m:r>
      </m:oMath>
      <w:r w:rsidR="001A28F9">
        <w:t xml:space="preserve"> and</w:t>
      </w:r>
      <w:r>
        <w:t>:</w:t>
      </w:r>
    </w:p>
    <w:p w:rsidR="00BA73DD" w:rsidRDefault="007A17BE" w:rsidP="001A28F9">
      <w:pPr>
        <w:pBdr>
          <w:top w:val="single" w:sz="4" w:space="1" w:color="auto"/>
          <w:left w:val="single" w:sz="4" w:space="4" w:color="auto"/>
          <w:bottom w:val="single" w:sz="4" w:space="1" w:color="auto"/>
          <w:right w:val="single" w:sz="4" w:space="4" w:color="auto"/>
        </w:pBdr>
      </w:pPr>
      <m:oMathPara>
        <m:oMath>
          <m:sSup>
            <m:sSupPr>
              <m:ctrlPr>
                <w:rPr>
                  <w:rFonts w:ascii="Cambria Math" w:hAnsi="Cambria Math" w:cs="Cambria Math"/>
                </w:rPr>
              </m:ctrlPr>
            </m:sSupPr>
            <m:e>
              <m:r>
                <w:rPr>
                  <w:rFonts w:ascii="Cambria Math" w:hAnsi="Cambria Math" w:cs="Cambria Math"/>
                </w:rPr>
                <m:t>p(x)</m:t>
              </m:r>
            </m:e>
            <m:sup>
              <m:r>
                <w:rPr>
                  <w:rFonts w:ascii="Cambria Math" w:hAnsi="Cambria Math" w:cs="Cambria Math"/>
                </w:rPr>
                <m:t>*</m:t>
              </m:r>
            </m:sup>
          </m:sSup>
          <m:r>
            <m:rPr>
              <m:sty m:val="p"/>
            </m:rPr>
            <w:rPr>
              <w:rFonts w:ascii="Cambria Math" w:hAnsi="Cambria Math" w:cs="Cambria Math"/>
            </w:rPr>
            <m:t>=</m:t>
          </m:r>
          <m:f>
            <m:fPr>
              <m:ctrlPr>
                <w:rPr>
                  <w:rFonts w:ascii="Cambria Math" w:hAnsi="Cambria Math"/>
                </w:rPr>
              </m:ctrlPr>
            </m:fPr>
            <m:num>
              <m:r>
                <w:rPr>
                  <w:rFonts w:ascii="Cambria Math" w:hAnsi="Cambria Math"/>
                </w:rPr>
                <m:t>p(x)</m:t>
              </m:r>
            </m:num>
            <m:den>
              <m:nary>
                <m:naryPr>
                  <m:limLoc m:val="subSup"/>
                  <m:ctrlPr>
                    <w:rPr>
                      <w:rFonts w:ascii="Cambria Math" w:hAnsi="Cambria Math"/>
                      <w:i/>
                    </w:rPr>
                  </m:ctrlPr>
                </m:naryPr>
                <m:sub>
                  <m:r>
                    <w:rPr>
                      <w:rFonts w:ascii="Cambria Math" w:hAnsi="Cambria Math"/>
                    </w:rPr>
                    <m:t xml:space="preserve"> </m:t>
                  </m:r>
                </m:sub>
                <m:sup>
                  <m:r>
                    <w:rPr>
                      <w:rFonts w:ascii="Cambria Math" w:hAnsi="Cambria Math"/>
                    </w:rPr>
                    <m:t xml:space="preserve"> </m:t>
                  </m:r>
                </m:sup>
                <m:e>
                  <m:r>
                    <w:rPr>
                      <w:rFonts w:ascii="Cambria Math" w:eastAsia="Times New Roman" w:hAnsi="Cambria Math" w:cs="Times New Roman"/>
                    </w:rPr>
                    <m:t>p(x)</m:t>
                  </m:r>
                  <m:r>
                    <w:rPr>
                      <w:rFonts w:ascii="Cambria Math" w:hAnsi="Cambria Math"/>
                    </w:rPr>
                    <m:t>dx</m:t>
                  </m:r>
                </m:e>
              </m:nary>
            </m:den>
          </m:f>
          <m:r>
            <m:rPr>
              <m:sty m:val="p"/>
            </m:rPr>
            <w:rPr>
              <w:rFonts w:ascii="Cambria Math" w:hAnsi="Cambria Math" w:cs="Cambria Math"/>
            </w:rPr>
            <m:t>=</m:t>
          </m:r>
          <m:r>
            <w:rPr>
              <w:rFonts w:ascii="Cambria Math" w:hAnsi="Cambria Math" w:cs="Cambria Math"/>
            </w:rPr>
            <m:t>p(x)</m:t>
          </m:r>
        </m:oMath>
      </m:oMathPara>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3</w:t>
      </w:r>
      <w:r>
        <w:t xml:space="preserve"> </w:t>
      </w:r>
      <w:r w:rsidR="001A28F9">
        <w:t>D</w:t>
      </w:r>
      <w:r>
        <w:t xml:space="preserve">raw </w:t>
      </w:r>
      <m:oMath>
        <m:r>
          <w:rPr>
            <w:rFonts w:ascii="Cambria Math" w:hAnsi="Cambria Math"/>
          </w:rPr>
          <m:t>N</m:t>
        </m:r>
      </m:oMath>
      <w:r>
        <w:t xml:space="preserve"> independent samples </w:t>
      </w:r>
      <m:oMath>
        <m:r>
          <w:rPr>
            <w:rFonts w:ascii="Cambria Math" w:hAnsi="Cambria Math"/>
          </w:rPr>
          <m:t>p</m:t>
        </m:r>
        <m:d>
          <m:dPr>
            <m:ctrlPr>
              <w:rPr>
                <w:rFonts w:ascii="Cambria Math" w:hAnsi="Cambria Math"/>
                <w:i/>
              </w:rPr>
            </m:ctrlPr>
          </m:dPr>
          <m:e>
            <m:r>
              <w:rPr>
                <w:rFonts w:ascii="Cambria Math" w:hAnsi="Cambria Math"/>
              </w:rPr>
              <m:t>x</m:t>
            </m:r>
          </m:e>
        </m:d>
      </m:oMath>
      <w:r>
        <w:t xml:space="preserve"> </w:t>
      </w:r>
      <w:r w:rsidR="001A28F9">
        <w:t xml:space="preserve">from the Beta distribution </w:t>
      </w:r>
      <m:oMath>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oMath>
    </w:p>
    <w:p w:rsidR="00BA73DD" w:rsidRDefault="00BA73DD" w:rsidP="001A28F9">
      <w:pPr>
        <w:pStyle w:val="NormalWeb"/>
        <w:pBdr>
          <w:top w:val="single" w:sz="4" w:space="1" w:color="auto"/>
          <w:left w:val="single" w:sz="4" w:space="4" w:color="auto"/>
          <w:bottom w:val="single" w:sz="4" w:space="1" w:color="auto"/>
          <w:right w:val="single" w:sz="4" w:space="4" w:color="auto"/>
        </w:pBdr>
      </w:pPr>
      <w:r>
        <w:rPr>
          <w:rStyle w:val="Strong"/>
        </w:rPr>
        <w:t>Step 4</w:t>
      </w:r>
      <w:r>
        <w:t> </w:t>
      </w:r>
      <w:r w:rsidR="001A28F9">
        <w:t>A</w:t>
      </w:r>
      <w:r>
        <w:t>pproximate the expectation with the expression</w:t>
      </w:r>
    </w:p>
    <w:p w:rsidR="00E43889" w:rsidRPr="00501470" w:rsidRDefault="007A17BE" w:rsidP="001A28F9">
      <w:pPr>
        <w:pBdr>
          <w:top w:val="single" w:sz="4" w:space="1" w:color="auto"/>
          <w:left w:val="single" w:sz="4" w:space="4" w:color="auto"/>
          <w:bottom w:val="single" w:sz="4" w:space="1" w:color="auto"/>
          <w:right w:val="single" w:sz="4" w:space="4" w:color="auto"/>
        </w:pBd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grow m:val="1"/>
              <m:ctrlPr>
                <w:rPr>
                  <w:rFonts w:ascii="Cambria Math" w:hAnsi="Cambria Math"/>
                </w:rPr>
              </m:ctrlPr>
            </m:naryPr>
            <m:sub>
              <m:r>
                <w:rPr>
                  <w:rFonts w:ascii="Cambria Math" w:eastAsia="Cambria Math" w:hAnsi="Cambria Math" w:cs="Cambria Math"/>
                </w:rPr>
                <m:t>i</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A28F9" w:rsidRPr="007A17BE" w:rsidRDefault="001A28F9">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lastRenderedPageBreak/>
        <w:t xml:space="preserve">For </w:t>
      </w:r>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1</m:t>
            </m:r>
          </m:sub>
        </m:sSub>
        <m:r>
          <m:rPr>
            <m:sty m:val="p"/>
          </m:rPr>
          <w:rPr>
            <w:rFonts w:ascii="Cambria Math" w:eastAsia="Times New Roman" w:hAnsi="Cambria Math" w:cs="Times New Roman"/>
            <w:sz w:val="24"/>
            <w:szCs w:val="24"/>
          </w:rPr>
          <m:t>=2</m:t>
        </m:r>
      </m:oMath>
      <w:r w:rsidRPr="007A17BE">
        <w:rPr>
          <w:rFonts w:ascii="Times New Roman" w:eastAsia="Times New Roman" w:hAnsi="Times New Roman" w:cs="Times New Roman"/>
          <w:sz w:val="24"/>
          <w:szCs w:val="24"/>
        </w:rPr>
        <w:t xml:space="preserve"> </w:t>
      </w:r>
      <w:proofErr w:type="gramStart"/>
      <w:r w:rsidRPr="007A17BE">
        <w:rPr>
          <w:rFonts w:ascii="Times New Roman" w:eastAsia="Times New Roman" w:hAnsi="Times New Roman" w:cs="Times New Roman"/>
          <w:sz w:val="24"/>
          <w:szCs w:val="24"/>
        </w:rPr>
        <w:t xml:space="preserve">and </w:t>
      </w:r>
      <w:proofErr w:type="gramEnd"/>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α</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=12</m:t>
        </m:r>
      </m:oMath>
      <w:r w:rsidRPr="007A17BE">
        <w:rPr>
          <w:rFonts w:ascii="Times New Roman" w:eastAsia="Times New Roman" w:hAnsi="Times New Roman" w:cs="Times New Roman"/>
          <w:sz w:val="24"/>
          <w:szCs w:val="24"/>
        </w:rPr>
        <w:t>, the analytical solution is calculuated</w:t>
      </w:r>
    </w:p>
    <w:p w:rsidR="001A28F9" w:rsidRPr="00501470" w:rsidRDefault="007A17BE" w:rsidP="001A28F9">
      <w:pPr>
        <w:rPr>
          <w:rFonts w:eastAsiaTheme="minorEastAsia"/>
        </w:rPr>
      </w:pPr>
      <m:oMathPara>
        <m:oMath>
          <m:sSub>
            <m:sSubPr>
              <m:ctrlPr>
                <w:rPr>
                  <w:rFonts w:ascii="Cambria Math" w:hAnsi="Cambria Math"/>
                  <w:i/>
                </w:rPr>
              </m:ctrlPr>
            </m:sSubPr>
            <m:e>
              <m:r>
                <m:rPr>
                  <m:scr m:val="double-struck"/>
                </m:rPr>
                <w:rPr>
                  <w:rFonts w:ascii="Cambria Math" w:hAnsi="Cambria Math"/>
                </w:rPr>
                <m:t>E[</m:t>
              </m:r>
              <m:r>
                <w:rPr>
                  <w:rFonts w:ascii="Cambria Math" w:hAnsi="Cambria Math"/>
                </w:rPr>
                <m:t>x]</m:t>
              </m:r>
            </m:e>
            <m:sub>
              <m:r>
                <m:rPr>
                  <m:scr m:val="double-struck"/>
                </m:rPr>
                <w:rPr>
                  <w:rFonts w:ascii="Cambria Math" w:hAnsi="Cambria Math"/>
                </w:rPr>
                <m:t>B</m:t>
              </m:r>
              <m:r>
                <w:rPr>
                  <w:rFonts w:ascii="Cambria Math" w:hAnsi="Cambria Math"/>
                </w:rPr>
                <m:t>(2,12)</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≈0.167</m:t>
          </m:r>
        </m:oMath>
      </m:oMathPara>
    </w:p>
    <w:p w:rsidR="00C26AB0" w:rsidRPr="00C26AB0" w:rsidRDefault="00C26AB0">
      <w:pPr>
        <w:rPr>
          <w:color w:val="FF0000"/>
        </w:rPr>
      </w:pPr>
      <w:r>
        <w:rPr>
          <w:color w:val="FF0000"/>
        </w:rPr>
        <w:t>SEE Appendix MCMC Monte Carlo Beta Expectation</w:t>
      </w:r>
    </w:p>
    <w:p w:rsidR="00E43889" w:rsidRDefault="00C26AB0">
      <w:pPr>
        <w:rPr>
          <w:rFonts w:ascii="Times New Roman" w:eastAsia="Times New Roman" w:hAnsi="Times New Roman" w:cs="Times New Roman"/>
        </w:rPr>
      </w:pPr>
      <w:r>
        <w:rPr>
          <w:noProof/>
        </w:rPr>
        <w:drawing>
          <wp:inline distT="0" distB="0" distL="0" distR="0" wp14:anchorId="03EE940E" wp14:editId="72B28A31">
            <wp:extent cx="4973444" cy="3732208"/>
            <wp:effectExtent l="0" t="0" r="0" b="1905"/>
            <wp:docPr id="26" name="Picture 26" descr="C:\Projects\mcmc-monte-carlo-beta-expec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rojects\mcmc-monte-carlo-beta-expect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444" cy="3732208"/>
                    </a:xfrm>
                    <a:prstGeom prst="rect">
                      <a:avLst/>
                    </a:prstGeom>
                    <a:noFill/>
                    <a:ln>
                      <a:noFill/>
                    </a:ln>
                  </pic:spPr>
                </pic:pic>
              </a:graphicData>
            </a:graphic>
          </wp:inline>
        </w:drawing>
      </w:r>
    </w:p>
    <w:p w:rsidR="001A28F9" w:rsidRDefault="003C2769" w:rsidP="00480B1A">
      <w:pPr>
        <w:pStyle w:val="NormalWeb"/>
      </w:pPr>
      <w:r>
        <w:t>On the left we see the ove</w:t>
      </w:r>
      <w:r w:rsidR="00FB578F">
        <w:t>rall Monte Carlo approximation of</w:t>
      </w:r>
      <w:r>
        <w:t xml:space="preserve"> the given function. On the </w:t>
      </w:r>
      <w:r w:rsidR="00FB578F">
        <w:t>right</w:t>
      </w:r>
      <w:r>
        <w:t xml:space="preserve"> is a zoomed in comparison of </w:t>
      </w:r>
      <w:r w:rsidR="00BF0D63">
        <w:t xml:space="preserve">the </w:t>
      </w:r>
      <w:r>
        <w:t>estimated expectation and the calculated expectation.</w:t>
      </w:r>
      <w:r w:rsidR="00BF0D63">
        <w:t xml:space="preserve"> </w:t>
      </w:r>
      <w:r>
        <w:t>The Monte Carlo approximation</w:t>
      </w:r>
      <w:r w:rsidR="001A28F9">
        <w:t xml:space="preserve"> is quite close to the analytic solution.</w:t>
      </w:r>
    </w:p>
    <w:p w:rsidR="00480B1A" w:rsidRPr="0048704E" w:rsidRDefault="00480B1A" w:rsidP="004F6417">
      <w:pPr>
        <w:pStyle w:val="Heading2"/>
      </w:pPr>
      <w:bookmarkStart w:id="4" w:name="_Toc444253265"/>
      <w:r w:rsidRPr="0048704E">
        <w:t>Monte Carlo Approximation for Optimization</w:t>
      </w:r>
      <w:bookmarkEnd w:id="4"/>
    </w:p>
    <w:p w:rsidR="00480B1A" w:rsidRDefault="00480B1A"/>
    <w:p w:rsidR="00E43889" w:rsidRPr="00480B1A" w:rsidRDefault="00480B1A">
      <w:pPr>
        <w:rPr>
          <w:rFonts w:ascii="Times New Roman" w:eastAsia="Times New Roman" w:hAnsi="Times New Roman" w:cs="Times New Roman"/>
          <w:sz w:val="24"/>
          <w:szCs w:val="24"/>
        </w:rPr>
      </w:pPr>
      <w:r w:rsidRPr="00480B1A">
        <w:rPr>
          <w:rFonts w:ascii="Times New Roman" w:eastAsia="Times New Roman" w:hAnsi="Times New Roman" w:cs="Times New Roman"/>
          <w:sz w:val="24"/>
          <w:szCs w:val="24"/>
        </w:rPr>
        <w:t>Monte Carlo Approximation can also be used to solve optimization problems of the form:</w:t>
      </w:r>
    </w:p>
    <w:p w:rsidR="00480B1A" w:rsidRPr="0048704E" w:rsidRDefault="007A17B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g(x)</m:t>
              </m:r>
            </m:e>
            <m:sub>
              <m:r>
                <w:rPr>
                  <w:rFonts w:ascii="Cambria Math" w:eastAsia="Times New Roman" w:hAnsi="Cambria Math" w:cs="Times New Roman"/>
                </w:rPr>
                <m:t>x∈(a,b)</m:t>
              </m:r>
            </m:sub>
          </m:sSub>
        </m:oMath>
      </m:oMathPara>
    </w:p>
    <w:p w:rsidR="0048704E" w:rsidRPr="007A17BE" w:rsidRDefault="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If </w:t>
      </w:r>
      <m:oMath>
        <m:r>
          <m:rPr>
            <m:sty m:val="p"/>
          </m:rPr>
          <w:rPr>
            <w:rFonts w:ascii="Cambria Math" w:eastAsia="Times New Roman" w:hAnsi="Cambria Math" w:cs="Times New Roman"/>
            <w:sz w:val="24"/>
            <w:szCs w:val="24"/>
          </w:rPr>
          <m:t>g(x)</m:t>
        </m:r>
      </m:oMath>
      <w:r w:rsidRPr="007A17BE">
        <w:rPr>
          <w:rFonts w:ascii="Times New Roman" w:eastAsia="Times New Roman" w:hAnsi="Times New Roman" w:cs="Times New Roman"/>
          <w:sz w:val="24"/>
          <w:szCs w:val="24"/>
        </w:rPr>
        <w:t xml:space="preserve"> fulfills the same criteria described above (namely that it is a scaled version of a probability distribution), then (as above) we can define the probability function</w:t>
      </w:r>
    </w:p>
    <w:p w:rsidR="0048704E" w:rsidRDefault="0048704E" w:rsidP="0048704E">
      <m:oMathPara>
        <m:oMath>
          <m:r>
            <w:rPr>
              <w:rFonts w:ascii="Cambria Math" w:hAnsi="Cambria Math" w:cs="Cambria Math"/>
            </w:rPr>
            <m:t>p(x)</m:t>
          </m:r>
          <m:r>
            <m:rPr>
              <m:sty m:val="p"/>
            </m:rPr>
            <w:rPr>
              <w:rFonts w:ascii="Cambria Math" w:hAnsi="Cambria Math" w:cs="Cambria Math"/>
            </w:rPr>
            <m:t>=</m:t>
          </m:r>
          <m:f>
            <m:fPr>
              <m:ctrlPr>
                <w:rPr>
                  <w:rFonts w:ascii="Cambria Math" w:hAnsi="Cambria Math"/>
                </w:rPr>
              </m:ctrlPr>
            </m:fPr>
            <m:num>
              <m:r>
                <w:rPr>
                  <w:rFonts w:ascii="Cambria Math" w:hAnsi="Cambria Math"/>
                </w:rPr>
                <m:t>g(x)</m:t>
              </m:r>
            </m:num>
            <m:den>
              <m:r>
                <w:rPr>
                  <w:rFonts w:ascii="Cambria Math" w:hAnsi="Cambria Math"/>
                </w:rPr>
                <m:t>C</m:t>
              </m:r>
            </m:den>
          </m:f>
        </m:oMath>
      </m:oMathPara>
    </w:p>
    <w:p w:rsidR="007A17BE" w:rsidRPr="007A17BE" w:rsidRDefault="007A17BE" w:rsidP="0048704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From this, it follows that</w:t>
      </w:r>
    </w:p>
    <w:p w:rsidR="0048704E" w:rsidRPr="0048704E" w:rsidRDefault="007A17BE" w:rsidP="0048704E">
      <w:pPr>
        <w:rPr>
          <w:rFonts w:ascii="Times New Roman" w:eastAsia="Times New Roman" w:hAnsi="Times New Roman" w:cs="Times New Roman"/>
        </w:rPr>
      </w:pPr>
      <m:oMathPara>
        <m:oMath>
          <m:acc>
            <m:accPr>
              <m:ctrlPr>
                <w:rPr>
                  <w:rFonts w:ascii="Cambria Math" w:eastAsia="Times New Roman" w:hAnsi="Cambria Math" w:cs="Times New Roman"/>
                  <w:i/>
                </w:rPr>
              </m:ctrlPr>
            </m:accPr>
            <m:e>
              <m:r>
                <w:rPr>
                  <w:rFonts w:ascii="Cambria Math" w:eastAsia="Times New Roman" w:hAnsi="Cambria Math" w:cs="Times New Roman"/>
                </w:rPr>
                <m:t>x</m:t>
              </m:r>
            </m:e>
          </m:acc>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argmax Cp(x)</m:t>
              </m:r>
            </m:e>
            <m:sub>
              <m:r>
                <w:rPr>
                  <w:rFonts w:ascii="Cambria Math" w:eastAsia="Times New Roman" w:hAnsi="Cambria Math" w:cs="Times New Roman"/>
                </w:rPr>
                <m:t>x∈(a,b)</m:t>
              </m:r>
            </m:sub>
          </m:sSub>
        </m:oMath>
      </m:oMathPara>
    </w:p>
    <w:p w:rsidR="0048704E" w:rsidRPr="007A17BE" w:rsidRDefault="007A17BE">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 xml:space="preserve">For </w:t>
      </w:r>
      <m:oMath>
        <m:r>
          <m:rPr>
            <m:sty m:val="p"/>
          </m:rPr>
          <w:rPr>
            <w:rFonts w:ascii="Cambria Math" w:eastAsia="Times New Roman" w:hAnsi="Cambria Math" w:cs="Times New Roman"/>
            <w:sz w:val="24"/>
            <w:szCs w:val="24"/>
          </w:rPr>
          <m:t>p(x)</m:t>
        </m:r>
      </m:oMath>
      <w:r w:rsidRPr="007A17BE">
        <w:rPr>
          <w:rFonts w:ascii="Times New Roman" w:eastAsia="Times New Roman" w:hAnsi="Times New Roman" w:cs="Times New Roman"/>
          <w:sz w:val="24"/>
          <w:szCs w:val="24"/>
        </w:rPr>
        <w:t xml:space="preserve"> which can be sampled easily, </w:t>
      </w:r>
      <m:oMath>
        <m:acc>
          <m:accPr>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x</m:t>
            </m:r>
          </m:e>
        </m:acc>
      </m:oMath>
      <w:r w:rsidRPr="007A17BE">
        <w:rPr>
          <w:rFonts w:ascii="Times New Roman" w:eastAsia="Times New Roman" w:hAnsi="Times New Roman" w:cs="Times New Roman"/>
          <w:sz w:val="24"/>
          <w:szCs w:val="24"/>
        </w:rPr>
        <w:t xml:space="preserve"> is found at the highest density of the samples. An example follows.</w:t>
      </w:r>
    </w:p>
    <w:p w:rsidR="0048704E" w:rsidRDefault="0048704E" w:rsidP="00C26AB0">
      <w:pPr>
        <w:pStyle w:val="Heading2"/>
      </w:pPr>
      <w:bookmarkStart w:id="5" w:name="_Toc444253266"/>
      <w:r>
        <w:t>Example: Monte Carlo Optimization o</w:t>
      </w:r>
      <w:r w:rsidR="00FB578F">
        <w:t xml:space="preserve">f </w:t>
      </w:r>
      <w:r w:rsidR="00FB578F" w:rsidRPr="00FB578F">
        <w:rPr>
          <w:i/>
        </w:rPr>
        <w:t>g(x) = e</w:t>
      </w:r>
      <w:proofErr w:type="gramStart"/>
      <w:r w:rsidR="00FB578F" w:rsidRPr="00FB578F">
        <w:rPr>
          <w:i/>
        </w:rPr>
        <w:t>^(</w:t>
      </w:r>
      <w:proofErr w:type="gramEnd"/>
      <w:r w:rsidR="00FB578F" w:rsidRPr="00FB578F">
        <w:rPr>
          <w:i/>
        </w:rPr>
        <w:t>-(x-4)^2/2)</w:t>
      </w:r>
      <w:bookmarkEnd w:id="5"/>
      <m:oMath>
        <m:r>
          <m:rPr>
            <m:sty m:val="bi"/>
          </m:rPr>
          <w:rPr>
            <w:rFonts w:ascii="Cambria Math" w:hAnsi="Cambria Math"/>
          </w:rPr>
          <m:t xml:space="preserve"> </m:t>
        </m:r>
      </m:oMath>
    </w:p>
    <w:p w:rsidR="0048704E" w:rsidRDefault="0048704E"/>
    <w:p w:rsidR="007A17BE" w:rsidRDefault="007A17BE" w:rsidP="0048704E">
      <w:pPr>
        <w:rPr>
          <w:rFonts w:eastAsiaTheme="minorEastAsia"/>
        </w:rPr>
      </w:pPr>
      <w:r w:rsidRPr="007A17BE">
        <w:rPr>
          <w:rFonts w:eastAsiaTheme="minorEastAsia"/>
          <w:bCs/>
          <w:sz w:val="27"/>
          <w:szCs w:val="27"/>
        </w:rPr>
        <w:t>Let</w:t>
      </w:r>
    </w:p>
    <w:p w:rsidR="007A17BE" w:rsidRPr="007A17BE" w:rsidRDefault="007A17BE" w:rsidP="0048704E">
      <w:pPr>
        <w:rPr>
          <w:rFonts w:eastAsiaTheme="minorEastAsia"/>
          <w:bCs/>
          <w:sz w:val="27"/>
          <w:szCs w:val="27"/>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7A17BE" w:rsidRDefault="007A17BE" w:rsidP="0048704E">
      <w:pPr>
        <w:rPr>
          <w:rFonts w:eastAsiaTheme="minorEastAsia"/>
        </w:rPr>
      </w:pPr>
      <w:r>
        <w:rPr>
          <w:rFonts w:eastAsiaTheme="minorEastAsia"/>
          <w:bCs/>
          <w:sz w:val="27"/>
          <w:szCs w:val="27"/>
        </w:rPr>
        <w:t xml:space="preserve">For which </w:t>
      </w: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oMath>
      <w:r>
        <w:rPr>
          <w:rFonts w:eastAsiaTheme="minorEastAsia"/>
        </w:rPr>
        <w:t xml:space="preserve"> </w:t>
      </w:r>
      <w:r w:rsidRPr="007A17BE">
        <w:rPr>
          <w:rFonts w:eastAsiaTheme="minorEastAsia"/>
          <w:bCs/>
          <w:sz w:val="27"/>
          <w:szCs w:val="27"/>
        </w:rPr>
        <w:t>is defined as</w:t>
      </w:r>
    </w:p>
    <w:p w:rsidR="0048704E" w:rsidRPr="0048704E" w:rsidRDefault="007A17BE" w:rsidP="0048704E">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opt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 xml:space="preserve">argmax </m:t>
              </m:r>
            </m:e>
            <m:sub>
              <m:r>
                <w:rPr>
                  <w:rFonts w:ascii="Cambria Math" w:eastAsia="Times New Roman" w:hAnsi="Cambria Math" w:cs="Times New Roman"/>
                </w:rPr>
                <m:t>x∈(a,b)</m:t>
              </m:r>
            </m:sub>
          </m:sSub>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r>
                        <w:rPr>
                          <w:rFonts w:ascii="Cambria Math" w:hAnsi="Cambria Math"/>
                        </w:rPr>
                        <m:t>(x-4)</m:t>
                      </m:r>
                    </m:e>
                    <m:sup>
                      <m:r>
                        <w:rPr>
                          <w:rFonts w:ascii="Cambria Math" w:hAnsi="Cambria Math"/>
                        </w:rPr>
                        <m:t>2</m:t>
                      </m:r>
                    </m:sup>
                  </m:sSup>
                </m:num>
                <m:den>
                  <m:r>
                    <w:rPr>
                      <w:rFonts w:ascii="Cambria Math" w:hAnsi="Cambria Math"/>
                    </w:rPr>
                    <m:t>2</m:t>
                  </m:r>
                </m:den>
              </m:f>
            </m:sup>
          </m:sSup>
        </m:oMath>
      </m:oMathPara>
    </w:p>
    <w:p w:rsidR="0048704E" w:rsidRPr="007A17BE" w:rsidRDefault="007A17BE">
      <w:pPr>
        <w:rPr>
          <w:rFonts w:eastAsiaTheme="minorEastAsia"/>
          <w:bCs/>
          <w:sz w:val="27"/>
          <w:szCs w:val="27"/>
        </w:rPr>
      </w:pPr>
      <w:r w:rsidRPr="007A17BE">
        <w:rPr>
          <w:rFonts w:eastAsiaTheme="minorEastAsia"/>
          <w:bCs/>
          <w:sz w:val="27"/>
          <w:szCs w:val="27"/>
        </w:rPr>
        <w:t>Note</w:t>
      </w:r>
      <w:r w:rsidR="0048704E" w:rsidRPr="007A17BE">
        <w:rPr>
          <w:rFonts w:eastAsiaTheme="minorEastAsia"/>
          <w:bCs/>
          <w:sz w:val="27"/>
          <w:szCs w:val="27"/>
        </w:rPr>
        <w:t xml:space="preserve"> </w:t>
      </w:r>
      <w:proofErr w:type="gramStart"/>
      <w:r w:rsidR="0048704E" w:rsidRPr="007A17BE">
        <w:rPr>
          <w:rFonts w:eastAsiaTheme="minorEastAsia"/>
          <w:bCs/>
          <w:sz w:val="27"/>
          <w:szCs w:val="27"/>
        </w:rPr>
        <w:t xml:space="preserve">that </w:t>
      </w:r>
      <w:proofErr w:type="gramEnd"/>
      <m:oMath>
        <m:r>
          <m:rPr>
            <m:sty m:val="p"/>
          </m:rPr>
          <w:rPr>
            <w:rFonts w:ascii="Cambria Math" w:eastAsiaTheme="minorEastAsia" w:hAnsi="Cambria Math"/>
            <w:sz w:val="27"/>
            <w:szCs w:val="27"/>
          </w:rPr>
          <m:t>g(x)</m:t>
        </m:r>
      </m:oMath>
      <w:r w:rsidR="0048704E" w:rsidRPr="007A17BE">
        <w:rPr>
          <w:rFonts w:eastAsiaTheme="minorEastAsia"/>
          <w:bCs/>
          <w:sz w:val="27"/>
          <w:szCs w:val="27"/>
        </w:rPr>
        <w:t>, is  a scaled version of a Normal distribution with m</w:t>
      </w:r>
      <w:proofErr w:type="spellStart"/>
      <w:r w:rsidR="0048704E" w:rsidRPr="007A17BE">
        <w:rPr>
          <w:rFonts w:eastAsiaTheme="minorEastAsia"/>
          <w:bCs/>
          <w:sz w:val="27"/>
          <w:szCs w:val="27"/>
        </w:rPr>
        <w:t>ean</w:t>
      </w:r>
      <w:proofErr w:type="spellEnd"/>
      <w:r w:rsidR="0048704E" w:rsidRPr="007A17BE">
        <w:rPr>
          <w:rFonts w:eastAsiaTheme="minorEastAsia"/>
          <w:bCs/>
          <w:sz w:val="27"/>
          <w:szCs w:val="27"/>
        </w:rPr>
        <w:t xml:space="preserve"> equal to 4 and unit variance:</w:t>
      </w:r>
    </w:p>
    <w:p w:rsidR="0048704E" w:rsidRPr="007D1CDB" w:rsidRDefault="0048704E">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 xml:space="preserve">=C * </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2π</m:t>
                  </m:r>
                </m:e>
              </m:rad>
            </m:den>
          </m:f>
          <m:sSup>
            <m:sSupPr>
              <m:ctrlPr>
                <w:rPr>
                  <w:rFonts w:ascii="Cambria Math" w:eastAsia="Times New Roman" w:hAnsi="Cambria Math" w:cs="Times New Roman"/>
                  <w:bCs/>
                  <w:i/>
                  <w:sz w:val="27"/>
                  <w:szCs w:val="27"/>
                </w:rPr>
              </m:ctrlPr>
            </m:sSupPr>
            <m:e>
              <m:r>
                <w:rPr>
                  <w:rFonts w:ascii="Cambria Math" w:hAnsi="Cambria Math"/>
                </w:rPr>
                <m:t>e</m:t>
              </m:r>
            </m:e>
            <m:sup>
              <m:r>
                <w:rPr>
                  <w:rFonts w:ascii="Cambria Math" w:hAnsi="Cambria Math"/>
                </w:rPr>
                <m:t>-</m:t>
              </m:r>
              <m:f>
                <m:fPr>
                  <m:ctrlPr>
                    <w:rPr>
                      <w:rFonts w:ascii="Cambria Math" w:eastAsia="Times New Roman" w:hAnsi="Cambria Math" w:cs="Times New Roman"/>
                      <w:bCs/>
                      <w:i/>
                      <w:sz w:val="27"/>
                      <w:szCs w:val="27"/>
                    </w:rPr>
                  </m:ctrlPr>
                </m:fPr>
                <m:num>
                  <m:sSup>
                    <m:sSupPr>
                      <m:ctrlPr>
                        <w:rPr>
                          <w:rFonts w:ascii="Cambria Math" w:eastAsia="Times New Roman" w:hAnsi="Cambria Math" w:cs="Times New Roman"/>
                          <w:bCs/>
                          <w:i/>
                          <w:sz w:val="27"/>
                          <w:szCs w:val="27"/>
                        </w:rPr>
                      </m:ctrlPr>
                    </m:sSupPr>
                    <m:e>
                      <m:d>
                        <m:dPr>
                          <m:ctrlPr>
                            <w:rPr>
                              <w:rFonts w:ascii="Cambria Math" w:hAnsi="Cambria Math"/>
                              <w:i/>
                            </w:rPr>
                          </m:ctrlPr>
                        </m:dPr>
                        <m:e>
                          <m:r>
                            <w:rPr>
                              <w:rFonts w:ascii="Cambria Math" w:hAnsi="Cambria Math"/>
                            </w:rPr>
                            <m:t>x-4</m:t>
                          </m:r>
                        </m:e>
                      </m:d>
                    </m:e>
                    <m:sup>
                      <m:r>
                        <w:rPr>
                          <w:rFonts w:ascii="Cambria Math" w:hAnsi="Cambria Math"/>
                        </w:rPr>
                        <m:t>2</m:t>
                      </m:r>
                    </m:sup>
                  </m:sSup>
                </m:num>
                <m:den>
                  <m:r>
                    <w:rPr>
                      <w:rFonts w:ascii="Cambria Math" w:hAnsi="Cambria Math"/>
                    </w:rPr>
                    <m:t>2</m:t>
                  </m:r>
                </m:den>
              </m:f>
            </m:sup>
          </m:sSup>
        </m:oMath>
      </m:oMathPara>
    </w:p>
    <w:p w:rsidR="007D1CDB" w:rsidRPr="007D1CDB" w:rsidRDefault="007D1CDB" w:rsidP="007D1CDB">
      <w:pPr>
        <w:rPr>
          <w:rFonts w:eastAsiaTheme="minorEastAsia"/>
          <w:bCs/>
          <w:sz w:val="27"/>
          <w:szCs w:val="27"/>
        </w:rPr>
      </w:pPr>
      <m:oMathPara>
        <m:oMath>
          <m:r>
            <w:rPr>
              <w:rFonts w:ascii="Cambria Math" w:eastAsia="Times New Roman" w:hAnsi="Cambria Math" w:cs="Times New Roman"/>
            </w:rPr>
            <m:t>g</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=C</m:t>
          </m:r>
          <m:r>
            <m:rPr>
              <m:scr m:val="double-struck"/>
            </m:rPr>
            <w:rPr>
              <w:rFonts w:ascii="Cambria Math" w:eastAsia="Times New Roman" w:hAnsi="Cambria Math" w:cs="Times New Roman"/>
            </w:rPr>
            <m:t xml:space="preserve"> * N(</m:t>
          </m:r>
          <m:r>
            <w:rPr>
              <w:rFonts w:ascii="Cambria Math" w:eastAsia="Times New Roman" w:hAnsi="Cambria Math" w:cs="Times New Roman"/>
            </w:rPr>
            <m:t>4,1)</m:t>
          </m:r>
        </m:oMath>
      </m:oMathPara>
    </w:p>
    <w:p w:rsidR="007A17BE" w:rsidRPr="00DE1335" w:rsidRDefault="007D1CDB">
      <w:pPr>
        <w:rPr>
          <w:rFonts w:eastAsiaTheme="minorEastAsia"/>
          <w:bCs/>
          <w:sz w:val="27"/>
          <w:szCs w:val="27"/>
        </w:rPr>
      </w:pPr>
      <w:r w:rsidRPr="00DE1335">
        <w:rPr>
          <w:rFonts w:eastAsiaTheme="minorEastAsia"/>
          <w:bCs/>
          <w:sz w:val="27"/>
          <w:szCs w:val="27"/>
        </w:rPr>
        <w:t xml:space="preserve">Where </w:t>
      </w:r>
      <m:oMath>
        <m:r>
          <m:rPr>
            <m:scr m:val="double-struck"/>
            <m:sty m:val="p"/>
          </m:rPr>
          <w:rPr>
            <w:rFonts w:ascii="Cambria Math" w:eastAsiaTheme="minorEastAsia" w:hAnsi="Cambria Math"/>
            <w:sz w:val="27"/>
            <w:szCs w:val="27"/>
          </w:rPr>
          <m:t>N</m:t>
        </m:r>
      </m:oMath>
      <w:r w:rsidRPr="00DE1335">
        <w:rPr>
          <w:rFonts w:eastAsiaTheme="minorEastAsia"/>
          <w:bCs/>
          <w:sz w:val="27"/>
          <w:szCs w:val="27"/>
        </w:rPr>
        <w:t xml:space="preserve"> is the Normal distribution </w:t>
      </w:r>
      <w:proofErr w:type="gramStart"/>
      <w:r w:rsidRPr="00DE1335">
        <w:rPr>
          <w:rFonts w:eastAsiaTheme="minorEastAsia"/>
          <w:bCs/>
          <w:sz w:val="27"/>
          <w:szCs w:val="27"/>
        </w:rPr>
        <w:t>and</w:t>
      </w:r>
      <w:r w:rsidR="007A17BE" w:rsidRPr="00DE1335">
        <w:rPr>
          <w:rFonts w:eastAsiaTheme="minorEastAsia"/>
          <w:bCs/>
          <w:sz w:val="27"/>
          <w:szCs w:val="27"/>
        </w:rPr>
        <w:t xml:space="preserve"> </w:t>
      </w:r>
      <w:r w:rsidRPr="00DE1335">
        <w:rPr>
          <w:rFonts w:eastAsiaTheme="minorEastAsia"/>
          <w:bCs/>
          <w:sz w:val="27"/>
          <w:szCs w:val="27"/>
        </w:rPr>
        <w:t xml:space="preserve"> </w:t>
      </w:r>
      <w:proofErr w:type="gramEnd"/>
      <m:oMath>
        <m:r>
          <m:rPr>
            <m:sty m:val="p"/>
          </m:rPr>
          <w:rPr>
            <w:rFonts w:ascii="Cambria Math" w:eastAsiaTheme="minorEastAsia" w:hAnsi="Cambria Math"/>
            <w:sz w:val="27"/>
            <w:szCs w:val="27"/>
          </w:rPr>
          <m:t xml:space="preserve">C= </m:t>
        </m:r>
        <m:rad>
          <m:radPr>
            <m:degHide m:val="1"/>
            <m:ctrlPr>
              <w:rPr>
                <w:rFonts w:ascii="Cambria Math" w:eastAsiaTheme="minorEastAsia" w:hAnsi="Cambria Math"/>
                <w:bCs/>
                <w:sz w:val="27"/>
                <w:szCs w:val="27"/>
              </w:rPr>
            </m:ctrlPr>
          </m:radPr>
          <m:deg/>
          <m:e>
            <m:r>
              <m:rPr>
                <m:sty m:val="p"/>
              </m:rPr>
              <w:rPr>
                <w:rFonts w:ascii="Cambria Math" w:eastAsiaTheme="minorEastAsia" w:hAnsi="Cambria Math"/>
                <w:sz w:val="27"/>
                <w:szCs w:val="27"/>
              </w:rPr>
              <m:t>2π</m:t>
            </m:r>
          </m:e>
        </m:rad>
      </m:oMath>
      <w:r w:rsidRPr="00DE1335">
        <w:rPr>
          <w:rFonts w:eastAsiaTheme="minorEastAsia"/>
          <w:bCs/>
          <w:sz w:val="27"/>
          <w:szCs w:val="27"/>
        </w:rPr>
        <w:t xml:space="preserve">. </w:t>
      </w:r>
    </w:p>
    <w:p w:rsidR="007D1CDB" w:rsidRPr="00DE1335" w:rsidRDefault="007A17BE">
      <w:pPr>
        <w:rPr>
          <w:rFonts w:eastAsiaTheme="minorEastAsia"/>
          <w:bCs/>
          <w:sz w:val="27"/>
          <w:szCs w:val="27"/>
        </w:rPr>
      </w:pPr>
      <w:r w:rsidRPr="00DE1335">
        <w:rPr>
          <w:rFonts w:eastAsiaTheme="minorEastAsia"/>
          <w:bCs/>
          <w:sz w:val="27"/>
          <w:szCs w:val="27"/>
        </w:rPr>
        <w:t>Thus</w:t>
      </w:r>
      <w:r w:rsidR="007D1CDB" w:rsidRPr="00DE1335">
        <w:rPr>
          <w:rFonts w:eastAsiaTheme="minorEastAsia"/>
          <w:bCs/>
          <w:sz w:val="27"/>
          <w:szCs w:val="27"/>
        </w:rPr>
        <w:t xml:space="preserve"> we can solve for </w:t>
      </w:r>
      <m:oMath>
        <m:sSub>
          <m:sSubPr>
            <m:ctrlPr>
              <w:rPr>
                <w:rFonts w:ascii="Cambria Math" w:eastAsiaTheme="minorEastAsia" w:hAnsi="Cambria Math"/>
                <w:bCs/>
                <w:sz w:val="27"/>
                <w:szCs w:val="27"/>
              </w:rPr>
            </m:ctrlPr>
          </m:sSubPr>
          <m:e>
            <m:r>
              <m:rPr>
                <m:sty m:val="p"/>
              </m:rPr>
              <w:rPr>
                <w:rFonts w:ascii="Cambria Math" w:eastAsiaTheme="minorEastAsia" w:hAnsi="Cambria Math"/>
                <w:sz w:val="27"/>
                <w:szCs w:val="27"/>
              </w:rPr>
              <m:t>x</m:t>
            </m:r>
          </m:e>
          <m:sub>
            <m:r>
              <m:rPr>
                <m:sty m:val="p"/>
              </m:rPr>
              <w:rPr>
                <w:rFonts w:ascii="Cambria Math" w:eastAsiaTheme="minorEastAsia" w:hAnsi="Cambria Math"/>
                <w:sz w:val="27"/>
                <w:szCs w:val="27"/>
              </w:rPr>
              <m:t>opt</m:t>
            </m:r>
          </m:sub>
        </m:sSub>
      </m:oMath>
      <w:r w:rsidR="007D1CDB" w:rsidRPr="00DE1335">
        <w:rPr>
          <w:rFonts w:eastAsiaTheme="minorEastAsia"/>
          <w:bCs/>
          <w:sz w:val="27"/>
          <w:szCs w:val="27"/>
        </w:rPr>
        <w:t xml:space="preserve"> by drawing samples from the normal distribution and determining where those samples have the highest density. </w:t>
      </w:r>
    </w:p>
    <w:p w:rsidR="007D1CDB" w:rsidRPr="007D1CDB" w:rsidRDefault="00C977FD" w:rsidP="00C977FD">
      <w:pPr>
        <w:rPr>
          <w:rFonts w:ascii="Times New Roman" w:eastAsia="Times New Roman" w:hAnsi="Times New Roman" w:cs="Times New Roman"/>
          <w:sz w:val="24"/>
          <w:szCs w:val="24"/>
        </w:rPr>
      </w:pPr>
      <w:r>
        <w:rPr>
          <w:color w:val="FF0000"/>
        </w:rPr>
        <w:t>SEE Appendix Monte Carlo Optimization of Exp</w:t>
      </w:r>
      <w:r w:rsidR="00C66FCB">
        <w:rPr>
          <w:color w:val="FF0000"/>
        </w:rPr>
        <w:t>onential Function Code</w:t>
      </w:r>
    </w:p>
    <w:p w:rsidR="007D1CDB" w:rsidRDefault="00034830">
      <w:pPr>
        <w:rPr>
          <w:rFonts w:eastAsiaTheme="minorEastAsia"/>
          <w:b/>
        </w:rPr>
      </w:pPr>
      <w:r>
        <w:rPr>
          <w:noProof/>
        </w:rPr>
        <w:lastRenderedPageBreak/>
        <w:drawing>
          <wp:inline distT="0" distB="0" distL="0" distR="0">
            <wp:extent cx="3640658" cy="2732049"/>
            <wp:effectExtent l="0" t="0" r="0" b="0"/>
            <wp:docPr id="28" name="Picture 28" descr="C:\Projects\mcmc-monte-carlo-optimaization-e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jects\mcmc-monte-carlo-optimaization-ex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0658" cy="2732049"/>
                    </a:xfrm>
                    <a:prstGeom prst="rect">
                      <a:avLst/>
                    </a:prstGeom>
                    <a:noFill/>
                    <a:ln>
                      <a:noFill/>
                    </a:ln>
                  </pic:spPr>
                </pic:pic>
              </a:graphicData>
            </a:graphic>
          </wp:inline>
        </w:drawing>
      </w:r>
    </w:p>
    <w:p w:rsidR="007D1CDB" w:rsidRPr="007A17BE" w:rsidRDefault="007D1CDB">
      <w:pPr>
        <w:rPr>
          <w:rFonts w:ascii="Times New Roman" w:eastAsia="Times New Roman" w:hAnsi="Times New Roman" w:cs="Times New Roman"/>
          <w:sz w:val="24"/>
          <w:szCs w:val="24"/>
        </w:rPr>
      </w:pPr>
      <w:r w:rsidRPr="007A17BE">
        <w:rPr>
          <w:rFonts w:ascii="Times New Roman" w:eastAsia="Times New Roman" w:hAnsi="Times New Roman" w:cs="Times New Roman"/>
          <w:sz w:val="24"/>
          <w:szCs w:val="24"/>
        </w:rPr>
        <w:t>The Monte Carlo method provides a good approximation (green) to the real solution (black).</w:t>
      </w:r>
    </w:p>
    <w:p w:rsidR="007D1CDB" w:rsidRDefault="00BF0D63" w:rsidP="00C26AB0">
      <w:pPr>
        <w:pStyle w:val="Heading2"/>
      </w:pPr>
      <w:bookmarkStart w:id="6" w:name="_Toc444253267"/>
      <w:r>
        <w:t>Summary on Monte Carlo Approximation</w:t>
      </w:r>
      <w:bookmarkEnd w:id="6"/>
    </w:p>
    <w:p w:rsidR="00BF0D63" w:rsidRPr="002175D0" w:rsidRDefault="00BF0D63" w:rsidP="00BF0D63">
      <w:pPr>
        <w:rPr>
          <w:rFonts w:ascii="Times New Roman" w:eastAsia="Times New Roman" w:hAnsi="Times New Roman" w:cs="Times New Roman"/>
          <w:sz w:val="24"/>
          <w:szCs w:val="24"/>
        </w:rPr>
      </w:pPr>
      <w:r w:rsidRPr="002175D0">
        <w:rPr>
          <w:rFonts w:ascii="Times New Roman" w:eastAsia="Times New Roman" w:hAnsi="Times New Roman" w:cs="Times New Roman"/>
          <w:sz w:val="24"/>
          <w:szCs w:val="24"/>
        </w:rPr>
        <w:t xml:space="preserve">The example used above were both easy to calculate an exact solution and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xml:space="preserve">. However, there are many practical problems for which an analytic solution does not exist and in which it is not easy to sample from the probability </w:t>
      </w:r>
      <w:proofErr w:type="gramStart"/>
      <w:r w:rsidRPr="002175D0">
        <w:rPr>
          <w:rFonts w:ascii="Times New Roman" w:eastAsia="Times New Roman" w:hAnsi="Times New Roman" w:cs="Times New Roman"/>
          <w:sz w:val="24"/>
          <w:szCs w:val="24"/>
        </w:rPr>
        <w:t xml:space="preserve">function </w:t>
      </w:r>
      <w:proofErr w:type="gramEnd"/>
      <m:oMath>
        <m:r>
          <m:rPr>
            <m:sty m:val="p"/>
          </m:rPr>
          <w:rPr>
            <w:rFonts w:ascii="Cambria Math" w:eastAsia="Times New Roman" w:hAnsi="Cambria Math" w:cs="Times New Roman"/>
            <w:sz w:val="24"/>
            <w:szCs w:val="24"/>
          </w:rPr>
          <m:t>p</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x</m:t>
            </m:r>
          </m:e>
        </m:d>
      </m:oMath>
      <w:r w:rsidRPr="002175D0">
        <w:rPr>
          <w:rFonts w:ascii="Times New Roman" w:eastAsia="Times New Roman" w:hAnsi="Times New Roman" w:cs="Times New Roman"/>
          <w:sz w:val="24"/>
          <w:szCs w:val="24"/>
        </w:rPr>
        <w:t>. One method to attack such problems is to use Markov Chain Monte Carlo methods such as the Metropolis Hasting algorithm. An introduction to Markov Chains follows.</w:t>
      </w:r>
    </w:p>
    <w:p w:rsidR="002962B6" w:rsidRDefault="007D1CDB" w:rsidP="00C26AB0">
      <w:pPr>
        <w:pStyle w:val="Heading1"/>
        <w:rPr>
          <w:rStyle w:val="Heading1Char"/>
        </w:rPr>
      </w:pPr>
      <w:bookmarkStart w:id="7" w:name="_Toc444253268"/>
      <w:r w:rsidRPr="002962B6">
        <w:rPr>
          <w:rStyle w:val="Heading1Char"/>
        </w:rPr>
        <w:t>Markov Chains</w:t>
      </w:r>
      <w:bookmarkEnd w:id="7"/>
    </w:p>
    <w:p w:rsidR="002962B6" w:rsidRDefault="000D414C" w:rsidP="007D1CDB">
      <w:pPr>
        <w:pStyle w:val="NormalWeb"/>
        <w:rPr>
          <w:rStyle w:val="Heading1Char"/>
        </w:rPr>
      </w:pPr>
      <w:hyperlink r:id="rId12" w:history="1">
        <w:r w:rsidR="002962B6" w:rsidRPr="00BB0F78">
          <w:rPr>
            <w:rStyle w:val="Hyperlink"/>
            <w:rFonts w:asciiTheme="majorHAnsi" w:eastAsiaTheme="majorEastAsia" w:hAnsiTheme="majorHAnsi" w:cstheme="majorBidi"/>
            <w:sz w:val="28"/>
            <w:szCs w:val="28"/>
          </w:rPr>
          <w:t>https://theclevermachine.wordpress.com/2012/09/24/a-brief-introduction-to-markov-chains/</w:t>
        </w:r>
      </w:hyperlink>
    </w:p>
    <w:p w:rsidR="007D1CDB" w:rsidRDefault="007D1CDB" w:rsidP="007D1CDB">
      <w:pPr>
        <w:pStyle w:val="NormalWeb"/>
      </w:pPr>
      <w:r>
        <w:t xml:space="preserve">A Markov chain is a </w:t>
      </w:r>
      <w:r w:rsidR="00FB578F">
        <w:t>random</w:t>
      </w:r>
      <w:r>
        <w:t xml:space="preserve"> proces</w:t>
      </w:r>
      <w:r w:rsidR="00DE1335">
        <w:t xml:space="preserve">s </w:t>
      </w:r>
      <w:r w:rsidR="001755EE">
        <w:t xml:space="preserve">with the Markov property </w:t>
      </w:r>
      <w:r w:rsidR="00FB578F">
        <w:t>that transitions</w:t>
      </w:r>
      <w:r>
        <w:t xml:space="preserve"> from one state to another </w:t>
      </w:r>
      <w:r w:rsidR="00FB578F">
        <w:t>on a state space.</w:t>
      </w:r>
    </w:p>
    <w:p w:rsidR="007D1CDB" w:rsidRPr="007D1CDB" w:rsidRDefault="007A17BE" w:rsidP="007D1CDB">
      <w:pPr>
        <w:rPr>
          <w:i/>
        </w:rPr>
      </w:pPr>
      <m:oMathPara>
        <m:oMath>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rPr>
            <m:t>→…</m:t>
          </m:r>
        </m:oMath>
      </m:oMathPara>
    </w:p>
    <w:p w:rsidR="002962B6" w:rsidRPr="002962B6" w:rsidRDefault="002962B6" w:rsidP="002962B6">
      <w:p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A Markov chain is defined by three elements:</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state space</w:t>
      </w:r>
      <w:r w:rsidRPr="002962B6">
        <w:rPr>
          <w:rFonts w:ascii="Times New Roman" w:eastAsia="Times New Roman" w:hAnsi="Times New Roman" w:cs="Times New Roman"/>
          <w:sz w:val="24"/>
          <w:szCs w:val="24"/>
        </w:rPr>
        <w:t xml:space="preserve"> </w:t>
      </w:r>
      <m:oMath>
        <m:r>
          <w:rPr>
            <w:rFonts w:ascii="Cambria Math" w:hAnsi="Cambria Math"/>
          </w:rPr>
          <m:t>x</m:t>
        </m:r>
      </m:oMath>
      <w:r w:rsidRPr="002962B6">
        <w:rPr>
          <w:rFonts w:ascii="Times New Roman" w:eastAsia="Times New Roman" w:hAnsi="Times New Roman" w:cs="Times New Roman"/>
          <w:sz w:val="24"/>
          <w:szCs w:val="24"/>
        </w:rPr>
        <w:t>, which is a set of values that the chain is allowed to take</w:t>
      </w:r>
    </w:p>
    <w:p w:rsidR="002962B6" w:rsidRPr="002962B6" w:rsidRDefault="002962B6" w:rsidP="002962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 </w:t>
      </w:r>
      <w:r w:rsidRPr="002962B6">
        <w:rPr>
          <w:rFonts w:ascii="Times New Roman" w:eastAsia="Times New Roman" w:hAnsi="Times New Roman" w:cs="Times New Roman"/>
          <w:b/>
          <w:bCs/>
          <w:i/>
          <w:iCs/>
          <w:sz w:val="24"/>
          <w:szCs w:val="24"/>
        </w:rPr>
        <w:t>transition operator</w:t>
      </w:r>
      <w:r w:rsidRPr="002962B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w:r w:rsidR="00725EAA">
        <w:rPr>
          <w:rFonts w:ascii="Times New Roman" w:eastAsia="Times New Roman" w:hAnsi="Times New Roman" w:cs="Times New Roman"/>
          <w:bCs/>
          <w:color w:val="365F91" w:themeColor="accent1" w:themeShade="BF"/>
        </w:rPr>
        <w:t xml:space="preserve"> </w:t>
      </w:r>
      <w:r w:rsidR="00725EAA">
        <w:rPr>
          <w:rFonts w:ascii="Times New Roman" w:eastAsia="Times New Roman" w:hAnsi="Times New Roman" w:cs="Times New Roman"/>
          <w:sz w:val="24"/>
          <w:szCs w:val="24"/>
        </w:rPr>
        <w:t>that defines </w:t>
      </w:r>
      <w:r w:rsidRPr="002962B6">
        <w:rPr>
          <w:rFonts w:ascii="Times New Roman" w:eastAsia="Times New Roman" w:hAnsi="Times New Roman" w:cs="Times New Roman"/>
          <w:sz w:val="24"/>
          <w:szCs w:val="24"/>
        </w:rPr>
        <w:t xml:space="preserve">the probability of moving from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bCs/>
          <w:color w:val="365F91" w:themeColor="accent1" w:themeShade="BF"/>
        </w:rPr>
        <w:t xml:space="preserve"> </w:t>
      </w:r>
      <w:proofErr w:type="gramStart"/>
      <w:r w:rsidRPr="002962B6">
        <w:rPr>
          <w:rFonts w:ascii="Times New Roman" w:eastAsia="Times New Roman" w:hAnsi="Times New Roman" w:cs="Times New Roman"/>
          <w:sz w:val="24"/>
          <w:szCs w:val="24"/>
        </w:rPr>
        <w:t>to </w:t>
      </w:r>
      <w:proofErr w:type="gramEnd"/>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Pr="002962B6">
        <w:rPr>
          <w:rFonts w:ascii="Times New Roman" w:eastAsia="Times New Roman" w:hAnsi="Times New Roman" w:cs="Times New Roman"/>
          <w:sz w:val="24"/>
          <w:szCs w:val="24"/>
        </w:rPr>
        <w:t>.</w:t>
      </w:r>
      <w:r w:rsidR="001755EE">
        <w:rPr>
          <w:rFonts w:ascii="Times New Roman" w:eastAsia="Times New Roman" w:hAnsi="Times New Roman" w:cs="Times New Roman"/>
          <w:sz w:val="24"/>
          <w:szCs w:val="24"/>
        </w:rPr>
        <w:t xml:space="preserve"> The transition operator is often expressed as a </w:t>
      </w:r>
      <w:proofErr w:type="spellStart"/>
      <w:r w:rsidR="001755EE" w:rsidRPr="001755EE">
        <w:rPr>
          <w:rFonts w:ascii="Times New Roman" w:eastAsia="Times New Roman" w:hAnsi="Times New Roman" w:cs="Times New Roman"/>
          <w:b/>
          <w:i/>
          <w:sz w:val="24"/>
          <w:szCs w:val="24"/>
        </w:rPr>
        <w:t>transisiton</w:t>
      </w:r>
      <w:proofErr w:type="spellEnd"/>
      <w:r w:rsidR="001755EE" w:rsidRPr="001755EE">
        <w:rPr>
          <w:rFonts w:ascii="Times New Roman" w:eastAsia="Times New Roman" w:hAnsi="Times New Roman" w:cs="Times New Roman"/>
          <w:b/>
          <w:i/>
          <w:sz w:val="24"/>
          <w:szCs w:val="24"/>
        </w:rPr>
        <w:t xml:space="preserve"> matrix</w:t>
      </w:r>
      <w:r w:rsidR="001755EE">
        <w:rPr>
          <w:rFonts w:ascii="Times New Roman" w:eastAsia="Times New Roman" w:hAnsi="Times New Roman" w:cs="Times New Roman"/>
          <w:sz w:val="24"/>
          <w:szCs w:val="24"/>
        </w:rPr>
        <w:t>.</w:t>
      </w:r>
    </w:p>
    <w:p w:rsidR="007D1CDB" w:rsidRPr="001755EE" w:rsidRDefault="002962B6" w:rsidP="00725E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62B6">
        <w:rPr>
          <w:rFonts w:ascii="Times New Roman" w:eastAsia="Times New Roman" w:hAnsi="Times New Roman" w:cs="Times New Roman"/>
          <w:sz w:val="24"/>
          <w:szCs w:val="24"/>
        </w:rPr>
        <w:t xml:space="preserve">An </w:t>
      </w:r>
      <w:r w:rsidRPr="002962B6">
        <w:rPr>
          <w:rFonts w:ascii="Times New Roman" w:eastAsia="Times New Roman" w:hAnsi="Times New Roman" w:cs="Times New Roman"/>
          <w:b/>
          <w:bCs/>
          <w:i/>
          <w:iCs/>
          <w:sz w:val="24"/>
          <w:szCs w:val="24"/>
        </w:rPr>
        <w:t>initial distribution</w:t>
      </w:r>
      <w:r w:rsidRPr="002962B6">
        <w:rPr>
          <w:rFonts w:ascii="Times New Roman" w:eastAsia="Times New Roman" w:hAnsi="Times New Roman" w:cs="Times New Roman"/>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π</m:t>
            </m:r>
          </m:e>
          <m:sup>
            <m:d>
              <m:dPr>
                <m:ctrlPr>
                  <w:rPr>
                    <w:rFonts w:ascii="Cambria Math" w:hAnsi="Cambria Math"/>
                    <w:i/>
                  </w:rPr>
                </m:ctrlPr>
              </m:dPr>
              <m:e>
                <m:r>
                  <w:rPr>
                    <w:rFonts w:ascii="Cambria Math" w:hAnsi="Cambria Math"/>
                  </w:rPr>
                  <m:t>0</m:t>
                </m:r>
              </m:e>
            </m:d>
          </m:sup>
        </m:sSup>
      </m:oMath>
      <w:r w:rsidR="001755EE">
        <w:rPr>
          <w:rFonts w:ascii="Times New Roman" w:eastAsia="Times New Roman" w:hAnsi="Times New Roman" w:cs="Times New Roman"/>
          <w:bCs/>
          <w:color w:val="365F91" w:themeColor="accent1" w:themeShade="BF"/>
        </w:rPr>
        <w:t xml:space="preserve"> </w:t>
      </w:r>
      <w:r w:rsidRPr="002962B6">
        <w:rPr>
          <w:rFonts w:ascii="Times New Roman" w:eastAsia="Times New Roman" w:hAnsi="Times New Roman" w:cs="Times New Roman"/>
          <w:sz w:val="24"/>
          <w:szCs w:val="24"/>
        </w:rPr>
        <w:t xml:space="preserve">which defines the probability of being in any one of the possible states at the initial </w:t>
      </w:r>
      <w:proofErr w:type="gramStart"/>
      <w:r w:rsidR="00725EAA" w:rsidRPr="002962B6">
        <w:rPr>
          <w:rFonts w:ascii="Times New Roman" w:eastAsia="Times New Roman" w:hAnsi="Times New Roman" w:cs="Times New Roman"/>
          <w:sz w:val="24"/>
          <w:szCs w:val="24"/>
        </w:rPr>
        <w:t>iteration</w:t>
      </w:r>
      <w:r w:rsidR="00725EAA">
        <w:rPr>
          <w:rFonts w:ascii="Times New Roman" w:eastAsia="Times New Roman" w:hAnsi="Times New Roman" w:cs="Times New Roman"/>
          <w:sz w:val="24"/>
          <w:szCs w:val="24"/>
        </w:rPr>
        <w:t xml:space="preserve"> </w:t>
      </w:r>
      <w:proofErr w:type="gramEnd"/>
      <m:oMath>
        <m:r>
          <w:rPr>
            <w:rFonts w:ascii="Cambria Math" w:eastAsia="Times New Roman" w:hAnsi="Cambria Math" w:cs="Times New Roman"/>
            <w:sz w:val="24"/>
            <w:szCs w:val="24"/>
          </w:rPr>
          <m:t>t=0</m:t>
        </m:r>
      </m:oMath>
      <w:r w:rsidRPr="002962B6">
        <w:rPr>
          <w:rFonts w:ascii="Times New Roman" w:eastAsia="Times New Roman" w:hAnsi="Times New Roman" w:cs="Times New Roman"/>
          <w:sz w:val="24"/>
          <w:szCs w:val="24"/>
        </w:rPr>
        <w:t>.</w:t>
      </w:r>
    </w:p>
    <w:p w:rsidR="001755EE" w:rsidRDefault="001755EE" w:rsidP="001755E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Markov property is that the transition to a new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oMath>
      <w:r w:rsidR="00637445">
        <w:rPr>
          <w:rFonts w:ascii="Times New Roman" w:eastAsia="Times New Roman" w:hAnsi="Times New Roman" w:cs="Times New Roman"/>
          <w:bCs/>
          <w:color w:val="365F91" w:themeColor="accent1" w:themeShade="BF"/>
        </w:rPr>
        <w:t xml:space="preserve"> </w:t>
      </w:r>
      <w:r>
        <w:rPr>
          <w:rFonts w:ascii="Times New Roman" w:eastAsia="Times New Roman" w:hAnsi="Times New Roman" w:cs="Times New Roman"/>
          <w:sz w:val="24"/>
          <w:szCs w:val="24"/>
        </w:rPr>
        <w:t xml:space="preserve">depends only on the prior state </w:t>
      </w:r>
      <m:oMath>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oMath>
      <w:r>
        <w:rPr>
          <w:rFonts w:ascii="Times New Roman" w:eastAsia="Times New Roman" w:hAnsi="Times New Roman" w:cs="Times New Roman"/>
          <w:sz w:val="24"/>
          <w:szCs w:val="24"/>
        </w:rPr>
        <w:t xml:space="preserve"> without and is independent of all states prior </w:t>
      </w:r>
      <w:proofErr w:type="gramStart"/>
      <w:r>
        <w:rPr>
          <w:rFonts w:ascii="Times New Roman" w:eastAsia="Times New Roman" w:hAnsi="Times New Roman" w:cs="Times New Roman"/>
          <w:sz w:val="24"/>
          <w:szCs w:val="24"/>
        </w:rPr>
        <w:t xml:space="preserve">to </w:t>
      </w:r>
      <w:proofErr w:type="gramEnd"/>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w:t>
      </w:r>
    </w:p>
    <w:p w:rsidR="007D1CDB"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0</m:t>
                      </m:r>
                    </m:e>
                  </m:d>
                </m:sup>
              </m:sSup>
              <m:ctrlPr>
                <w:rPr>
                  <w:rFonts w:ascii="Cambria Math" w:hAnsi="Cambria Math" w:cstheme="majorBidi"/>
                  <w:bCs/>
                  <w:i/>
                  <w:color w:val="365F91" w:themeColor="accent1" w:themeShade="BF"/>
                </w:rPr>
              </m:ctrlPr>
            </m:e>
          </m:d>
          <m:r>
            <w:rPr>
              <w:rFonts w:ascii="Cambria Math" w:hAnsi="Cambria Math" w:cstheme="majorBidi"/>
              <w:color w:val="365F91" w:themeColor="accent1" w:themeShade="BF"/>
            </w:rPr>
            <m:t>=</m:t>
          </m:r>
          <m:r>
            <w:rPr>
              <w:rFonts w:ascii="Cambria Math" w:eastAsia="Times New Roman" w:hAnsi="Cambria Math" w:cs="Times New Roman"/>
              <w:sz w:val="24"/>
              <w:szCs w:val="24"/>
            </w:rPr>
            <m:t>p(</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oMath>
      </m:oMathPara>
    </w:p>
    <w:p w:rsidR="00637445" w:rsidRDefault="00637445" w:rsidP="0063744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Markov </w:t>
      </w:r>
      <w:proofErr w:type="spellStart"/>
      <w:r>
        <w:rPr>
          <w:rFonts w:ascii="Times New Roman" w:eastAsia="Times New Roman" w:hAnsi="Times New Roman" w:cs="Times New Roman"/>
          <w:sz w:val="24"/>
          <w:szCs w:val="24"/>
        </w:rPr>
        <w:t>propery</w:t>
      </w:r>
      <w:proofErr w:type="spellEnd"/>
      <w:r>
        <w:rPr>
          <w:rFonts w:ascii="Times New Roman" w:eastAsia="Times New Roman" w:hAnsi="Times New Roman" w:cs="Times New Roman"/>
          <w:sz w:val="24"/>
          <w:szCs w:val="24"/>
        </w:rPr>
        <w:t xml:space="preserve"> is also commonly called “</w:t>
      </w:r>
      <w:proofErr w:type="spellStart"/>
      <w:r w:rsidRPr="003B2F78">
        <w:rPr>
          <w:rFonts w:ascii="Times New Roman" w:eastAsia="Times New Roman" w:hAnsi="Times New Roman" w:cs="Times New Roman"/>
          <w:i/>
          <w:sz w:val="24"/>
          <w:szCs w:val="24"/>
        </w:rPr>
        <w:t>memorylessness</w:t>
      </w:r>
      <w:proofErr w:type="spellEnd"/>
      <w:r>
        <w:rPr>
          <w:rFonts w:ascii="Times New Roman" w:eastAsia="Times New Roman" w:hAnsi="Times New Roman" w:cs="Times New Roman"/>
          <w:sz w:val="24"/>
          <w:szCs w:val="24"/>
        </w:rPr>
        <w:t>.”</w:t>
      </w:r>
    </w:p>
    <w:p w:rsidR="003402B3" w:rsidRPr="003402B3" w:rsidRDefault="003402B3" w:rsidP="00725EAA">
      <w:pPr>
        <w:pStyle w:val="NormalWeb"/>
        <w:rPr>
          <w:color w:val="000000" w:themeColor="text1"/>
        </w:rPr>
      </w:pPr>
      <w:r>
        <w:rPr>
          <w:color w:val="000000" w:themeColor="text1"/>
        </w:rPr>
        <w:t>Time-homogenous Markov chains are those which converge over time so that</w:t>
      </w:r>
    </w:p>
    <w:p w:rsidR="00725EAA" w:rsidRPr="007D1CDB" w:rsidRDefault="00725EAA" w:rsidP="00725EAA">
      <w:pPr>
        <w:jc w:val="cente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ctrlPr>
                <w:rPr>
                  <w:rFonts w:ascii="Cambria Math" w:hAnsi="Cambria Math" w:cstheme="majorBidi"/>
                  <w:bCs/>
                  <w:i/>
                  <w:color w:val="365F91" w:themeColor="accent1" w:themeShade="BF"/>
                </w:rPr>
              </m:ctrlPr>
            </m:e>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ctrlPr>
                <w:rPr>
                  <w:rFonts w:ascii="Cambria Math" w:hAnsi="Cambria Math" w:cstheme="majorBidi"/>
                  <w:bCs/>
                  <w:i/>
                  <w:color w:val="365F91" w:themeColor="accent1" w:themeShade="BF"/>
                </w:rPr>
              </m:ctrlPr>
            </m:e>
          </m:d>
          <m:m>
            <m:mPr>
              <m:mcs>
                <m:mc>
                  <m:mcPr>
                    <m:count m:val="1"/>
                    <m:mcJc m:val="center"/>
                  </m:mcPr>
                </m:mc>
              </m:mcs>
              <m:ctrlPr>
                <w:rPr>
                  <w:rFonts w:ascii="Cambria Math" w:eastAsia="Times New Roman" w:hAnsi="Cambria Math" w:cs="Times New Roman"/>
                  <w:i/>
                  <w:color w:val="000000" w:themeColor="text1"/>
                  <w:sz w:val="24"/>
                  <w:szCs w:val="24"/>
                </w:rPr>
              </m:ctrlPr>
            </m:mPr>
            <m:mr>
              <m:e>
                <m:r>
                  <w:rPr>
                    <w:rFonts w:ascii="Cambria Math" w:eastAsia="Times New Roman" w:hAnsi="Cambria Math" w:cs="Times New Roman"/>
                    <w:color w:val="000000" w:themeColor="text1"/>
                    <w:sz w:val="24"/>
                    <w:szCs w:val="24"/>
                  </w:rPr>
                  <m:t xml:space="preserve"> </m:t>
                </m:r>
              </m:e>
            </m:mr>
            <m:mr>
              <m:e>
                <m:r>
                  <w:rPr>
                    <w:rFonts w:ascii="Cambria Math" w:eastAsia="Times New Roman" w:hAnsi="Cambria Math" w:cs="Times New Roman"/>
                    <w:color w:val="000000" w:themeColor="text1"/>
                    <w:sz w:val="24"/>
                    <w:szCs w:val="24"/>
                  </w:rPr>
                  <m:t>=</m:t>
                </m:r>
              </m:e>
            </m:mr>
            <m:mr>
              <m:e>
                <m:r>
                  <w:rPr>
                    <w:rFonts w:ascii="Cambria Math" w:hAnsi="Cambria Math"/>
                    <w:color w:val="000000" w:themeColor="text1"/>
                  </w:rPr>
                  <m:t>t→∞</m:t>
                </m:r>
              </m:e>
            </m:mr>
          </m:m>
          <m:r>
            <w:rPr>
              <w:rFonts w:ascii="Cambria Math" w:eastAsia="Times New Roman" w:hAnsi="Cambria Math" w:cs="Times New Roman"/>
              <w:sz w:val="24"/>
              <w:szCs w:val="24"/>
            </w:rPr>
            <m:t>p</m:t>
          </m:r>
          <m:d>
            <m:dPr>
              <m:ctrlPr>
                <w:rPr>
                  <w:rFonts w:ascii="Cambria Math" w:hAnsi="Cambria Math" w:cstheme="majorBidi"/>
                  <w:bCs/>
                  <w:i/>
                  <w:color w:val="365F91" w:themeColor="accent1" w:themeShade="BF"/>
                </w:rPr>
              </m:ctrlPr>
            </m:dPr>
            <m:e>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m:t>
                      </m:r>
                    </m:e>
                  </m:d>
                </m:sup>
              </m:sSup>
              <m:r>
                <w:rPr>
                  <w:rFonts w:ascii="Cambria Math" w:hAnsi="Cambria Math" w:cstheme="majorBidi"/>
                  <w:color w:val="365F91" w:themeColor="accent1" w:themeShade="BF"/>
                </w:rPr>
                <m:t>|</m:t>
              </m:r>
              <m:sSup>
                <m:sSupPr>
                  <m:ctrlPr>
                    <w:rPr>
                      <w:rFonts w:ascii="Cambria Math" w:hAnsi="Cambria Math" w:cstheme="majorBidi"/>
                      <w:bCs/>
                      <w:i/>
                      <w:color w:val="365F91" w:themeColor="accent1" w:themeShade="BF"/>
                    </w:rPr>
                  </m:ctrlPr>
                </m:sSupPr>
                <m:e>
                  <m:r>
                    <w:rPr>
                      <w:rFonts w:ascii="Cambria Math" w:hAnsi="Cambria Math"/>
                    </w:rPr>
                    <m:t>x</m:t>
                  </m:r>
                </m:e>
                <m:sup>
                  <m:d>
                    <m:dPr>
                      <m:ctrlPr>
                        <w:rPr>
                          <w:rFonts w:ascii="Cambria Math" w:hAnsi="Cambria Math"/>
                          <w:i/>
                        </w:rPr>
                      </m:ctrlPr>
                    </m:dPr>
                    <m:e>
                      <m:r>
                        <w:rPr>
                          <w:rFonts w:ascii="Cambria Math" w:hAnsi="Cambria Math"/>
                        </w:rPr>
                        <m:t>t-1</m:t>
                      </m:r>
                    </m:e>
                  </m:d>
                </m:sup>
              </m:sSup>
            </m:e>
          </m:d>
        </m:oMath>
      </m:oMathPara>
    </w:p>
    <w:p w:rsidR="003B2F78" w:rsidRPr="003B2F78" w:rsidRDefault="003B2F78" w:rsidP="00725EA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condition is also called the “</w:t>
      </w:r>
      <w:r w:rsidRPr="003B2F78">
        <w:rPr>
          <w:rFonts w:ascii="Times New Roman" w:eastAsia="Times New Roman" w:hAnsi="Times New Roman" w:cs="Times New Roman"/>
          <w:i/>
          <w:color w:val="000000" w:themeColor="text1"/>
          <w:sz w:val="24"/>
          <w:szCs w:val="24"/>
        </w:rPr>
        <w:t>equilibrium distribution</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or the </w:t>
      </w:r>
      <w:r>
        <w:rPr>
          <w:rFonts w:ascii="Times New Roman" w:eastAsia="Times New Roman" w:hAnsi="Times New Roman" w:cs="Times New Roman"/>
          <w:i/>
          <w:color w:val="000000" w:themeColor="text1"/>
          <w:sz w:val="24"/>
          <w:szCs w:val="24"/>
        </w:rPr>
        <w:t>“stationary distribution.”</w:t>
      </w:r>
    </w:p>
    <w:p w:rsidR="003B2F78" w:rsidRDefault="007D215F" w:rsidP="003B2F78">
      <w:pPr>
        <w:rPr>
          <w:b/>
          <w:sz w:val="28"/>
        </w:rPr>
      </w:pPr>
      <w:r w:rsidRPr="007D215F">
        <w:rPr>
          <w:b/>
          <w:sz w:val="28"/>
        </w:rPr>
        <w:t>Finite state-space (time homogenous) Markov chai</w:t>
      </w:r>
      <w:r w:rsidR="003B2F78">
        <w:rPr>
          <w:b/>
          <w:sz w:val="28"/>
        </w:rPr>
        <w:t>n</w:t>
      </w:r>
    </w:p>
    <w:p w:rsidR="003B2F78" w:rsidRPr="003B2F78" w:rsidRDefault="003B2F78" w:rsidP="003B2F78">
      <w:pPr>
        <w:rPr>
          <w:rFonts w:ascii="Times New Roman" w:eastAsia="Times New Roman" w:hAnsi="Times New Roman" w:cs="Times New Roman"/>
          <w:color w:val="000000" w:themeColor="text1"/>
          <w:sz w:val="24"/>
          <w:szCs w:val="24"/>
        </w:rPr>
      </w:pPr>
      <w:r w:rsidRPr="003B2F78">
        <w:rPr>
          <w:rFonts w:ascii="Times New Roman" w:eastAsia="Times New Roman" w:hAnsi="Times New Roman" w:cs="Times New Roman"/>
          <w:i/>
          <w:color w:val="FF0000"/>
          <w:sz w:val="24"/>
          <w:szCs w:val="24"/>
        </w:rPr>
        <w:t xml:space="preserve">If the state space is </w:t>
      </w:r>
      <w:hyperlink r:id="rId13" w:tooltip="Finite set" w:history="1">
        <w:r w:rsidRPr="003B2F78">
          <w:rPr>
            <w:rFonts w:ascii="Times New Roman" w:eastAsia="Times New Roman" w:hAnsi="Times New Roman" w:cs="Times New Roman"/>
            <w:i/>
            <w:color w:val="FF0000"/>
            <w:sz w:val="24"/>
            <w:szCs w:val="24"/>
          </w:rPr>
          <w:t>finite</w:t>
        </w:r>
      </w:hyperlink>
      <w:r w:rsidRPr="003B2F78">
        <w:rPr>
          <w:rFonts w:ascii="Times New Roman" w:eastAsia="Times New Roman" w:hAnsi="Times New Roman" w:cs="Times New Roman"/>
          <w:i/>
          <w:color w:val="FF0000"/>
          <w:sz w:val="24"/>
          <w:szCs w:val="24"/>
        </w:rPr>
        <w:t>,</w:t>
      </w:r>
      <w:r w:rsidRPr="003B2F78">
        <w:rPr>
          <w:rFonts w:ascii="Times New Roman" w:eastAsia="Times New Roman" w:hAnsi="Times New Roman" w:cs="Times New Roman"/>
          <w:color w:val="FF0000"/>
          <w:sz w:val="24"/>
          <w:szCs w:val="24"/>
        </w:rPr>
        <w:t xml:space="preserve"> </w:t>
      </w:r>
      <w:r w:rsidRPr="003B2F78">
        <w:rPr>
          <w:rFonts w:ascii="Times New Roman" w:eastAsia="Times New Roman" w:hAnsi="Times New Roman" w:cs="Times New Roman"/>
          <w:color w:val="000000" w:themeColor="text1"/>
          <w:sz w:val="24"/>
          <w:szCs w:val="24"/>
        </w:rPr>
        <w:t xml:space="preserve">the transition probability distribution can be represented by a </w:t>
      </w:r>
      <w:hyperlink r:id="rId14" w:tooltip="Matrix (mathematics)" w:history="1">
        <w:r w:rsidRPr="003B2F78">
          <w:rPr>
            <w:rFonts w:ascii="Times New Roman" w:eastAsia="Times New Roman" w:hAnsi="Times New Roman" w:cs="Times New Roman"/>
            <w:color w:val="000000" w:themeColor="text1"/>
            <w:sz w:val="24"/>
            <w:szCs w:val="24"/>
          </w:rPr>
          <w:t>matrix</w:t>
        </w:r>
      </w:hyperlink>
      <w:r w:rsidRPr="003B2F78">
        <w:rPr>
          <w:rFonts w:ascii="Times New Roman" w:eastAsia="Times New Roman" w:hAnsi="Times New Roman" w:cs="Times New Roman"/>
          <w:color w:val="000000" w:themeColor="text1"/>
          <w:sz w:val="24"/>
          <w:szCs w:val="24"/>
        </w:rPr>
        <w:t xml:space="preserve">, called the transition matrix, with the </w:t>
      </w:r>
      <w:r>
        <w:rPr>
          <w:rFonts w:ascii="Times New Roman" w:eastAsia="Times New Roman" w:hAnsi="Times New Roman" w:cs="Times New Roman"/>
          <w:color w:val="000000" w:themeColor="text1"/>
          <w:sz w:val="24"/>
          <w:szCs w:val="24"/>
        </w:rPr>
        <w:t xml:space="preserve"> </w:t>
      </w:r>
      <m:oMath>
        <m:sSup>
          <m:sSupPr>
            <m:ctrlPr>
              <w:rPr>
                <w:rFonts w:ascii="Cambria Math" w:hAnsi="Cambria Math" w:cstheme="majorBidi"/>
                <w:bCs/>
                <w:i/>
                <w:color w:val="365F91" w:themeColor="accent1" w:themeShade="BF"/>
              </w:rPr>
            </m:ctrlPr>
          </m:sSupPr>
          <m:e>
            <m:r>
              <w:rPr>
                <w:rFonts w:ascii="Cambria Math" w:hAnsi="Cambria Math"/>
              </w:rPr>
              <m:t>(i,j)</m:t>
            </m:r>
          </m:e>
          <m:sup>
            <m:r>
              <w:rPr>
                <w:rFonts w:ascii="Cambria Math" w:hAnsi="Cambria Math"/>
              </w:rPr>
              <m:t>th</m:t>
            </m:r>
          </m:sup>
        </m:sSup>
      </m:oMath>
      <w:r>
        <w:rPr>
          <w:rFonts w:ascii="Times New Roman" w:eastAsia="Times New Roman" w:hAnsi="Times New Roman" w:cs="Times New Roman"/>
          <w:bCs/>
          <w:color w:val="365F91" w:themeColor="accent1" w:themeShade="BF"/>
        </w:rPr>
        <w:t xml:space="preserve"> </w:t>
      </w:r>
      <w:hyperlink r:id="rId15" w:tooltip="Element (mathematics)" w:history="1">
        <w:r w:rsidRPr="003B2F78">
          <w:rPr>
            <w:rFonts w:ascii="Times New Roman" w:eastAsia="Times New Roman" w:hAnsi="Times New Roman" w:cs="Times New Roman"/>
            <w:color w:val="000000" w:themeColor="text1"/>
            <w:sz w:val="24"/>
            <w:szCs w:val="24"/>
          </w:rPr>
          <w:t>element</w:t>
        </w:r>
      </w:hyperlink>
      <w:r w:rsidRPr="003B2F78">
        <w:rPr>
          <w:rFonts w:ascii="Times New Roman" w:eastAsia="Times New Roman" w:hAnsi="Times New Roman" w:cs="Times New Roman"/>
          <w:color w:val="000000" w:themeColor="text1"/>
          <w:sz w:val="24"/>
          <w:szCs w:val="24"/>
        </w:rPr>
        <w:t xml:space="preserve"> of </w:t>
      </w:r>
      <w:r w:rsidRPr="003B2F78">
        <w:rPr>
          <w:rFonts w:ascii="Times New Roman" w:eastAsia="Times New Roman" w:hAnsi="Times New Roman" w:cs="Times New Roman"/>
          <w:b/>
          <w:i/>
          <w:color w:val="000000" w:themeColor="text1"/>
          <w:sz w:val="24"/>
          <w:szCs w:val="24"/>
        </w:rPr>
        <w:t>P</w:t>
      </w:r>
      <w:r w:rsidRPr="003B2F78">
        <w:rPr>
          <w:rFonts w:ascii="Times New Roman" w:eastAsia="Times New Roman" w:hAnsi="Times New Roman" w:cs="Times New Roman"/>
          <w:color w:val="000000" w:themeColor="text1"/>
          <w:sz w:val="24"/>
          <w:szCs w:val="24"/>
        </w:rPr>
        <w:t xml:space="preserve"> equal to</w:t>
      </w:r>
    </w:p>
    <w:p w:rsidR="007D215F" w:rsidRDefault="007A17BE" w:rsidP="007D215F">
      <w:pPr>
        <w:pStyle w:val="NormalWeb"/>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d>
            <m:dPr>
              <m:ctrlPr>
                <w:rPr>
                  <w:rFonts w:ascii="Cambria Math" w:hAnsi="Cambria Math"/>
                  <w:i/>
                </w:rPr>
              </m:ctrlPr>
            </m:dPr>
            <m:e>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t+1</m:t>
                      </m:r>
                    </m:e>
                  </m:d>
                </m:sup>
              </m:sSup>
              <m:r>
                <w:rPr>
                  <w:rFonts w:ascii="Cambria Math" w:eastAsiaTheme="minorHAnsi" w:hAnsi="Cambria Math" w:cstheme="majorBidi"/>
                  <w:sz w:val="22"/>
                  <w:szCs w:val="22"/>
                </w:rPr>
                <m:t xml:space="preserve">=j </m:t>
              </m:r>
              <m:ctrlPr>
                <w:rPr>
                  <w:rFonts w:ascii="Cambria Math" w:hAnsi="Cambria Math" w:cstheme="majorBidi"/>
                  <w:bCs/>
                  <w:i/>
                </w:rPr>
              </m:ctrlPr>
            </m:e>
            <m:e>
              <m:r>
                <w:rPr>
                  <w:rFonts w:ascii="Cambria Math" w:hAnsi="Cambria Math" w:cstheme="majorBidi"/>
                </w:rPr>
                <m:t xml:space="preserve"> </m:t>
              </m:r>
              <m:sSup>
                <m:sSupPr>
                  <m:ctrlPr>
                    <w:rPr>
                      <w:rFonts w:ascii="Cambria Math" w:eastAsiaTheme="minorHAnsi" w:hAnsi="Cambria Math" w:cstheme="majorBidi"/>
                      <w:bCs/>
                      <w:i/>
                      <w:sz w:val="22"/>
                      <w:szCs w:val="22"/>
                    </w:rPr>
                  </m:ctrlPr>
                </m:sSupPr>
                <m:e>
                  <m:r>
                    <w:rPr>
                      <w:rFonts w:ascii="Cambria Math" w:hAnsi="Cambria Math"/>
                      <w:sz w:val="22"/>
                      <w:szCs w:val="22"/>
                    </w:rPr>
                    <m:t>x</m:t>
                  </m:r>
                </m:e>
                <m:sup>
                  <m:d>
                    <m:dPr>
                      <m:ctrlPr>
                        <w:rPr>
                          <w:rFonts w:ascii="Cambria Math" w:hAnsi="Cambria Math"/>
                          <w:i/>
                        </w:rPr>
                      </m:ctrlPr>
                    </m:dPr>
                    <m:e>
                      <m:r>
                        <w:rPr>
                          <w:rFonts w:ascii="Cambria Math" w:hAnsi="Cambria Math"/>
                        </w:rPr>
                        <m:t>t</m:t>
                      </m:r>
                    </m:e>
                  </m:d>
                </m:sup>
              </m:sSup>
              <m:r>
                <w:rPr>
                  <w:rFonts w:ascii="Cambria Math" w:eastAsiaTheme="minorHAnsi" w:hAnsi="Cambria Math" w:cstheme="majorBidi"/>
                  <w:sz w:val="22"/>
                  <w:szCs w:val="22"/>
                </w:rPr>
                <m:t>=i</m:t>
              </m:r>
              <m:ctrlPr>
                <w:rPr>
                  <w:rFonts w:ascii="Cambria Math" w:hAnsi="Cambria Math" w:cstheme="majorBidi"/>
                  <w:bCs/>
                  <w:i/>
                </w:rPr>
              </m:ctrlPr>
            </m:e>
          </m:d>
        </m:oMath>
      </m:oMathPara>
    </w:p>
    <w:p w:rsidR="007D215F" w:rsidRDefault="007D215F" w:rsidP="00C26AB0">
      <w:pPr>
        <w:pStyle w:val="Heading2"/>
      </w:pPr>
      <w:bookmarkStart w:id="8" w:name="_Toc444253269"/>
      <w:r>
        <w:t>Example: Predicting the weather with a finite state-space Markov chain</w:t>
      </w:r>
      <w:bookmarkEnd w:id="8"/>
    </w:p>
    <w:p w:rsidR="007D215F" w:rsidRDefault="007D215F" w:rsidP="00725EAA">
      <w:pPr>
        <w:rPr>
          <w:rFonts w:ascii="Times New Roman" w:eastAsia="Times New Roman" w:hAnsi="Times New Roman" w:cs="Times New Roman"/>
          <w:sz w:val="24"/>
          <w:szCs w:val="24"/>
        </w:rPr>
      </w:pPr>
    </w:p>
    <w:p w:rsidR="007D215F" w:rsidRPr="007D215F" w:rsidRDefault="007D215F" w:rsidP="007D215F">
      <w:pPr>
        <w:spacing w:before="100" w:beforeAutospacing="1" w:after="100" w:afterAutospacing="1" w:line="240" w:lineRule="auto"/>
        <w:rPr>
          <w:del w:id="9" w:author="Broberg, Ronald" w:date="2016-02-26T08:41:00Z"/>
          <w:rFonts w:ascii="Times New Roman" w:eastAsia="Times New Roman" w:hAnsi="Times New Roman" w:cs="Times New Roman"/>
          <w:sz w:val="24"/>
          <w:szCs w:val="24"/>
        </w:rPr>
      </w:pPr>
      <w:del w:id="10" w:author="Broberg, Ronald" w:date="2016-02-26T08:41:00Z">
        <w:r w:rsidRPr="007D215F">
          <w:rPr>
            <w:rFonts w:ascii="Times New Roman" w:eastAsia="Times New Roman" w:hAnsi="Times New Roman" w:cs="Times New Roman"/>
            <w:sz w:val="24"/>
            <w:szCs w:val="24"/>
          </w:rPr>
          <w:delText>In Berkeley, CA, there are (literally) only 3 types of weather: sunny, foggy, or rainy (this is analogous to a state-space that takes on three discrete values). The weather patterns are very stable there, so a Berkeley weatherman can easily predict the weather next week based on the weather today with the following transition rules:</w:delText>
        </w:r>
      </w:del>
    </w:p>
    <w:p w:rsidR="007D215F" w:rsidRPr="007D215F" w:rsidRDefault="00717AFE" w:rsidP="007D215F">
      <w:pPr>
        <w:spacing w:before="100" w:beforeAutospacing="1" w:after="100" w:afterAutospacing="1" w:line="240" w:lineRule="auto"/>
        <w:rPr>
          <w:ins w:id="11" w:author="Broberg, Ronald" w:date="2016-02-26T08:41:00Z"/>
          <w:rFonts w:ascii="Times New Roman" w:eastAsia="Times New Roman" w:hAnsi="Times New Roman" w:cs="Times New Roman"/>
          <w:sz w:val="24"/>
          <w:szCs w:val="24"/>
        </w:rPr>
      </w:pPr>
      <w:ins w:id="12" w:author="Broberg, Ronald" w:date="2016-02-26T08:41:00Z">
        <w:r>
          <w:rPr>
            <w:rFonts w:ascii="Times New Roman" w:eastAsia="Times New Roman" w:hAnsi="Times New Roman" w:cs="Times New Roman"/>
            <w:sz w:val="24"/>
            <w:szCs w:val="24"/>
          </w:rPr>
          <w:t>…</w:t>
        </w:r>
      </w:ins>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sunny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it is highly likely that it will be</w:t>
      </w:r>
      <w:r w:rsidRPr="007D215F">
        <w:rPr>
          <w:rFonts w:ascii="Times New Roman" w:eastAsia="Times New Roman" w:hAnsi="Times New Roman" w:cs="Times New Roman"/>
          <w:i/>
          <w:iCs/>
          <w:sz w:val="24"/>
          <w:szCs w:val="24"/>
        </w:rPr>
        <w:t xml:space="preserve"> sunny </w:t>
      </w:r>
      <w:r w:rsidRPr="007D215F">
        <w:rPr>
          <w:rFonts w:ascii="Times New Roman" w:eastAsia="Times New Roman" w:hAnsi="Times New Roman" w:cs="Times New Roman"/>
          <w:sz w:val="24"/>
          <w:szCs w:val="24"/>
        </w:rPr>
        <w:t>next week</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=sunny)=0.8</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very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=sunny)=0.05</m:t>
        </m:r>
      </m:oMath>
      <w:r w:rsidRPr="007D215F">
        <w:rPr>
          <w:rFonts w:ascii="Times New Roman" w:eastAsia="Times New Roman" w:hAnsi="Times New Roman" w:cs="Times New Roman"/>
          <w:sz w:val="24"/>
          <w:szCs w:val="24"/>
        </w:rPr>
        <w:t xml:space="preserve"> </w:t>
      </w:r>
    </w:p>
    <w:p w:rsidR="007D215F" w:rsidRDefault="007D215F" w:rsidP="007D21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somewhat likely that it will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7D215F" w:rsidP="007D215F">
      <w:pPr>
        <w:numPr>
          <w:ilvl w:val="1"/>
          <w:numId w:val="3"/>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=sunny)=0.15</m:t>
        </m:r>
      </m:oMath>
      <w:r w:rsidRPr="007D215F">
        <w:rPr>
          <w:rFonts w:ascii="Times New Roman" w:eastAsia="Times New Roman" w:hAnsi="Times New Roman" w:cs="Times New Roman"/>
          <w:sz w:val="24"/>
          <w:szCs w:val="24"/>
        </w:rPr>
        <w:t xml:space="preserve"> </w:t>
      </w:r>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foggy</w:t>
      </w:r>
      <w:r w:rsidRPr="007D215F">
        <w:rPr>
          <w:rFonts w:ascii="Times New Roman" w:eastAsia="Times New Roman" w:hAnsi="Times New Roman" w:cs="Times New Roman"/>
          <w:sz w:val="24"/>
          <w:szCs w:val="24"/>
        </w:rPr>
        <w:t xml:space="preserve"> today then</w:t>
      </w:r>
    </w:p>
    <w:p w:rsidR="008F6EB3"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next week</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=foggy)=0.4</m:t>
        </m:r>
      </m:oMath>
      <w:r w:rsidR="007D215F" w:rsidRPr="007D215F">
        <w:rPr>
          <w:rFonts w:ascii="Times New Roman" w:eastAsia="Times New Roman" w:hAnsi="Times New Roman" w:cs="Times New Roman"/>
          <w:sz w:val="24"/>
          <w:szCs w:val="24"/>
        </w:rPr>
        <w:t xml:space="preserve"> </w:t>
      </w:r>
    </w:p>
    <w:p w:rsidR="007D215F" w:rsidRP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lastRenderedPageBreak/>
        <w:t>but slightly less likely that it will be</w:t>
      </w:r>
      <w:r w:rsidRPr="007D215F">
        <w:rPr>
          <w:rFonts w:ascii="Times New Roman" w:eastAsia="Times New Roman" w:hAnsi="Times New Roman" w:cs="Times New Roman"/>
          <w:i/>
          <w:iCs/>
          <w:sz w:val="24"/>
          <w:szCs w:val="24"/>
        </w:rPr>
        <w:t xml:space="preserve"> 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=foggy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=foggy)=0.5</m:t>
        </m:r>
      </m:oMath>
    </w:p>
    <w:p w:rsidR="007D215F" w:rsidRDefault="007D215F" w:rsidP="007D215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7D215F">
        <w:rPr>
          <w:rFonts w:ascii="Times New Roman" w:eastAsia="Times New Roman" w:hAnsi="Times New Roman" w:cs="Times New Roman"/>
          <w:sz w:val="24"/>
          <w:szCs w:val="24"/>
        </w:rPr>
        <w:t>and</w:t>
      </w:r>
      <w:proofErr w:type="gramEnd"/>
      <w:r w:rsidRPr="007D215F">
        <w:rPr>
          <w:rFonts w:ascii="Times New Roman" w:eastAsia="Times New Roman" w:hAnsi="Times New Roman" w:cs="Times New Roman"/>
          <w:sz w:val="24"/>
          <w:szCs w:val="24"/>
        </w:rPr>
        <w:t xml:space="preserve"> fairly unlikely that it will be </w:t>
      </w:r>
      <w:r w:rsidRPr="007D215F">
        <w:rPr>
          <w:rFonts w:ascii="Times New Roman" w:eastAsia="Times New Roman" w:hAnsi="Times New Roman" w:cs="Times New Roman"/>
          <w:i/>
          <w:iCs/>
          <w:sz w:val="24"/>
          <w:szCs w:val="24"/>
        </w:rPr>
        <w:t>raining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4"/>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=fogg</m:t>
        </m:r>
        <m:r>
          <w:rPr>
            <w:rFonts w:ascii="Cambria Math" w:eastAsia="Times New Roman" w:hAnsi="Cambria Math" w:cs="Times New Roman"/>
            <w:sz w:val="24"/>
            <w:szCs w:val="24"/>
          </w:rPr>
          <m:t>y)=0.1</m:t>
        </m:r>
      </m:oMath>
    </w:p>
    <w:p w:rsidR="007D215F" w:rsidRPr="007D215F" w:rsidRDefault="007D215F" w:rsidP="007D215F">
      <w:p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If it is </w:t>
      </w:r>
      <w:r w:rsidRPr="007D215F">
        <w:rPr>
          <w:rFonts w:ascii="Times New Roman" w:eastAsia="Times New Roman" w:hAnsi="Times New Roman" w:cs="Times New Roman"/>
          <w:i/>
          <w:iCs/>
          <w:sz w:val="24"/>
          <w:szCs w:val="24"/>
        </w:rPr>
        <w:t>rainy</w:t>
      </w:r>
      <w:r w:rsidRPr="007D215F">
        <w:rPr>
          <w:rFonts w:ascii="Times New Roman" w:eastAsia="Times New Roman" w:hAnsi="Times New Roman" w:cs="Times New Roman"/>
          <w:sz w:val="24"/>
          <w:szCs w:val="24"/>
        </w:rPr>
        <w:t xml:space="preserve"> today then</w:t>
      </w:r>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unlikely that it will be </w:t>
      </w:r>
      <w:r w:rsidRPr="007D215F">
        <w:rPr>
          <w:rFonts w:ascii="Times New Roman" w:eastAsia="Times New Roman" w:hAnsi="Times New Roman" w:cs="Times New Roman"/>
          <w:i/>
          <w:iCs/>
          <w:sz w:val="24"/>
          <w:szCs w:val="24"/>
        </w:rPr>
        <w:t>sunny </w:t>
      </w:r>
      <w:r w:rsidRPr="007D215F">
        <w:rPr>
          <w:rFonts w:ascii="Times New Roman" w:eastAsia="Times New Roman" w:hAnsi="Times New Roman" w:cs="Times New Roman"/>
          <w:sz w:val="24"/>
          <w:szCs w:val="24"/>
        </w:rPr>
        <w:t xml:space="preserve">next week </w:t>
      </w:r>
    </w:p>
    <w:p w:rsidR="008F6EB3"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=sunny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=rainy)=0.1</m:t>
        </m:r>
      </m:oMath>
    </w:p>
    <w:p w:rsid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it is somewhat likely that it will be </w:t>
      </w:r>
      <w:r w:rsidRPr="007D215F">
        <w:rPr>
          <w:rFonts w:ascii="Times New Roman" w:eastAsia="Times New Roman" w:hAnsi="Times New Roman" w:cs="Times New Roman"/>
          <w:i/>
          <w:iCs/>
          <w:sz w:val="24"/>
          <w:szCs w:val="24"/>
        </w:rPr>
        <w:t>foggy </w:t>
      </w:r>
      <w:r w:rsidRPr="007D215F">
        <w:rPr>
          <w:rFonts w:ascii="Times New Roman" w:eastAsia="Times New Roman" w:hAnsi="Times New Roman" w:cs="Times New Roman"/>
          <w:sz w:val="24"/>
          <w:szCs w:val="24"/>
        </w:rPr>
        <w:t xml:space="preserve">next week </w:t>
      </w:r>
    </w:p>
    <w:p w:rsidR="007D215F" w:rsidRPr="007D215F" w:rsidRDefault="008F6EB3" w:rsidP="007D215F">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=rainy)=0.3</m:t>
        </m:r>
      </m:oMath>
    </w:p>
    <w:p w:rsidR="007D215F" w:rsidRPr="007D215F" w:rsidRDefault="007D215F" w:rsidP="007D21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215F">
        <w:rPr>
          <w:rFonts w:ascii="Times New Roman" w:eastAsia="Times New Roman" w:hAnsi="Times New Roman" w:cs="Times New Roman"/>
          <w:sz w:val="24"/>
          <w:szCs w:val="24"/>
        </w:rPr>
        <w:t xml:space="preserve">and it is fairly likely that it will be </w:t>
      </w:r>
      <w:r w:rsidRPr="007D215F">
        <w:rPr>
          <w:rFonts w:ascii="Times New Roman" w:eastAsia="Times New Roman" w:hAnsi="Times New Roman" w:cs="Times New Roman"/>
          <w:i/>
          <w:iCs/>
          <w:sz w:val="24"/>
          <w:szCs w:val="24"/>
        </w:rPr>
        <w:t>rainy </w:t>
      </w:r>
      <w:r w:rsidRPr="007D215F">
        <w:rPr>
          <w:rFonts w:ascii="Times New Roman" w:eastAsia="Times New Roman" w:hAnsi="Times New Roman" w:cs="Times New Roman"/>
          <w:sz w:val="24"/>
          <w:szCs w:val="24"/>
        </w:rPr>
        <w:t xml:space="preserve">next week </w:t>
      </w:r>
    </w:p>
    <w:p w:rsidR="007D215F" w:rsidRPr="007D215F" w:rsidRDefault="008F6EB3" w:rsidP="008F6EB3">
      <w:pPr>
        <w:numPr>
          <w:ilvl w:val="1"/>
          <w:numId w:val="5"/>
        </w:num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week</m:t>
                    </m:r>
                  </m:e>
                </m:d>
              </m:sup>
            </m:sSup>
            <m:r>
              <w:rPr>
                <w:rFonts w:ascii="Cambria Math" w:eastAsia="Times New Roman" w:hAnsi="Cambria Math" w:cs="Times New Roman"/>
                <w:sz w:val="24"/>
                <w:szCs w:val="24"/>
              </w:rPr>
              <m:t xml:space="preserve">=rainy </m:t>
            </m:r>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(today)</m:t>
            </m:r>
          </m:sup>
        </m:sSup>
        <m:r>
          <w:rPr>
            <w:rFonts w:ascii="Cambria Math" w:eastAsia="Times New Roman" w:hAnsi="Cambria Math" w:cs="Times New Roman"/>
            <w:sz w:val="24"/>
            <w:szCs w:val="24"/>
          </w:rPr>
          <m:t>=rainy)=0.6</m:t>
        </m:r>
      </m:oMath>
    </w:p>
    <w:p w:rsidR="00B42FCC" w:rsidRPr="00B42FCC" w:rsidRDefault="00B42FCC" w:rsidP="00725EAA">
      <w:pPr>
        <w:rPr>
          <w:rFonts w:eastAsiaTheme="minorEastAsia"/>
          <w:sz w:val="24"/>
          <w:szCs w:val="24"/>
        </w:rPr>
      </w:pPr>
      <w:r>
        <w:rPr>
          <w:rFonts w:eastAsiaTheme="minorEastAsia"/>
          <w:sz w:val="24"/>
          <w:szCs w:val="24"/>
        </w:rPr>
        <w:t>The transition matrix for this set of conditions is</w:t>
      </w:r>
    </w:p>
    <w:p w:rsidR="008F6EB3" w:rsidRPr="00B42FCC" w:rsidRDefault="008F6EB3" w:rsidP="00725EAA">
      <w:pPr>
        <w:rPr>
          <w:rFonts w:ascii="Times New Roman" w:eastAsia="Times New Roman" w:hAnsi="Times New Roman" w:cs="Times New Roman"/>
          <w:sz w:val="24"/>
          <w:szCs w:val="24"/>
        </w:rPr>
      </w:pPr>
      <m:oMathPara>
        <m:oMath>
          <m:r>
            <m:rPr>
              <m:sty m:val="bi"/>
            </m:rPr>
            <w:rPr>
              <w:rFonts w:ascii="Cambria Math" w:eastAsia="Times New Roman" w:hAnsi="Cambria Math" w:cs="Times New Roman"/>
              <w:sz w:val="24"/>
              <w:szCs w:val="24"/>
            </w:rPr>
            <m:t>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mcs>
                    <m:mc>
                      <m:mcPr>
                        <m:count m:val="3"/>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0.8</m:t>
                    </m:r>
                  </m:e>
                  <m:e>
                    <m:r>
                      <w:rPr>
                        <w:rFonts w:ascii="Cambria Math" w:eastAsia="Times New Roman" w:hAnsi="Cambria Math" w:cs="Times New Roman"/>
                        <w:sz w:val="24"/>
                        <w:szCs w:val="24"/>
                      </w:rPr>
                      <m:t>0.15</m:t>
                    </m:r>
                  </m:e>
                  <m:e>
                    <m:r>
                      <w:rPr>
                        <w:rFonts w:ascii="Cambria Math" w:eastAsia="Times New Roman" w:hAnsi="Cambria Math" w:cs="Times New Roman"/>
                        <w:sz w:val="24"/>
                        <w:szCs w:val="24"/>
                      </w:rPr>
                      <m:t>0.05</m:t>
                    </m:r>
                  </m:e>
                </m:mr>
                <m:mr>
                  <m:e>
                    <m:r>
                      <w:rPr>
                        <w:rFonts w:ascii="Cambria Math" w:eastAsia="Times New Roman" w:hAnsi="Cambria Math" w:cs="Times New Roman"/>
                        <w:sz w:val="24"/>
                        <w:szCs w:val="24"/>
                      </w:rPr>
                      <m:t>0.4</m:t>
                    </m:r>
                  </m:e>
                  <m:e>
                    <m:r>
                      <w:rPr>
                        <w:rFonts w:ascii="Cambria Math" w:eastAsia="Times New Roman" w:hAnsi="Cambria Math" w:cs="Times New Roman"/>
                        <w:sz w:val="24"/>
                        <w:szCs w:val="24"/>
                      </w:rPr>
                      <m:t>0.5</m:t>
                    </m:r>
                  </m:e>
                  <m:e>
                    <m:r>
                      <w:rPr>
                        <w:rFonts w:ascii="Cambria Math" w:eastAsia="Times New Roman" w:hAnsi="Cambria Math" w:cs="Times New Roman"/>
                        <w:sz w:val="24"/>
                        <w:szCs w:val="24"/>
                      </w:rPr>
                      <m:t>0.1</m:t>
                    </m:r>
                  </m:e>
                </m:mr>
                <m:mr>
                  <m:e>
                    <m:r>
                      <w:rPr>
                        <w:rFonts w:ascii="Cambria Math" w:eastAsia="Times New Roman" w:hAnsi="Cambria Math" w:cs="Times New Roman"/>
                        <w:sz w:val="24"/>
                        <w:szCs w:val="24"/>
                      </w:rPr>
                      <m:t>0.1</m:t>
                    </m:r>
                  </m:e>
                  <m:e>
                    <m:r>
                      <w:rPr>
                        <w:rFonts w:ascii="Cambria Math" w:eastAsia="Times New Roman" w:hAnsi="Cambria Math" w:cs="Times New Roman"/>
                        <w:sz w:val="24"/>
                        <w:szCs w:val="24"/>
                      </w:rPr>
                      <m:t>0.3</m:t>
                    </m:r>
                  </m:e>
                  <m:e>
                    <m:r>
                      <w:rPr>
                        <w:rFonts w:ascii="Cambria Math" w:eastAsia="Times New Roman" w:hAnsi="Cambria Math" w:cs="Times New Roman"/>
                        <w:sz w:val="24"/>
                        <w:szCs w:val="24"/>
                      </w:rPr>
                      <m:t>0.6</m:t>
                    </m:r>
                  </m:e>
                </m:mr>
              </m:m>
            </m:e>
          </m:d>
        </m:oMath>
      </m:oMathPara>
    </w:p>
    <w:p w:rsidR="00B42FCC" w:rsidRDefault="00B42FCC"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each row of P corresponds to the weather at time </w:t>
      </w:r>
      <m:oMath>
        <m:r>
          <w:rPr>
            <w:rFonts w:ascii="Cambria Math" w:eastAsia="Times New Roman" w:hAnsi="Cambria Math" w:cs="Times New Roman"/>
            <w:sz w:val="24"/>
            <w:szCs w:val="24"/>
          </w:rPr>
          <m:t>t</m:t>
        </m:r>
      </m:oMath>
      <w:r>
        <w:rPr>
          <w:rFonts w:ascii="Times New Roman" w:eastAsia="Times New Roman" w:hAnsi="Times New Roman" w:cs="Times New Roman"/>
          <w:sz w:val="24"/>
          <w:szCs w:val="24"/>
        </w:rPr>
        <w:t xml:space="preserve"> and each column corresponds to the weather at </w:t>
      </w:r>
      <w:proofErr w:type="gramStart"/>
      <w:r>
        <w:rPr>
          <w:rFonts w:ascii="Times New Roman" w:eastAsia="Times New Roman" w:hAnsi="Times New Roman" w:cs="Times New Roman"/>
          <w:sz w:val="24"/>
          <w:szCs w:val="24"/>
        </w:rPr>
        <w:t xml:space="preserve">time </w:t>
      </w:r>
      <w:proofErr w:type="gramEnd"/>
      <m:oMath>
        <m:r>
          <w:rPr>
            <w:rFonts w:ascii="Cambria Math" w:eastAsia="Times New Roman" w:hAnsi="Cambria Math" w:cs="Times New Roman"/>
            <w:sz w:val="24"/>
            <w:szCs w:val="24"/>
          </w:rPr>
          <m:t>t+1</m:t>
        </m:r>
      </m:oMath>
      <w:r w:rsidRPr="002175D0">
        <w:rPr>
          <w:rFonts w:ascii="Times New Roman" w:eastAsia="Times New Roman" w:hAnsi="Times New Roman" w:cs="Times New Roman"/>
          <w:sz w:val="24"/>
          <w:szCs w:val="24"/>
        </w:rPr>
        <w:t xml:space="preserve">. </w:t>
      </w:r>
    </w:p>
    <w:p w:rsidR="00B42FCC" w:rsidRPr="008F6EB3" w:rsidRDefault="00B42FCC" w:rsidP="00725EAA">
      <w:pPr>
        <w:rPr>
          <w:rFonts w:ascii="Times New Roman" w:eastAsia="Times New Roman" w:hAnsi="Times New Roman" w:cs="Times New Roman"/>
          <w:sz w:val="24"/>
          <w:szCs w:val="24"/>
        </w:rPr>
      </w:pPr>
    </w:p>
    <w:p w:rsidR="008F6EB3" w:rsidRDefault="008A5F47" w:rsidP="008A5F47">
      <w:pPr>
        <w:rPr>
          <w:rFonts w:ascii="Times New Roman" w:eastAsia="Times New Roman" w:hAnsi="Times New Roman" w:cs="Times New Roman"/>
          <w:sz w:val="24"/>
          <w:szCs w:val="24"/>
        </w:rPr>
      </w:pPr>
      <w:r>
        <w:rPr>
          <w:color w:val="FF0000"/>
        </w:rPr>
        <w:t>SEE Appendix Markov Chain Finite State Transitions Code</w:t>
      </w:r>
    </w:p>
    <w:p w:rsidR="008F6EB3" w:rsidRDefault="008A5F47" w:rsidP="00725EAA">
      <w:pPr>
        <w:rPr>
          <w:rFonts w:ascii="Times New Roman" w:eastAsia="Times New Roman" w:hAnsi="Times New Roman" w:cs="Times New Roman"/>
          <w:sz w:val="24"/>
          <w:szCs w:val="24"/>
        </w:rPr>
      </w:pPr>
      <w:r>
        <w:rPr>
          <w:noProof/>
        </w:rPr>
        <w:drawing>
          <wp:inline distT="0" distB="0" distL="0" distR="0">
            <wp:extent cx="4371278" cy="3280327"/>
            <wp:effectExtent l="0" t="0" r="0" b="0"/>
            <wp:docPr id="1" name="Picture 1" descr="C:\Projects\mcmc-markov-chain-finite-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mcmc-markov-chain-finite-sta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278" cy="3280327"/>
                    </a:xfrm>
                    <a:prstGeom prst="rect">
                      <a:avLst/>
                    </a:prstGeom>
                    <a:noFill/>
                    <a:ln>
                      <a:noFill/>
                    </a:ln>
                  </pic:spPr>
                </pic:pic>
              </a:graphicData>
            </a:graphic>
          </wp:inline>
        </w:drawing>
      </w:r>
    </w:p>
    <w:p w:rsidR="008F6EB3" w:rsidRDefault="008F6EB3" w:rsidP="00725EAA">
      <w:pPr>
        <w:rPr>
          <w:rFonts w:ascii="Times New Roman" w:eastAsia="Times New Roman" w:hAnsi="Times New Roman" w:cs="Times New Roman"/>
          <w:sz w:val="24"/>
          <w:szCs w:val="24"/>
        </w:rPr>
      </w:pPr>
    </w:p>
    <w:p w:rsidR="00E575B0" w:rsidRPr="00E575B0" w:rsidRDefault="00E575B0" w:rsidP="00E575B0">
      <w:pPr>
        <w:spacing w:before="100" w:beforeAutospacing="1" w:after="100" w:afterAutospacing="1" w:line="240" w:lineRule="auto"/>
        <w:rPr>
          <w:rFonts w:ascii="Times New Roman" w:eastAsia="Times New Roman" w:hAnsi="Times New Roman" w:cs="Times New Roman"/>
          <w:i/>
          <w:color w:val="FF0000"/>
          <w:sz w:val="24"/>
          <w:szCs w:val="24"/>
        </w:rPr>
      </w:pPr>
      <w:r w:rsidRPr="00E575B0">
        <w:rPr>
          <w:rFonts w:ascii="Times New Roman" w:eastAsia="Times New Roman" w:hAnsi="Times New Roman" w:cs="Times New Roman"/>
          <w:i/>
          <w:color w:val="FF0000"/>
          <w:sz w:val="24"/>
          <w:szCs w:val="24"/>
        </w:rPr>
        <w:t xml:space="preserve">If the Markov chain is time-homogeneous, then the transition matrix </w:t>
      </w:r>
      <w:r w:rsidRPr="00E575B0">
        <w:rPr>
          <w:rFonts w:ascii="Times New Roman" w:eastAsia="Times New Roman" w:hAnsi="Times New Roman" w:cs="Times New Roman"/>
          <w:b/>
          <w:bCs/>
          <w:i/>
          <w:color w:val="FF0000"/>
          <w:sz w:val="24"/>
          <w:szCs w:val="24"/>
        </w:rPr>
        <w:t>P</w:t>
      </w:r>
      <w:r w:rsidRPr="00E575B0">
        <w:rPr>
          <w:rFonts w:ascii="Times New Roman" w:eastAsia="Times New Roman" w:hAnsi="Times New Roman" w:cs="Times New Roman"/>
          <w:i/>
          <w:color w:val="FF0000"/>
          <w:sz w:val="24"/>
          <w:szCs w:val="24"/>
        </w:rPr>
        <w:t xml:space="preserve"> is the same after each step, so the </w:t>
      </w:r>
      <w:r w:rsidRPr="00E575B0">
        <w:rPr>
          <w:rFonts w:ascii="Times New Roman" w:eastAsia="Times New Roman" w:hAnsi="Times New Roman" w:cs="Times New Roman"/>
          <w:i/>
          <w:iCs/>
          <w:color w:val="FF0000"/>
          <w:sz w:val="24"/>
          <w:szCs w:val="24"/>
        </w:rPr>
        <w:t>k</w:t>
      </w:r>
      <w:r w:rsidRPr="00E575B0">
        <w:rPr>
          <w:rFonts w:ascii="Times New Roman" w:eastAsia="Times New Roman" w:hAnsi="Times New Roman" w:cs="Times New Roman"/>
          <w:i/>
          <w:color w:val="FF0000"/>
          <w:sz w:val="24"/>
          <w:szCs w:val="24"/>
        </w:rPr>
        <w:t xml:space="preserve">-step transition probability can be computed as the </w:t>
      </w:r>
      <w:r w:rsidRPr="00E575B0">
        <w:rPr>
          <w:rFonts w:ascii="Times New Roman" w:eastAsia="Times New Roman" w:hAnsi="Times New Roman" w:cs="Times New Roman"/>
          <w:i/>
          <w:iCs/>
          <w:color w:val="FF0000"/>
          <w:sz w:val="24"/>
          <w:szCs w:val="24"/>
        </w:rPr>
        <w:t>k</w:t>
      </w:r>
      <w:r w:rsidRPr="00E575B0">
        <w:rPr>
          <w:rFonts w:ascii="Times New Roman" w:eastAsia="Times New Roman" w:hAnsi="Times New Roman" w:cs="Times New Roman"/>
          <w:i/>
          <w:color w:val="FF0000"/>
          <w:sz w:val="24"/>
          <w:szCs w:val="24"/>
        </w:rPr>
        <w:t>-</w:t>
      </w:r>
      <w:proofErr w:type="spellStart"/>
      <w:r w:rsidRPr="00E575B0">
        <w:rPr>
          <w:rFonts w:ascii="Times New Roman" w:eastAsia="Times New Roman" w:hAnsi="Times New Roman" w:cs="Times New Roman"/>
          <w:i/>
          <w:color w:val="FF0000"/>
          <w:sz w:val="24"/>
          <w:szCs w:val="24"/>
        </w:rPr>
        <w:t>th</w:t>
      </w:r>
      <w:proofErr w:type="spellEnd"/>
      <w:r w:rsidRPr="00E575B0">
        <w:rPr>
          <w:rFonts w:ascii="Times New Roman" w:eastAsia="Times New Roman" w:hAnsi="Times New Roman" w:cs="Times New Roman"/>
          <w:i/>
          <w:color w:val="FF0000"/>
          <w:sz w:val="24"/>
          <w:szCs w:val="24"/>
        </w:rPr>
        <w:t xml:space="preserve"> power of the transition matrix, </w:t>
      </w:r>
      <w:r w:rsidRPr="00E575B0">
        <w:rPr>
          <w:rFonts w:ascii="Times New Roman" w:eastAsia="Times New Roman" w:hAnsi="Times New Roman" w:cs="Times New Roman"/>
          <w:b/>
          <w:bCs/>
          <w:i/>
          <w:color w:val="FF0000"/>
          <w:sz w:val="24"/>
          <w:szCs w:val="24"/>
        </w:rPr>
        <w:t>P</w:t>
      </w:r>
      <w:r w:rsidRPr="00E575B0">
        <w:rPr>
          <w:rFonts w:ascii="Times New Roman" w:eastAsia="Times New Roman" w:hAnsi="Times New Roman" w:cs="Times New Roman"/>
          <w:i/>
          <w:iCs/>
          <w:color w:val="FF0000"/>
          <w:sz w:val="24"/>
          <w:szCs w:val="24"/>
          <w:vertAlign w:val="superscript"/>
        </w:rPr>
        <w:t>k</w:t>
      </w:r>
      <w:r w:rsidRPr="00E575B0">
        <w:rPr>
          <w:rFonts w:ascii="Times New Roman" w:eastAsia="Times New Roman" w:hAnsi="Times New Roman" w:cs="Times New Roman"/>
          <w:i/>
          <w:color w:val="FF0000"/>
          <w:sz w:val="24"/>
          <w:szCs w:val="24"/>
        </w:rPr>
        <w:t>.</w:t>
      </w:r>
    </w:p>
    <w:p w:rsidR="00E575B0" w:rsidRPr="00E575B0" w:rsidRDefault="00E575B0" w:rsidP="00E575B0">
      <w:pPr>
        <w:spacing w:before="100" w:beforeAutospacing="1" w:after="100" w:afterAutospacing="1" w:line="240" w:lineRule="auto"/>
        <w:rPr>
          <w:rFonts w:ascii="Times New Roman" w:eastAsia="Times New Roman" w:hAnsi="Times New Roman" w:cs="Times New Roman"/>
          <w:i/>
          <w:color w:val="FF0000"/>
          <w:sz w:val="24"/>
          <w:szCs w:val="24"/>
        </w:rPr>
      </w:pPr>
      <w:r w:rsidRPr="00E575B0">
        <w:rPr>
          <w:rFonts w:ascii="Times New Roman" w:eastAsia="Times New Roman" w:hAnsi="Times New Roman" w:cs="Times New Roman"/>
          <w:i/>
          <w:color w:val="FF0000"/>
          <w:sz w:val="24"/>
          <w:szCs w:val="24"/>
        </w:rPr>
        <w:t xml:space="preserve">If the Markov chain is irreducible and aperiodic, then there is a unique stationary distribution </w:t>
      </w:r>
      <w:r w:rsidRPr="00E575B0">
        <w:rPr>
          <w:rFonts w:ascii="Times New Roman" w:eastAsia="Times New Roman" w:hAnsi="Times New Roman" w:cs="Times New Roman"/>
          <w:b/>
          <w:bCs/>
          <w:i/>
          <w:color w:val="FF0000"/>
          <w:sz w:val="24"/>
          <w:szCs w:val="24"/>
        </w:rPr>
        <w:t>π</w:t>
      </w:r>
      <w:r w:rsidRPr="00E575B0">
        <w:rPr>
          <w:rFonts w:ascii="Times New Roman" w:eastAsia="Times New Roman" w:hAnsi="Times New Roman" w:cs="Times New Roman"/>
          <w:i/>
          <w:color w:val="FF0000"/>
          <w:sz w:val="24"/>
          <w:szCs w:val="24"/>
        </w:rPr>
        <w:t xml:space="preserve">. Additionally, in this case </w:t>
      </w:r>
      <w:proofErr w:type="spellStart"/>
      <w:r w:rsidRPr="00E575B0">
        <w:rPr>
          <w:rFonts w:ascii="Times New Roman" w:eastAsia="Times New Roman" w:hAnsi="Times New Roman" w:cs="Times New Roman"/>
          <w:b/>
          <w:bCs/>
          <w:i/>
          <w:color w:val="FF0000"/>
          <w:sz w:val="24"/>
          <w:szCs w:val="24"/>
        </w:rPr>
        <w:t>P</w:t>
      </w:r>
      <w:r w:rsidRPr="00E575B0">
        <w:rPr>
          <w:rFonts w:ascii="Times New Roman" w:eastAsia="Times New Roman" w:hAnsi="Times New Roman" w:cs="Times New Roman"/>
          <w:i/>
          <w:iCs/>
          <w:color w:val="FF0000"/>
          <w:sz w:val="24"/>
          <w:szCs w:val="24"/>
          <w:vertAlign w:val="superscript"/>
        </w:rPr>
        <w:t>k</w:t>
      </w:r>
      <w:proofErr w:type="spellEnd"/>
      <w:r w:rsidRPr="00E575B0">
        <w:rPr>
          <w:rFonts w:ascii="Times New Roman" w:eastAsia="Times New Roman" w:hAnsi="Times New Roman" w:cs="Times New Roman"/>
          <w:i/>
          <w:color w:val="FF0000"/>
          <w:sz w:val="24"/>
          <w:szCs w:val="24"/>
        </w:rPr>
        <w:t xml:space="preserve"> converges to a rank-one matrix in which each row is the stationary distribution </w:t>
      </w:r>
      <w:r w:rsidRPr="00E575B0">
        <w:rPr>
          <w:rFonts w:ascii="Times New Roman" w:eastAsia="Times New Roman" w:hAnsi="Times New Roman" w:cs="Times New Roman"/>
          <w:b/>
          <w:bCs/>
          <w:i/>
          <w:color w:val="FF0000"/>
          <w:sz w:val="24"/>
          <w:szCs w:val="24"/>
        </w:rPr>
        <w:t>π</w:t>
      </w:r>
      <w:r w:rsidRPr="00E575B0">
        <w:rPr>
          <w:rFonts w:ascii="Times New Roman" w:eastAsia="Times New Roman" w:hAnsi="Times New Roman" w:cs="Times New Roman"/>
          <w:i/>
          <w:color w:val="FF0000"/>
          <w:sz w:val="24"/>
          <w:szCs w:val="24"/>
        </w:rPr>
        <w:t>, that is,</w:t>
      </w:r>
    </w:p>
    <w:p w:rsidR="00E575B0" w:rsidRDefault="00E575B0" w:rsidP="003B708A">
      <w:pPr>
        <w:pStyle w:val="NormalWeb"/>
      </w:pPr>
    </w:p>
    <w:p w:rsidR="003B708A" w:rsidRPr="00E81120"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m:t>
              </m:r>
            </m:sup>
          </m:sSup>
          <m:r>
            <w:rPr>
              <w:rFonts w:ascii="Cambria Math" w:hAnsi="Cambria Math"/>
            </w:rPr>
            <m:t>=[0.26,0.345,0.395]</m:t>
          </m:r>
        </m:oMath>
      </m:oMathPara>
    </w:p>
    <w:p w:rsidR="00E81120"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 = array([ 0.26 ,  0.345,  0.395])</w:t>
      </w:r>
    </w:p>
    <w:p w:rsidR="00E81120" w:rsidRDefault="00E81120" w:rsidP="00E81120">
      <w:pPr>
        <w:pStyle w:val="NormalWeb"/>
      </w:pPr>
    </w:p>
    <w:p w:rsidR="003B708A" w:rsidRDefault="003B708A" w:rsidP="003B708A">
      <w:pPr>
        <w:pStyle w:val="NormalWeb"/>
      </w:pPr>
      <w:proofErr w:type="gramStart"/>
      <w:r>
        <w:t>and</w:t>
      </w:r>
      <w:proofErr w:type="gramEnd"/>
      <w:r>
        <w:t xml:space="preserve"> in six months:</w:t>
      </w:r>
    </w:p>
    <w:p w:rsidR="003B708A" w:rsidRDefault="003B708A" w:rsidP="003B708A">
      <w:pPr>
        <w:pStyle w:val="NormalWeb"/>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week24</m:t>
                      </m:r>
                    </m:e>
                  </m:d>
                </m:sup>
              </m:sSup>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(0)</m:t>
              </m:r>
            </m:sup>
          </m:sSup>
          <m:sSup>
            <m:sSupPr>
              <m:ctrlPr>
                <w:rPr>
                  <w:rFonts w:ascii="Cambria Math" w:hAnsi="Cambria Math"/>
                  <w:i/>
                </w:rPr>
              </m:ctrlPr>
            </m:sSupPr>
            <m:e>
              <m:r>
                <m:rPr>
                  <m:sty m:val="bi"/>
                </m:rPr>
                <w:rPr>
                  <w:rFonts w:ascii="Cambria Math" w:hAnsi="Cambria Math"/>
                </w:rPr>
                <m:t>P</m:t>
              </m:r>
            </m:e>
            <m:sup>
              <m:r>
                <w:rPr>
                  <w:rFonts w:ascii="Cambria Math" w:hAnsi="Cambria Math"/>
                </w:rPr>
                <m:t>24</m:t>
              </m:r>
            </m:sup>
          </m:sSup>
          <m:r>
            <w:rPr>
              <w:rFonts w:ascii="Cambria Math" w:hAnsi="Cambria Math"/>
            </w:rPr>
            <m:t>=[0.596,0.263,0.140]</m:t>
          </m:r>
        </m:oMath>
      </m:oMathPara>
    </w:p>
    <w:p w:rsidR="003B708A" w:rsidRDefault="00E81120" w:rsidP="00E81120">
      <w:pPr>
        <w:pStyle w:val="NormalWeb"/>
        <w:pBdr>
          <w:top w:val="single" w:sz="4" w:space="1" w:color="auto"/>
          <w:left w:val="single" w:sz="4" w:space="4" w:color="auto"/>
          <w:bottom w:val="single" w:sz="4" w:space="1" w:color="auto"/>
          <w:right w:val="single" w:sz="4" w:space="4" w:color="auto"/>
        </w:pBdr>
        <w:jc w:val="center"/>
      </w:pPr>
      <w:r>
        <w:t>np.dot(X[0,:],</w:t>
      </w:r>
      <w:proofErr w:type="spellStart"/>
      <w:r>
        <w:t>matpow</w:t>
      </w:r>
      <w:proofErr w:type="spellEnd"/>
      <w:r>
        <w:t>(P,24)) = array([ 0.59648855,  0.26315895,  0.1403525 ])</w:t>
      </w:r>
    </w:p>
    <w:p w:rsidR="00E575B0" w:rsidRDefault="00E575B0" w:rsidP="003B708A">
      <w:pPr>
        <w:pStyle w:val="NormalWeb"/>
      </w:pPr>
      <w:r>
        <w:t>We obtain the same results by iterating the Markov Chain from the initial state through the desired number of steps.</w:t>
      </w:r>
    </w:p>
    <w:p w:rsidR="003B708A" w:rsidRPr="003B708A" w:rsidRDefault="003B708A" w:rsidP="004F6417">
      <w:pPr>
        <w:pStyle w:val="Heading2"/>
      </w:pPr>
      <w:bookmarkStart w:id="13" w:name="_Toc444253270"/>
      <w:r w:rsidRPr="003B708A">
        <w:t>Continuous state-space Markov chains</w:t>
      </w:r>
      <w:bookmarkEnd w:id="13"/>
    </w:p>
    <w:p w:rsidR="008F6EB3" w:rsidRDefault="003B708A" w:rsidP="00725EAA">
      <w:pPr>
        <w:rPr>
          <w:del w:id="14" w:author="Broberg, Ronald" w:date="2016-02-26T08:41:00Z"/>
        </w:rPr>
      </w:pPr>
      <w:del w:id="15" w:author="Broberg, Ronald" w:date="2016-02-26T08:41:00Z">
        <w:r w:rsidRPr="003B708A">
          <w:rPr>
            <w:rFonts w:ascii="Times New Roman" w:eastAsia="Times New Roman" w:hAnsi="Times New Roman" w:cs="Times New Roman"/>
            <w:sz w:val="24"/>
            <w:szCs w:val="24"/>
          </w:rPr>
          <w:delText xml:space="preserve">A Markov chain can also have a continuous state space that exists in the real numbers </w:delText>
        </w:r>
        <m:oMath>
          <m:r>
            <m:rPr>
              <m:sty m:val="p"/>
            </m:rPr>
            <w:rPr>
              <w:rFonts w:ascii="Cambria Math" w:eastAsia="Times New Roman" w:hAnsi="Cambria Math" w:cs="Times New Roman"/>
              <w:sz w:val="24"/>
              <w:szCs w:val="24"/>
            </w:rPr>
            <m:t>x∈</m:t>
          </m:r>
          <m:sSup>
            <m:sSupPr>
              <m:ctrlPr>
                <w:rPr>
                  <w:rFonts w:ascii="Cambria Math" w:eastAsia="Times New Roman" w:hAnsi="Cambria Math" w:cs="Times New Roman"/>
                  <w:sz w:val="24"/>
                  <w:szCs w:val="24"/>
                </w:rPr>
              </m:ctrlPr>
            </m:sSupPr>
            <m:e>
              <m:r>
                <m:rPr>
                  <m:scr m:val="double-struck"/>
                  <m:sty m:val="p"/>
                </m:rPr>
                <w:rPr>
                  <w:rFonts w:ascii="Cambria Math" w:eastAsia="Times New Roman" w:hAnsi="Cambria Math" w:cs="Times New Roman"/>
                  <w:sz w:val="24"/>
                  <w:szCs w:val="24"/>
                </w:rPr>
                <m:t>R</m:t>
              </m:r>
            </m:e>
            <m:sup>
              <m:r>
                <m:rPr>
                  <m:sty m:val="p"/>
                </m:rPr>
                <w:rPr>
                  <w:rFonts w:ascii="Cambria Math" w:eastAsia="Times New Roman" w:hAnsi="Cambria Math" w:cs="Times New Roman"/>
                  <w:sz w:val="24"/>
                  <w:szCs w:val="24"/>
                </w:rPr>
                <m:t>N</m:t>
              </m:r>
            </m:sup>
          </m:sSup>
        </m:oMath>
        <w:r w:rsidRPr="003B708A">
          <w:rPr>
            <w:rFonts w:ascii="Times New Roman" w:eastAsia="Times New Roman" w:hAnsi="Times New Roman" w:cs="Times New Roman"/>
            <w:sz w:val="24"/>
            <w:szCs w:val="24"/>
          </w:rPr>
          <w:delText>. In this case the transition operator cannot be instantiated simply as a matrix, but is instead some continuous function on the real numbers. Note that the continuous state-space Markov chain also has a burn in period and a stationary distribution. However, the stationary distribution will also be over a continuous set of variables. To get a better understanding of the workings of a continuous state-space Markov chain, let’s look at a simple example</w:delText>
        </w:r>
        <w:r>
          <w:delText>.</w:delText>
        </w:r>
      </w:del>
    </w:p>
    <w:p w:rsidR="008F6EB3" w:rsidRDefault="00717AFE" w:rsidP="00725EAA">
      <w:pPr>
        <w:rPr>
          <w:ins w:id="16" w:author="Broberg, Ronald" w:date="2016-02-26T08:41:00Z"/>
        </w:rPr>
      </w:pPr>
      <w:ins w:id="17" w:author="Broberg, Ronald" w:date="2016-02-26T08:41:00Z">
        <w:r>
          <w:rPr>
            <w:rFonts w:ascii="Times New Roman" w:eastAsia="Times New Roman" w:hAnsi="Times New Roman" w:cs="Times New Roman"/>
            <w:sz w:val="24"/>
            <w:szCs w:val="24"/>
          </w:rPr>
          <w:t>…</w:t>
        </w:r>
      </w:ins>
    </w:p>
    <w:p w:rsidR="003B708A" w:rsidRDefault="003B708A" w:rsidP="004F6417">
      <w:pPr>
        <w:pStyle w:val="Heading2"/>
      </w:pPr>
      <w:bookmarkStart w:id="18" w:name="_Toc444253271"/>
      <w:r>
        <w:t>Example: Sampling from a continuous distribution using continuous state-space Markov chains</w:t>
      </w:r>
      <w:bookmarkEnd w:id="18"/>
    </w:p>
    <w:p w:rsidR="003B708A" w:rsidRDefault="003B708A" w:rsidP="003B708A">
      <w:pPr>
        <w:pStyle w:val="NormalWeb"/>
        <w:rPr>
          <w:del w:id="19" w:author="Broberg, Ronald" w:date="2016-02-26T08:41:00Z"/>
        </w:rPr>
      </w:pPr>
      <w:del w:id="20" w:author="Broberg, Ronald" w:date="2016-02-26T08:41:00Z">
        <w:r>
          <w:delText>We can use the stationary distribution of a continuous state-space Markov chain in order to sample from a continuous probability distribution: we  run a Markov chain for a sufficient amount of time so that it has reached its stationary distribution, then keep the states that the chain visits as samples from that stationary distribution.</w:delText>
        </w:r>
      </w:del>
    </w:p>
    <w:p w:rsidR="003B708A" w:rsidRDefault="003B708A" w:rsidP="003B708A">
      <w:pPr>
        <w:pStyle w:val="NormalWeb"/>
        <w:rPr>
          <w:del w:id="21" w:author="Broberg, Ronald" w:date="2016-02-26T08:41:00Z"/>
        </w:rPr>
      </w:pPr>
      <w:del w:id="22" w:author="Broberg, Ronald" w:date="2016-02-26T08:41:00Z">
        <w:r>
          <w:lastRenderedPageBreak/>
          <w:delText>In the following example we define a continuous state-space Markov chain. The transition operator is a Normal distribution with unit variance and a mean that is half the distance between zero and the previous state, and the distribution over initial conditions is a Normal distribution with zero mean and unit variance.</w:delText>
        </w:r>
      </w:del>
    </w:p>
    <w:p w:rsidR="003B708A" w:rsidRDefault="003B708A" w:rsidP="003B708A">
      <w:pPr>
        <w:pStyle w:val="NormalWeb"/>
        <w:rPr>
          <w:del w:id="23" w:author="Broberg, Ronald" w:date="2016-02-26T08:41:00Z"/>
        </w:rPr>
      </w:pPr>
      <w:del w:id="24" w:author="Broberg, Ronald" w:date="2016-02-26T08:41:00Z">
        <w:r>
          <w:delText>To ensure that the chain has moved sufficiently far from the initial conditions and that we are sampling  from the chain’s stationary distribution,  we will choose to throw away the first 50 burn in states of the chain. We can also run multiple chains simultaneously in order to sample the stationary distribution more densely. Here we choose to run 5 chains simultaneously.</w:delText>
        </w:r>
      </w:del>
    </w:p>
    <w:p w:rsidR="003B708A" w:rsidRDefault="00717AFE" w:rsidP="003B708A">
      <w:pPr>
        <w:pStyle w:val="NormalWeb"/>
        <w:rPr>
          <w:ins w:id="25" w:author="Broberg, Ronald" w:date="2016-02-26T08:41:00Z"/>
        </w:rPr>
      </w:pPr>
      <w:ins w:id="26" w:author="Broberg, Ronald" w:date="2016-02-26T08:41:00Z">
        <w:r>
          <w:t>…</w:t>
        </w:r>
      </w:ins>
    </w:p>
    <w:p w:rsidR="003B708A" w:rsidRPr="005B304F" w:rsidRDefault="005B304F" w:rsidP="00725EAA">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SEE MCMC Markov Chain Continuous State Transitions Code</w:t>
      </w:r>
    </w:p>
    <w:p w:rsidR="003B708A" w:rsidRDefault="005B304F" w:rsidP="00725EAA">
      <w:pPr>
        <w:rPr>
          <w:rFonts w:ascii="Times New Roman" w:eastAsia="Times New Roman" w:hAnsi="Times New Roman" w:cs="Times New Roman"/>
          <w:sz w:val="24"/>
          <w:szCs w:val="24"/>
        </w:rPr>
      </w:pPr>
      <w:r>
        <w:rPr>
          <w:noProof/>
        </w:rPr>
        <w:drawing>
          <wp:inline distT="0" distB="0" distL="0" distR="0">
            <wp:extent cx="4220190" cy="3166946"/>
            <wp:effectExtent l="0" t="0" r="9525" b="0"/>
            <wp:docPr id="27" name="Picture 27" descr="C:\Projects\mcmc-markov-chain-continuou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mcmc-markov-chain-continuous-sta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4148" cy="3169916"/>
                    </a:xfrm>
                    <a:prstGeom prst="rect">
                      <a:avLst/>
                    </a:prstGeom>
                    <a:noFill/>
                    <a:ln>
                      <a:noFill/>
                    </a:ln>
                  </pic:spPr>
                </pic:pic>
              </a:graphicData>
            </a:graphic>
          </wp:inline>
        </w:drawing>
      </w:r>
    </w:p>
    <w:p w:rsidR="00EA4643" w:rsidRDefault="00EA4643" w:rsidP="00725E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upper left panel shows the first 100 transitions of five different runs of the defined Markov chain. The lower left panel shows the full 1000 transitions for each of the five runs. The ‘burn in’ time is marked on both. The right hand panel shows the stationary distribution derived from the samples of the five runs (minus the “burn in” samples) is a near normal distribution with the mean equal to zero and a variance of 1.3. </w:t>
      </w:r>
    </w:p>
    <w:p w:rsidR="003B708A" w:rsidRPr="003B708A" w:rsidRDefault="00B42FCC" w:rsidP="004F6417">
      <w:pPr>
        <w:pStyle w:val="Heading2"/>
      </w:pPr>
      <w:bookmarkStart w:id="27" w:name="_Toc444253272"/>
      <w:r>
        <w:t>Markov Chain Summary</w:t>
      </w:r>
      <w:bookmarkEnd w:id="27"/>
    </w:p>
    <w:p w:rsidR="003B708A" w:rsidRDefault="003B708A" w:rsidP="003B708A">
      <w:pPr>
        <w:pStyle w:val="NormalWeb"/>
        <w:rPr>
          <w:del w:id="28" w:author="Broberg, Ronald" w:date="2016-02-26T08:41:00Z"/>
        </w:rPr>
      </w:pPr>
      <w:del w:id="29" w:author="Broberg, Ronald" w:date="2016-02-26T08:41:00Z">
        <w:r>
          <w:delText xml:space="preserve">In the previous example we were able to deduce the stationary distribution of the Markov chain by looking at the samples generated from the chain after the burn in period. However, in order to use Markov chains to sample from a specific target distribution, we have to design the transition operator such that the resulting chain reaches a stationary distribution that matches the target distribution. This is where MCMC methods like the Metropolis sampler, the Metropolis-Hastings </w:delText>
        </w:r>
        <w:r>
          <w:lastRenderedPageBreak/>
          <w:delText>sampler, and the Gibbs sampler come to rescue. We will discuss each of these Markov-chain-based sampling methods separately in later posts.</w:delText>
        </w:r>
      </w:del>
    </w:p>
    <w:p w:rsidR="003B708A" w:rsidRDefault="00717AFE" w:rsidP="003B708A">
      <w:pPr>
        <w:pStyle w:val="NormalWeb"/>
        <w:rPr>
          <w:ins w:id="30" w:author="Broberg, Ronald" w:date="2016-02-26T08:41:00Z"/>
        </w:rPr>
      </w:pPr>
      <w:ins w:id="31" w:author="Broberg, Ronald" w:date="2016-02-26T08:41:00Z">
        <w:r>
          <w:t>…</w:t>
        </w:r>
      </w:ins>
    </w:p>
    <w:p w:rsidR="00174D2F" w:rsidRDefault="00174D2F" w:rsidP="00174D2F">
      <w:pPr>
        <w:pStyle w:val="Heading1"/>
      </w:pPr>
      <w:bookmarkStart w:id="32" w:name="_Toc444253273"/>
      <w:r>
        <w:t>MCMC: The Metropolis Sampler</w:t>
      </w:r>
      <w:bookmarkEnd w:id="32"/>
    </w:p>
    <w:p w:rsidR="003B708A" w:rsidRDefault="007A17BE" w:rsidP="00725EAA">
      <w:pPr>
        <w:rPr>
          <w:rFonts w:ascii="Times New Roman" w:eastAsia="Times New Roman" w:hAnsi="Times New Roman" w:cs="Times New Roman"/>
          <w:sz w:val="24"/>
          <w:szCs w:val="24"/>
        </w:rPr>
      </w:pPr>
      <w:hyperlink r:id="rId18" w:history="1">
        <w:r w:rsidR="00174D2F" w:rsidRPr="00BB0F78">
          <w:rPr>
            <w:rStyle w:val="Hyperlink"/>
            <w:rFonts w:ascii="Times New Roman" w:eastAsia="Times New Roman" w:hAnsi="Times New Roman" w:cs="Times New Roman"/>
            <w:sz w:val="24"/>
            <w:szCs w:val="24"/>
          </w:rPr>
          <w:t>https://theclevermachine.wordpress.com/2012/10/05/mcmc-the-metropolis-sampler/</w:t>
        </w:r>
      </w:hyperlink>
    </w:p>
    <w:p w:rsidR="00174D2F" w:rsidRDefault="00174D2F" w:rsidP="00725EAA">
      <w:pPr>
        <w:rPr>
          <w:del w:id="33" w:author="Broberg, Ronald" w:date="2016-02-26T08:41:00Z"/>
          <w:rFonts w:ascii="Times New Roman" w:eastAsia="Times New Roman" w:hAnsi="Times New Roman" w:cs="Times New Roman"/>
          <w:sz w:val="24"/>
          <w:szCs w:val="24"/>
        </w:rPr>
      </w:pPr>
      <w:del w:id="34" w:author="Broberg, Ronald" w:date="2016-02-26T08:41:00Z">
        <w:r w:rsidRPr="00174D2F">
          <w:rPr>
            <w:rFonts w:ascii="Times New Roman" w:eastAsia="Times New Roman" w:hAnsi="Times New Roman" w:cs="Times New Roman"/>
            <w:sz w:val="24"/>
            <w:szCs w:val="24"/>
          </w:rPr>
          <w:delText xml:space="preserve">As discussed in an earlier </w:delText>
        </w:r>
        <w:r w:rsidR="000D414C">
          <w:fldChar w:fldCharType="begin"/>
        </w:r>
        <w:r w:rsidR="000D414C">
          <w:delInstrText xml:space="preserve"> HYPERLINK "https://theclevermachine.wordpress.com/2012/09/24/a-brief-introduction-to-markov-chains/" \o "Markov Chains" </w:delInstrText>
        </w:r>
        <w:r w:rsidR="000D414C">
          <w:fldChar w:fldCharType="separate"/>
        </w:r>
        <w:r w:rsidRPr="00174D2F">
          <w:rPr>
            <w:rFonts w:ascii="Times New Roman" w:eastAsia="Times New Roman" w:hAnsi="Times New Roman" w:cs="Times New Roman"/>
            <w:sz w:val="24"/>
            <w:szCs w:val="24"/>
          </w:rPr>
          <w:delText>post</w:delText>
        </w:r>
        <w:r w:rsidR="000D414C">
          <w:rPr>
            <w:rFonts w:ascii="Times New Roman" w:eastAsia="Times New Roman" w:hAnsi="Times New Roman" w:cs="Times New Roman"/>
            <w:sz w:val="24"/>
            <w:szCs w:val="24"/>
          </w:rPr>
          <w:fldChar w:fldCharType="end"/>
        </w:r>
        <w:r w:rsidRPr="00174D2F">
          <w:rPr>
            <w:rFonts w:ascii="Times New Roman" w:eastAsia="Times New Roman" w:hAnsi="Times New Roman" w:cs="Times New Roman"/>
            <w:sz w:val="24"/>
            <w:szCs w:val="24"/>
          </w:rPr>
          <w:delText xml:space="preserve">, we can use a Markov chain to sample from some </w:delText>
        </w:r>
        <w:r w:rsidRPr="00174D2F">
          <w:rPr>
            <w:rFonts w:ascii="Times New Roman" w:eastAsia="Times New Roman" w:hAnsi="Times New Roman" w:cs="Times New Roman"/>
            <w:i/>
            <w:iCs/>
            <w:sz w:val="24"/>
            <w:szCs w:val="24"/>
          </w:rPr>
          <w:delText>target probability distribution</w:delText>
        </w:r>
        <w:r w:rsidRPr="00174D2F">
          <w:rPr>
            <w:rFonts w:ascii="Times New Roman" w:eastAsia="Times New Roman" w:hAnsi="Times New Roman" w:cs="Times New Roman"/>
            <w:sz w:val="24"/>
            <w:szCs w:val="24"/>
          </w:rPr>
          <w:delText xml:space="preserve"> </w:delText>
        </w:r>
        <w:r w:rsidRPr="00174D2F">
          <w:rPr>
            <w:rFonts w:ascii="Times New Roman" w:eastAsia="Times New Roman" w:hAnsi="Times New Roman" w:cs="Times New Roman"/>
            <w:noProof/>
            <w:sz w:val="24"/>
            <w:szCs w:val="24"/>
          </w:rPr>
          <w:drawing>
            <wp:inline distT="0" distB="0" distL="0" distR="0" wp14:anchorId="38F2DB89" wp14:editId="57DCDB8D">
              <wp:extent cx="278765" cy="167005"/>
              <wp:effectExtent l="0" t="0" r="6985" b="4445"/>
              <wp:docPr id="111" name="Picture 11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delText>from which drawing samples directly is difficult. To do so, it is necessary to design a transition operator for the Markov chain which makes the chain’s stationary distribution match the target distribution. The Metropolis sampling algorithm  (and the more general Metropolis-Hastings sampling algorithm) uses simple heuristics to implement such a transition operator.</w:delText>
        </w:r>
      </w:del>
    </w:p>
    <w:p w:rsidR="00174D2F" w:rsidRDefault="00717AFE" w:rsidP="00725EAA">
      <w:pPr>
        <w:rPr>
          <w:ins w:id="35" w:author="Broberg, Ronald" w:date="2016-02-26T08:41:00Z"/>
          <w:rFonts w:ascii="Times New Roman" w:eastAsia="Times New Roman" w:hAnsi="Times New Roman" w:cs="Times New Roman"/>
          <w:sz w:val="24"/>
          <w:szCs w:val="24"/>
        </w:rPr>
      </w:pPr>
      <w:ins w:id="36" w:author="Broberg, Ronald" w:date="2016-02-26T08:41:00Z">
        <w:r>
          <w:rPr>
            <w:rFonts w:ascii="Times New Roman" w:eastAsia="Times New Roman" w:hAnsi="Times New Roman" w:cs="Times New Roman"/>
            <w:sz w:val="24"/>
            <w:szCs w:val="24"/>
          </w:rPr>
          <w:t>…</w:t>
        </w:r>
      </w:ins>
    </w:p>
    <w:p w:rsidR="00174D2F" w:rsidRDefault="00174D2F" w:rsidP="00174D2F">
      <w:pPr>
        <w:pStyle w:val="Heading2"/>
      </w:pPr>
      <w:bookmarkStart w:id="37" w:name="_Toc444253274"/>
      <w:r>
        <w:t>Metropolis Sampling</w:t>
      </w:r>
      <w:bookmarkEnd w:id="37"/>
    </w:p>
    <w:p w:rsidR="00174D2F" w:rsidRDefault="00174D2F" w:rsidP="00174D2F">
      <w:pPr>
        <w:pStyle w:val="NormalWeb"/>
        <w:rPr>
          <w:ins w:id="38" w:author="Broberg, Ronald" w:date="2016-02-26T08:41:00Z"/>
        </w:rPr>
      </w:pPr>
      <w:del w:id="39" w:author="Broberg, Ronald" w:date="2016-02-26T08:41:00Z">
        <w:r>
          <w:delText xml:space="preserve">Starting from some random initial state </w:delText>
        </w:r>
        <w:r>
          <w:rPr>
            <w:noProof/>
          </w:rPr>
          <w:drawing>
            <wp:inline distT="0" distB="0" distL="0" distR="0" wp14:anchorId="750A6814" wp14:editId="2B47C5AC">
              <wp:extent cx="691515" cy="144780"/>
              <wp:effectExtent l="0" t="0" r="0" b="7620"/>
              <wp:docPr id="144" name="Picture 144"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x^{(0)} \sim \pi^{(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r>
          <w:delText xml:space="preserve">, the algorithm first draws a possible sample </w:delText>
        </w:r>
        <w:r>
          <w:rPr>
            <w:noProof/>
          </w:rPr>
          <w:drawing>
            <wp:inline distT="0" distB="0" distL="0" distR="0" wp14:anchorId="7B771B71" wp14:editId="2364B497">
              <wp:extent cx="144780" cy="111760"/>
              <wp:effectExtent l="0" t="0" r="7620" b="2540"/>
              <wp:docPr id="143" name="Picture 14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from a  </w:delText>
        </w:r>
        <w:r>
          <w:rPr>
            <w:rStyle w:val="Emphasis"/>
            <w:b/>
            <w:bCs/>
          </w:rPr>
          <w:delText>proposal distribution</w:delText>
        </w:r>
        <w:r>
          <w:delText xml:space="preserve"> </w:delText>
        </w:r>
        <w:r>
          <w:rPr>
            <w:noProof/>
          </w:rPr>
          <w:drawing>
            <wp:inline distT="0" distB="0" distL="0" distR="0" wp14:anchorId="6970C5F7" wp14:editId="26678F04">
              <wp:extent cx="680085" cy="178435"/>
              <wp:effectExtent l="0" t="0" r="5715" b="0"/>
              <wp:docPr id="142" name="Picture 142"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q(x | 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xml:space="preserve">.  Much like a conventional transition operator for a Markov chain, the proposal distribution depends only on the previous state in the chain. However, the transition operator for the Metropolis algorithm has an additional step that assesses whether or not the target distribution has a sufficiently large density near </w:delText>
        </w:r>
      </w:del>
      <w:ins w:id="40" w:author="Broberg, Ronald" w:date="2016-02-26T08:41:00Z">
        <w:r w:rsidR="00717AFE">
          <w:t>…</w:t>
        </w:r>
        <w:r>
          <w:t xml:space="preserve"> </w:t>
        </w:r>
        <w:proofErr w:type="gramStart"/>
        <w:r>
          <w:t>heuristics</w:t>
        </w:r>
        <w:proofErr w:type="gramEnd"/>
        <w:r>
          <w:t>:</w:t>
        </w:r>
      </w:ins>
    </w:p>
    <w:p w:rsidR="00174D2F" w:rsidRDefault="00174D2F" w:rsidP="00174D2F">
      <w:pPr>
        <w:pStyle w:val="NormalWeb"/>
        <w:rPr>
          <w:del w:id="41" w:author="Broberg, Ronald" w:date="2016-02-26T08:41:00Z"/>
        </w:rPr>
      </w:pPr>
      <w:proofErr w:type="gramStart"/>
      <w:ins w:id="42" w:author="Broberg, Ronald" w:date="2016-02-26T08:41:00Z">
        <w:r>
          <w:t>If  </w:t>
        </w:r>
        <w:proofErr w:type="gramEnd"/>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≥p(</m:t>
          </m:r>
          <m:sSup>
            <m:sSupPr>
              <m:ctrlPr>
                <w:rPr>
                  <w:rFonts w:ascii="Cambria Math" w:hAnsi="Cambria Math"/>
                  <w:i/>
                </w:rPr>
              </m:ctrlPr>
            </m:sSupPr>
            <m:e>
              <m:r>
                <w:rPr>
                  <w:rFonts w:ascii="Cambria Math" w:hAnsi="Cambria Math"/>
                </w:rPr>
                <m:t>x</m:t>
              </m:r>
            </m:e>
            <m:sup>
              <m:r>
                <w:rPr>
                  <w:rFonts w:ascii="Cambria Math" w:hAnsi="Cambria Math"/>
                </w:rPr>
                <m:t>t-1</m:t>
              </m:r>
            </m:sup>
          </m:sSup>
          <m:r>
            <w:rPr>
              <w:rFonts w:ascii="Cambria Math" w:hAnsi="Cambria Math"/>
            </w:rPr>
            <m:t>)</m:t>
          </m:r>
        </m:oMath>
        <w:r w:rsidR="00717AFE">
          <w:t xml:space="preserve">, </w:t>
        </w:r>
      </w:ins>
      <w:r w:rsidR="00717AFE">
        <w:t xml:space="preserve">the </w:t>
      </w:r>
      <w:r>
        <w:t xml:space="preserve">proposed state </w:t>
      </w:r>
      <w:del w:id="43" w:author="Broberg, Ronald" w:date="2016-02-26T08:41:00Z">
        <w:r>
          <w:delText xml:space="preserve">to warrant accepting the proposed state as a sample and setting it to the next state in the chain. If the density of </w:delText>
        </w:r>
        <w:r>
          <w:rPr>
            <w:noProof/>
          </w:rPr>
          <w:drawing>
            <wp:inline distT="0" distB="0" distL="0" distR="0" wp14:anchorId="72FE1C3F" wp14:editId="198E98AC">
              <wp:extent cx="278765" cy="167005"/>
              <wp:effectExtent l="0" t="0" r="6985" b="4445"/>
              <wp:docPr id="141" name="Picture 141"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low near the proposed state, then it is likely (but not guaranteed) that it will be rejected. The criterion for accepting or rejecting a proposed state are defined by the following heuristics:</w:delText>
        </w:r>
      </w:del>
    </w:p>
    <w:p w:rsidR="00174D2F" w:rsidRDefault="00174D2F" w:rsidP="00174D2F">
      <w:pPr>
        <w:numPr>
          <w:ilvl w:val="0"/>
          <w:numId w:val="6"/>
        </w:numPr>
        <w:spacing w:before="100" w:beforeAutospacing="1" w:after="100" w:afterAutospacing="1" w:line="240" w:lineRule="auto"/>
      </w:pPr>
      <w:del w:id="44" w:author="Broberg, Ronald" w:date="2016-02-26T08:41:00Z">
        <w:r>
          <w:delText xml:space="preserve">If </w:delText>
        </w:r>
        <w:r>
          <w:rPr>
            <w:noProof/>
          </w:rPr>
          <w:drawing>
            <wp:inline distT="0" distB="0" distL="0" distR="0" wp14:anchorId="0E83B4A9" wp14:editId="6DB67761">
              <wp:extent cx="1126490" cy="178435"/>
              <wp:effectExtent l="0" t="0" r="0" b="0"/>
              <wp:docPr id="140" name="Picture 140" descr="p(x^*) \geq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p(x^*) \geq p(x^{(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6490" cy="178435"/>
                      </a:xfrm>
                      <a:prstGeom prst="rect">
                        <a:avLst/>
                      </a:prstGeom>
                      <a:noFill/>
                      <a:ln>
                        <a:noFill/>
                      </a:ln>
                    </pic:spPr>
                  </pic:pic>
                </a:graphicData>
              </a:graphic>
            </wp:inline>
          </w:drawing>
        </w:r>
        <w:r>
          <w:delText xml:space="preserve">,  the proposed state </w:delText>
        </w:r>
      </w:del>
      <w:proofErr w:type="gramStart"/>
      <w:r>
        <w:t>is</w:t>
      </w:r>
      <w:proofErr w:type="gramEnd"/>
      <w:r>
        <w:t xml:space="preserve"> kept </w:t>
      </w:r>
      <w:del w:id="45" w:author="Broberg, Ronald" w:date="2016-02-26T08:41:00Z">
        <w:r>
          <w:rPr>
            <w:noProof/>
          </w:rPr>
          <w:drawing>
            <wp:inline distT="0" distB="0" distL="0" distR="0" wp14:anchorId="2E452CC8" wp14:editId="2ED3BBB1">
              <wp:extent cx="144780" cy="111760"/>
              <wp:effectExtent l="0" t="0" r="7620" b="2540"/>
              <wp:docPr id="139" name="Picture 13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46" w:author="Broberg, Ronald" w:date="2016-02-26T08:41:00Z">
                <w:rPr>
                  <w:rFonts w:ascii="Cambria Math" w:eastAsia="Times New Roman" w:hAnsi="Cambria Math" w:cs="Times New Roman"/>
                  <w:i/>
                  <w:sz w:val="24"/>
                  <w:szCs w:val="24"/>
                </w:rPr>
              </w:ins>
            </m:ctrlPr>
          </m:sSupPr>
          <m:e>
            <m:r>
              <w:ins w:id="47" w:author="Broberg, Ronald" w:date="2016-02-26T08:41:00Z">
                <w:rPr>
                  <w:rFonts w:ascii="Cambria Math" w:eastAsia="Times New Roman" w:hAnsi="Cambria Math" w:cs="Times New Roman"/>
                  <w:sz w:val="24"/>
                  <w:szCs w:val="24"/>
                </w:rPr>
                <m:t>x</m:t>
              </w:ins>
            </m:r>
          </m:e>
          <m:sup>
            <m:r>
              <w:ins w:id="48" w:author="Broberg, Ronald" w:date="2016-02-26T08:41:00Z">
                <w:rPr>
                  <w:rFonts w:ascii="Cambria Math" w:eastAsia="Times New Roman" w:hAnsi="Cambria Math" w:cs="Times New Roman"/>
                  <w:sz w:val="24"/>
                  <w:szCs w:val="24"/>
                </w:rPr>
                <m:t>*</m:t>
              </w:ins>
            </m:r>
          </m:sup>
        </m:sSup>
        <m:r>
          <w:ins w:id="49" w:author="Broberg, Ronald" w:date="2016-02-26T08:41:00Z">
            <w:rPr>
              <w:rFonts w:ascii="Cambria Math" w:eastAsia="Times New Roman" w:hAnsi="Cambria Math" w:cs="Times New Roman"/>
              <w:sz w:val="24"/>
              <w:szCs w:val="24"/>
            </w:rPr>
            <m:t xml:space="preserve"> </m:t>
          </w:ins>
        </m:r>
      </m:oMath>
      <w:r>
        <w:t>as a sample and is set as the next state in the chain (i.e. move the chain’s state to a location  where</w:t>
      </w:r>
      <w:r w:rsidR="00717AFE">
        <w:rPr>
          <w:noProof/>
        </w:rPr>
        <w:t xml:space="preserve"> </w:t>
      </w:r>
      <w:del w:id="50" w:author="Broberg, Ronald" w:date="2016-02-26T08:41:00Z">
        <w:r>
          <w:rPr>
            <w:noProof/>
          </w:rPr>
          <w:drawing>
            <wp:inline distT="0" distB="0" distL="0" distR="0" wp14:anchorId="664C9F08" wp14:editId="247DD930">
              <wp:extent cx="278765" cy="167005"/>
              <wp:effectExtent l="0" t="0" r="6985" b="4445"/>
              <wp:docPr id="138" name="Picture 13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del>
      <m:oMath>
        <m:r>
          <w:ins w:id="51" w:author="Broberg, Ronald" w:date="2016-02-26T08:41:00Z">
            <w:rPr>
              <w:rFonts w:ascii="Cambria Math" w:eastAsia="Times New Roman" w:hAnsi="Cambria Math" w:cs="Times New Roman"/>
              <w:sz w:val="24"/>
              <w:szCs w:val="24"/>
            </w:rPr>
            <m:t>p</m:t>
          </w:ins>
        </m:r>
        <m:d>
          <m:dPr>
            <m:ctrlPr>
              <w:ins w:id="52" w:author="Broberg, Ronald" w:date="2016-02-26T08:41:00Z">
                <w:rPr>
                  <w:rFonts w:ascii="Cambria Math" w:eastAsia="Times New Roman" w:hAnsi="Cambria Math" w:cs="Times New Roman"/>
                  <w:i/>
                  <w:sz w:val="24"/>
                  <w:szCs w:val="24"/>
                </w:rPr>
              </w:ins>
            </m:ctrlPr>
          </m:dPr>
          <m:e>
            <m:r>
              <w:ins w:id="53" w:author="Broberg, Ronald" w:date="2016-02-26T08:41:00Z">
                <w:rPr>
                  <w:rFonts w:ascii="Cambria Math" w:eastAsia="Times New Roman" w:hAnsi="Cambria Math" w:cs="Times New Roman"/>
                  <w:sz w:val="24"/>
                  <w:szCs w:val="24"/>
                </w:rPr>
                <m:t>x</m:t>
              </w:ins>
            </m:r>
          </m:e>
        </m:d>
      </m:oMath>
      <w:ins w:id="54" w:author="Broberg, Ronald" w:date="2016-02-26T08:41:00Z">
        <w:r w:rsidR="00717AFE">
          <w:rPr>
            <w:rFonts w:eastAsiaTheme="minorEastAsia"/>
            <w:noProof/>
            <w:sz w:val="24"/>
            <w:szCs w:val="24"/>
          </w:rPr>
          <w:t xml:space="preserve"> </w:t>
        </w:r>
      </w:ins>
      <w:r>
        <w:t>has equal or greater density).</w:t>
      </w:r>
    </w:p>
    <w:p w:rsidR="00174D2F" w:rsidRDefault="00174D2F" w:rsidP="00174D2F">
      <w:pPr>
        <w:numPr>
          <w:ilvl w:val="0"/>
          <w:numId w:val="6"/>
        </w:numPr>
        <w:spacing w:before="100" w:beforeAutospacing="1" w:after="100" w:afterAutospacing="1" w:line="240" w:lineRule="auto"/>
      </w:pPr>
      <w:del w:id="55" w:author="Broberg, Ronald" w:date="2016-02-26T08:41:00Z">
        <w:r>
          <w:delText xml:space="preserve">If </w:delText>
        </w:r>
        <w:r>
          <w:rPr>
            <w:noProof/>
          </w:rPr>
          <w:drawing>
            <wp:inline distT="0" distB="0" distL="0" distR="0" wp14:anchorId="6025CB10" wp14:editId="24EBFBE2">
              <wp:extent cx="1115060" cy="178435"/>
              <wp:effectExtent l="0" t="0" r="8890" b="0"/>
              <wp:docPr id="137" name="Picture 137" descr="p(x^*) &lt; 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p(x^*) &lt; p(x^{(t-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5060" cy="178435"/>
                      </a:xfrm>
                      <a:prstGeom prst="rect">
                        <a:avLst/>
                      </a:prstGeom>
                      <a:noFill/>
                      <a:ln>
                        <a:noFill/>
                      </a:ln>
                    </pic:spPr>
                  </pic:pic>
                </a:graphicData>
              </a:graphic>
            </wp:inline>
          </w:drawing>
        </w:r>
        <w:r>
          <w:delText>–</w:delText>
        </w:r>
      </w:del>
      <w:ins w:id="56" w:author="Broberg, Ronald" w:date="2016-02-26T08:41:00Z">
        <w:r>
          <w:t xml:space="preserve">If </w:t>
        </w: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&lt;p(</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t-1</m:t>
              </m:r>
            </m:sup>
          </m:sSup>
          <m:r>
            <w:rPr>
              <w:rFonts w:ascii="Cambria Math" w:eastAsia="Times New Roman" w:hAnsi="Cambria Math" w:cs="Times New Roman"/>
              <w:sz w:val="24"/>
              <w:szCs w:val="24"/>
            </w:rPr>
            <m:t>)</m:t>
          </m:r>
        </m:oMath>
        <w:r>
          <w:t>–</w:t>
        </w:r>
      </w:ins>
      <w:r>
        <w:t xml:space="preserve">indicating that </w:t>
      </w:r>
      <w:del w:id="57" w:author="Broberg, Ronald" w:date="2016-02-26T08:41:00Z">
        <w:r>
          <w:rPr>
            <w:noProof/>
          </w:rPr>
          <w:drawing>
            <wp:inline distT="0" distB="0" distL="0" distR="0" wp14:anchorId="5F8C7B0A" wp14:editId="2B59155C">
              <wp:extent cx="278765" cy="167005"/>
              <wp:effectExtent l="0" t="0" r="6985" b="4445"/>
              <wp:docPr id="136" name="Picture 13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del>
      <m:oMath>
        <m:r>
          <w:ins w:id="58" w:author="Broberg, Ronald" w:date="2016-02-26T08:41:00Z">
            <w:rPr>
              <w:rFonts w:ascii="Cambria Math" w:eastAsia="Times New Roman" w:hAnsi="Cambria Math" w:cs="Times New Roman"/>
              <w:sz w:val="24"/>
              <w:szCs w:val="24"/>
            </w:rPr>
            <m:t>p</m:t>
          </w:ins>
        </m:r>
        <m:d>
          <m:dPr>
            <m:ctrlPr>
              <w:ins w:id="59" w:author="Broberg, Ronald" w:date="2016-02-26T08:41:00Z">
                <w:rPr>
                  <w:rFonts w:ascii="Cambria Math" w:eastAsia="Times New Roman" w:hAnsi="Cambria Math" w:cs="Times New Roman"/>
                  <w:i/>
                  <w:sz w:val="24"/>
                  <w:szCs w:val="24"/>
                </w:rPr>
              </w:ins>
            </m:ctrlPr>
          </m:dPr>
          <m:e>
            <m:r>
              <w:ins w:id="60" w:author="Broberg, Ronald" w:date="2016-02-26T08:41:00Z">
                <w:rPr>
                  <w:rFonts w:ascii="Cambria Math" w:eastAsia="Times New Roman" w:hAnsi="Cambria Math" w:cs="Times New Roman"/>
                  <w:sz w:val="24"/>
                  <w:szCs w:val="24"/>
                </w:rPr>
                <m:t>x</m:t>
              </w:ins>
            </m:r>
          </m:e>
        </m:d>
        <m:r>
          <w:ins w:id="61" w:author="Broberg, Ronald" w:date="2016-02-26T08:41:00Z">
            <w:rPr>
              <w:rFonts w:ascii="Cambria Math" w:eastAsia="Times New Roman" w:hAnsi="Cambria Math" w:cs="Times New Roman"/>
              <w:sz w:val="24"/>
              <w:szCs w:val="24"/>
            </w:rPr>
            <m:t xml:space="preserve"> </m:t>
          </w:ins>
        </m:r>
      </m:oMath>
      <w:r>
        <w:t xml:space="preserve">has low density near </w:t>
      </w:r>
      <w:del w:id="62" w:author="Broberg, Ronald" w:date="2016-02-26T08:41:00Z">
        <w:r>
          <w:rPr>
            <w:noProof/>
          </w:rPr>
          <w:drawing>
            <wp:inline distT="0" distB="0" distL="0" distR="0" wp14:anchorId="6093AE12" wp14:editId="1C89D0D7">
              <wp:extent cx="144780" cy="111760"/>
              <wp:effectExtent l="0" t="0" r="7620" b="2540"/>
              <wp:docPr id="135" name="Picture 13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63" w:author="Broberg, Ronald" w:date="2016-02-26T08:41:00Z">
                <w:rPr>
                  <w:rFonts w:ascii="Cambria Math" w:eastAsia="Times New Roman" w:hAnsi="Cambria Math" w:cs="Times New Roman"/>
                  <w:i/>
                  <w:sz w:val="24"/>
                  <w:szCs w:val="24"/>
                </w:rPr>
              </w:ins>
            </m:ctrlPr>
          </m:sSupPr>
          <m:e>
            <m:r>
              <w:ins w:id="64" w:author="Broberg, Ronald" w:date="2016-02-26T08:41:00Z">
                <w:rPr>
                  <w:rFonts w:ascii="Cambria Math" w:eastAsia="Times New Roman" w:hAnsi="Cambria Math" w:cs="Times New Roman"/>
                  <w:sz w:val="24"/>
                  <w:szCs w:val="24"/>
                </w:rPr>
                <m:t>x</m:t>
              </w:ins>
            </m:r>
          </m:e>
          <m:sup>
            <m:r>
              <w:ins w:id="65" w:author="Broberg, Ronald" w:date="2016-02-26T08:41:00Z">
                <w:rPr>
                  <w:rFonts w:ascii="Cambria Math" w:eastAsia="Times New Roman" w:hAnsi="Cambria Math" w:cs="Times New Roman"/>
                  <w:sz w:val="24"/>
                  <w:szCs w:val="24"/>
                </w:rPr>
                <m:t>*</m:t>
              </w:ins>
            </m:r>
          </m:sup>
        </m:sSup>
        <m:r>
          <w:ins w:id="66" w:author="Broberg, Ronald" w:date="2016-02-26T08:41:00Z">
            <w:rPr>
              <w:rFonts w:ascii="Cambria Math" w:eastAsia="Times New Roman" w:hAnsi="Cambria Math" w:cs="Times New Roman"/>
              <w:sz w:val="24"/>
              <w:szCs w:val="24"/>
            </w:rPr>
            <m:t xml:space="preserve"> </m:t>
          </w:ins>
        </m:r>
      </m:oMath>
      <w:r>
        <w:t xml:space="preserve">–then the proposed state may still be accepted, but only randomly, and with a </w:t>
      </w:r>
      <w:proofErr w:type="gramStart"/>
      <w:r>
        <w:t>probability</w:t>
      </w:r>
      <w:r w:rsidR="00717AFE">
        <w:t xml:space="preserve"> </w:t>
      </w:r>
      <w:del w:id="67" w:author="Broberg, Ronald" w:date="2016-02-26T08:41:00Z">
        <w:r>
          <w:rPr>
            <w:noProof/>
          </w:rPr>
          <w:drawing>
            <wp:inline distT="0" distB="0" distL="0" distR="0" wp14:anchorId="00F49CF0" wp14:editId="433546A1">
              <wp:extent cx="468630" cy="256540"/>
              <wp:effectExtent l="0" t="0" r="7620" b="0"/>
              <wp:docPr id="134" name="Picture 134" descr="\frac{p(x^*)}{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frac{p(x^*)}{p(x^{(t-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 cy="256540"/>
                      </a:xfrm>
                      <a:prstGeom prst="rect">
                        <a:avLst/>
                      </a:prstGeom>
                      <a:noFill/>
                      <a:ln>
                        <a:noFill/>
                      </a:ln>
                    </pic:spPr>
                  </pic:pic>
                </a:graphicData>
              </a:graphic>
            </wp:inline>
          </w:drawing>
        </w:r>
      </w:del>
      <w:proofErr w:type="gramEnd"/>
      <m:oMath>
        <m:f>
          <m:fPr>
            <m:ctrlPr>
              <w:ins w:id="68" w:author="Broberg, Ronald" w:date="2016-02-26T08:41:00Z">
                <w:rPr>
                  <w:rFonts w:ascii="Cambria Math" w:hAnsi="Cambria Math"/>
                  <w:i/>
                </w:rPr>
              </w:ins>
            </m:ctrlPr>
          </m:fPr>
          <m:num>
            <m:r>
              <w:ins w:id="69" w:author="Broberg, Ronald" w:date="2016-02-26T08:41:00Z">
                <w:rPr>
                  <w:rFonts w:ascii="Cambria Math" w:eastAsia="Times New Roman" w:hAnsi="Cambria Math" w:cs="Times New Roman"/>
                  <w:sz w:val="24"/>
                  <w:szCs w:val="24"/>
                </w:rPr>
                <m:t>p</m:t>
              </w:ins>
            </m:r>
            <m:d>
              <m:dPr>
                <m:ctrlPr>
                  <w:ins w:id="70" w:author="Broberg, Ronald" w:date="2016-02-26T08:41:00Z">
                    <w:rPr>
                      <w:rFonts w:ascii="Cambria Math" w:eastAsia="Times New Roman" w:hAnsi="Cambria Math" w:cs="Times New Roman"/>
                      <w:i/>
                      <w:sz w:val="24"/>
                      <w:szCs w:val="24"/>
                    </w:rPr>
                  </w:ins>
                </m:ctrlPr>
              </m:dPr>
              <m:e>
                <m:sSup>
                  <m:sSupPr>
                    <m:ctrlPr>
                      <w:ins w:id="71" w:author="Broberg, Ronald" w:date="2016-02-26T08:41:00Z">
                        <w:rPr>
                          <w:rFonts w:ascii="Cambria Math" w:eastAsia="Times New Roman" w:hAnsi="Cambria Math" w:cs="Times New Roman"/>
                          <w:i/>
                          <w:sz w:val="24"/>
                          <w:szCs w:val="24"/>
                        </w:rPr>
                      </w:ins>
                    </m:ctrlPr>
                  </m:sSupPr>
                  <m:e>
                    <m:r>
                      <w:ins w:id="72" w:author="Broberg, Ronald" w:date="2016-02-26T08:41:00Z">
                        <w:rPr>
                          <w:rFonts w:ascii="Cambria Math" w:eastAsia="Times New Roman" w:hAnsi="Cambria Math" w:cs="Times New Roman"/>
                          <w:sz w:val="24"/>
                          <w:szCs w:val="24"/>
                        </w:rPr>
                        <m:t>x</m:t>
                      </w:ins>
                    </m:r>
                  </m:e>
                  <m:sup>
                    <m:r>
                      <w:ins w:id="73" w:author="Broberg, Ronald" w:date="2016-02-26T08:41:00Z">
                        <w:rPr>
                          <w:rFonts w:ascii="Cambria Math" w:eastAsia="Times New Roman" w:hAnsi="Cambria Math" w:cs="Times New Roman"/>
                          <w:sz w:val="24"/>
                          <w:szCs w:val="24"/>
                        </w:rPr>
                        <m:t>*</m:t>
                      </w:ins>
                    </m:r>
                  </m:sup>
                </m:sSup>
              </m:e>
            </m:d>
          </m:num>
          <m:den>
            <m:r>
              <w:ins w:id="74" w:author="Broberg, Ronald" w:date="2016-02-26T08:41:00Z">
                <w:rPr>
                  <w:rFonts w:ascii="Cambria Math" w:eastAsia="Times New Roman" w:hAnsi="Cambria Math" w:cs="Times New Roman"/>
                  <w:sz w:val="24"/>
                  <w:szCs w:val="24"/>
                </w:rPr>
                <m:t>p(</m:t>
              </w:ins>
            </m:r>
            <m:sSup>
              <m:sSupPr>
                <m:ctrlPr>
                  <w:ins w:id="75" w:author="Broberg, Ronald" w:date="2016-02-26T08:41:00Z">
                    <w:rPr>
                      <w:rFonts w:ascii="Cambria Math" w:eastAsia="Times New Roman" w:hAnsi="Cambria Math" w:cs="Times New Roman"/>
                      <w:i/>
                      <w:sz w:val="24"/>
                      <w:szCs w:val="24"/>
                    </w:rPr>
                  </w:ins>
                </m:ctrlPr>
              </m:sSupPr>
              <m:e>
                <m:r>
                  <w:ins w:id="76" w:author="Broberg, Ronald" w:date="2016-02-26T08:41:00Z">
                    <w:rPr>
                      <w:rFonts w:ascii="Cambria Math" w:eastAsia="Times New Roman" w:hAnsi="Cambria Math" w:cs="Times New Roman"/>
                      <w:sz w:val="24"/>
                      <w:szCs w:val="24"/>
                    </w:rPr>
                    <m:t>x</m:t>
                  </w:ins>
                </m:r>
              </m:e>
              <m:sup>
                <m:r>
                  <w:ins w:id="77" w:author="Broberg, Ronald" w:date="2016-02-26T08:41:00Z">
                    <w:rPr>
                      <w:rFonts w:ascii="Cambria Math" w:eastAsia="Times New Roman" w:hAnsi="Cambria Math" w:cs="Times New Roman"/>
                      <w:sz w:val="24"/>
                      <w:szCs w:val="24"/>
                    </w:rPr>
                    <m:t>t-1</m:t>
                  </w:ins>
                </m:r>
              </m:sup>
            </m:sSup>
            <m:r>
              <w:ins w:id="78" w:author="Broberg, Ronald" w:date="2016-02-26T08:41:00Z">
                <w:rPr>
                  <w:rFonts w:ascii="Cambria Math" w:eastAsia="Times New Roman" w:hAnsi="Cambria Math" w:cs="Times New Roman"/>
                  <w:sz w:val="24"/>
                  <w:szCs w:val="24"/>
                </w:rPr>
                <m:t>)</m:t>
              </w:ins>
            </m:r>
          </m:den>
        </m:f>
      </m:oMath>
      <w:ins w:id="79" w:author="Broberg, Ronald" w:date="2016-02-26T08:41:00Z">
        <w:r>
          <w:t xml:space="preserve"> </w:t>
        </w:r>
        <w:r w:rsidR="00717AFE">
          <w:rPr>
            <w:noProof/>
          </w:rPr>
          <w:t>.</w:t>
        </w:r>
      </w:ins>
    </w:p>
    <w:p w:rsidR="00174D2F" w:rsidRDefault="00174D2F" w:rsidP="00174D2F">
      <w:pPr>
        <w:pStyle w:val="NormalWeb"/>
        <w:rPr>
          <w:del w:id="80" w:author="Broberg, Ronald" w:date="2016-02-26T08:41:00Z"/>
        </w:rPr>
      </w:pPr>
      <w:del w:id="81" w:author="Broberg, Ronald" w:date="2016-02-26T08:41:00Z">
        <w:r>
          <w:delText>These heuristics can be instantiated by calculating the </w:delText>
        </w:r>
        <w:r>
          <w:rPr>
            <w:rStyle w:val="Emphasis"/>
            <w:b/>
            <w:bCs/>
          </w:rPr>
          <w:delText>acceptance probability</w:delText>
        </w:r>
        <w:r>
          <w:rPr>
            <w:rStyle w:val="Strong"/>
          </w:rPr>
          <w:delText xml:space="preserve"> </w:delText>
        </w:r>
        <w:r>
          <w:delText>for the proposed state.</w:delText>
        </w:r>
      </w:del>
    </w:p>
    <w:p w:rsidR="00174D2F" w:rsidRDefault="00174D2F" w:rsidP="00174D2F">
      <w:pPr>
        <w:pStyle w:val="NormalWeb"/>
        <w:rPr>
          <w:del w:id="82" w:author="Broberg, Ronald" w:date="2016-02-26T08:41:00Z"/>
        </w:rPr>
      </w:pPr>
      <w:del w:id="83" w:author="Broberg, Ronald" w:date="2016-02-26T08:41:00Z">
        <w:r>
          <w:rPr>
            <w:noProof/>
          </w:rPr>
          <w:drawing>
            <wp:inline distT="0" distB="0" distL="0" distR="0" wp14:anchorId="460E096F" wp14:editId="238CB554">
              <wp:extent cx="1383030" cy="300990"/>
              <wp:effectExtent l="0" t="0" r="7620" b="3810"/>
              <wp:docPr id="133" name="Picture 133"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lpha = \min \left(1, \frac{p(x^*)}{p(x^{(t-1)})}\righ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del>
    </w:p>
    <w:p w:rsidR="00174D2F" w:rsidRDefault="00174D2F" w:rsidP="00174D2F">
      <w:pPr>
        <w:pStyle w:val="NormalWeb"/>
        <w:rPr>
          <w:del w:id="84" w:author="Broberg, Ronald" w:date="2016-02-26T08:41:00Z"/>
        </w:rPr>
      </w:pPr>
      <w:del w:id="85" w:author="Broberg, Ronald" w:date="2016-02-26T08:41:00Z">
        <w:r>
          <w:lastRenderedPageBreak/>
          <w:delText xml:space="preserve">Having the acceptance probability in hand, the transition operator for the metropolis algorithm works like this: if a random uniform number </w:delText>
        </w:r>
        <w:r>
          <w:rPr>
            <w:noProof/>
          </w:rPr>
          <w:drawing>
            <wp:inline distT="0" distB="0" distL="0" distR="0" wp14:anchorId="68150E5C" wp14:editId="0AD4DE21">
              <wp:extent cx="88900" cy="66675"/>
              <wp:effectExtent l="0" t="0" r="6350" b="9525"/>
              <wp:docPr id="132" name="Picture 132"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delText xml:space="preserve">is less than or equal to </w:delText>
        </w:r>
        <w:r>
          <w:rPr>
            <w:noProof/>
          </w:rPr>
          <w:drawing>
            <wp:inline distT="0" distB="0" distL="0" distR="0" wp14:anchorId="235A5163" wp14:editId="5AF0FBAF">
              <wp:extent cx="100330" cy="66675"/>
              <wp:effectExtent l="0" t="0" r="0" b="9525"/>
              <wp:docPr id="131" name="Picture 13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lph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delText xml:space="preserve">, then the state </w:delText>
        </w:r>
        <w:r>
          <w:rPr>
            <w:noProof/>
          </w:rPr>
          <w:drawing>
            <wp:inline distT="0" distB="0" distL="0" distR="0" wp14:anchorId="69F455AB" wp14:editId="5D876CF1">
              <wp:extent cx="144780" cy="111760"/>
              <wp:effectExtent l="0" t="0" r="7620" b="2540"/>
              <wp:docPr id="130" name="Picture 13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 xml:space="preserve">is accepted (as in (1) above), if not, it is rejected and another state is proposed (as in (2) above). In order to collect </w:delText>
        </w:r>
        <w:r>
          <w:rPr>
            <w:noProof/>
          </w:rPr>
          <w:drawing>
            <wp:inline distT="0" distB="0" distL="0" distR="0" wp14:anchorId="2F6B4201" wp14:editId="40CFDBC8">
              <wp:extent cx="167005" cy="100330"/>
              <wp:effectExtent l="0" t="0" r="4445" b="0"/>
              <wp:docPr id="129" name="Picture 1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7005" cy="100330"/>
                      </a:xfrm>
                      <a:prstGeom prst="rect">
                        <a:avLst/>
                      </a:prstGeom>
                      <a:noFill/>
                      <a:ln>
                        <a:noFill/>
                      </a:ln>
                    </pic:spPr>
                  </pic:pic>
                </a:graphicData>
              </a:graphic>
            </wp:inline>
          </w:drawing>
        </w:r>
        <w:r>
          <w:delText>samples using  Metropolis sampling we run the following algorithm:</w:delText>
        </w:r>
      </w:del>
    </w:p>
    <w:p w:rsidR="00174D2F" w:rsidRDefault="00174D2F" w:rsidP="00174D2F">
      <w:pPr>
        <w:pStyle w:val="NormalWeb"/>
        <w:rPr>
          <w:ins w:id="86" w:author="Broberg, Ronald" w:date="2016-02-26T08:41:00Z"/>
        </w:rPr>
      </w:pPr>
      <w:del w:id="87" w:author="Broberg, Ronald" w:date="2016-02-26T08:41:00Z">
        <w:r>
          <w:delText>set</w:delText>
        </w:r>
      </w:del>
      <w:ins w:id="88" w:author="Broberg, Ronald" w:date="2016-02-26T08:41:00Z">
        <w:r w:rsidR="00717AFE">
          <w:t>…</w:t>
        </w:r>
        <w:r>
          <w:t>.</w:t>
        </w:r>
        <w:r w:rsidR="00717AFE">
          <w:t xml:space="preserve"> Acceptance criteria ….</w:t>
        </w:r>
      </w:ins>
    </w:p>
    <w:p w:rsidR="00717AFE" w:rsidRPr="00E81120" w:rsidRDefault="00717AFE" w:rsidP="00717AFE">
      <w:pPr>
        <w:pStyle w:val="NormalWeb"/>
        <w:rPr>
          <w:ins w:id="89" w:author="Broberg, Ronald" w:date="2016-02-26T08:41:00Z"/>
        </w:rPr>
      </w:pPr>
      <m:oMathPara>
        <m:oMath>
          <m:r>
            <w:ins w:id="90" w:author="Broberg, Ronald" w:date="2016-02-26T08:41:00Z">
              <w:rPr>
                <w:rFonts w:ascii="Cambria Math" w:hAnsi="Cambria Math"/>
              </w:rPr>
              <m:t>α=</m:t>
            </w:ins>
          </m:r>
          <m:r>
            <w:ins w:id="91" w:author="Broberg, Ronald" w:date="2016-02-26T08:41:00Z">
              <m:rPr>
                <m:sty m:val="p"/>
              </m:rPr>
              <w:rPr>
                <w:rFonts w:ascii="Cambria Math" w:hAnsi="Cambria Math"/>
              </w:rPr>
              <m:t>min⁡</m:t>
            </w:ins>
          </m:r>
          <m:d>
            <m:dPr>
              <m:ctrlPr>
                <w:ins w:id="92" w:author="Broberg, Ronald" w:date="2016-02-26T08:41:00Z">
                  <w:rPr>
                    <w:rFonts w:ascii="Cambria Math" w:hAnsi="Cambria Math"/>
                    <w:i/>
                  </w:rPr>
                </w:ins>
              </m:ctrlPr>
            </m:dPr>
            <m:e>
              <m:r>
                <w:ins w:id="93" w:author="Broberg, Ronald" w:date="2016-02-26T08:41:00Z">
                  <w:rPr>
                    <w:rFonts w:ascii="Cambria Math" w:hAnsi="Cambria Math"/>
                  </w:rPr>
                  <m:t xml:space="preserve">1, </m:t>
                </w:ins>
              </m:r>
              <m:f>
                <m:fPr>
                  <m:ctrlPr>
                    <w:ins w:id="94" w:author="Broberg, Ronald" w:date="2016-02-26T08:41:00Z">
                      <w:rPr>
                        <w:rFonts w:ascii="Cambria Math" w:eastAsiaTheme="minorHAnsi" w:hAnsi="Cambria Math" w:cstheme="minorBidi"/>
                        <w:i/>
                        <w:sz w:val="22"/>
                        <w:szCs w:val="22"/>
                      </w:rPr>
                    </w:ins>
                  </m:ctrlPr>
                </m:fPr>
                <m:num>
                  <m:r>
                    <w:ins w:id="95" w:author="Broberg, Ronald" w:date="2016-02-26T08:41:00Z">
                      <w:rPr>
                        <w:rFonts w:ascii="Cambria Math" w:hAnsi="Cambria Math"/>
                      </w:rPr>
                      <m:t>p</m:t>
                    </w:ins>
                  </m:r>
                  <m:d>
                    <m:dPr>
                      <m:ctrlPr>
                        <w:ins w:id="96" w:author="Broberg, Ronald" w:date="2016-02-26T08:41:00Z">
                          <w:rPr>
                            <w:rFonts w:ascii="Cambria Math" w:hAnsi="Cambria Math"/>
                            <w:i/>
                          </w:rPr>
                        </w:ins>
                      </m:ctrlPr>
                    </m:dPr>
                    <m:e>
                      <m:sSup>
                        <m:sSupPr>
                          <m:ctrlPr>
                            <w:ins w:id="97" w:author="Broberg, Ronald" w:date="2016-02-26T08:41:00Z">
                              <w:rPr>
                                <w:rFonts w:ascii="Cambria Math" w:hAnsi="Cambria Math"/>
                                <w:i/>
                              </w:rPr>
                            </w:ins>
                          </m:ctrlPr>
                        </m:sSupPr>
                        <m:e>
                          <m:r>
                            <w:ins w:id="98" w:author="Broberg, Ronald" w:date="2016-02-26T08:41:00Z">
                              <w:rPr>
                                <w:rFonts w:ascii="Cambria Math" w:hAnsi="Cambria Math"/>
                              </w:rPr>
                              <m:t>x</m:t>
                            </w:ins>
                          </m:r>
                        </m:e>
                        <m:sup>
                          <m:r>
                            <w:ins w:id="99" w:author="Broberg, Ronald" w:date="2016-02-26T08:41:00Z">
                              <w:rPr>
                                <w:rFonts w:ascii="Cambria Math" w:hAnsi="Cambria Math"/>
                              </w:rPr>
                              <m:t>*</m:t>
                            </w:ins>
                          </m:r>
                        </m:sup>
                      </m:sSup>
                    </m:e>
                  </m:d>
                </m:num>
                <m:den>
                  <m:r>
                    <w:ins w:id="100" w:author="Broberg, Ronald" w:date="2016-02-26T08:41:00Z">
                      <w:rPr>
                        <w:rFonts w:ascii="Cambria Math" w:hAnsi="Cambria Math"/>
                      </w:rPr>
                      <m:t>p</m:t>
                    </w:ins>
                  </m:r>
                  <m:d>
                    <m:dPr>
                      <m:ctrlPr>
                        <w:ins w:id="101" w:author="Broberg, Ronald" w:date="2016-02-26T08:41:00Z">
                          <w:rPr>
                            <w:rFonts w:ascii="Cambria Math" w:hAnsi="Cambria Math"/>
                            <w:i/>
                          </w:rPr>
                        </w:ins>
                      </m:ctrlPr>
                    </m:dPr>
                    <m:e>
                      <m:sSup>
                        <m:sSupPr>
                          <m:ctrlPr>
                            <w:ins w:id="102" w:author="Broberg, Ronald" w:date="2016-02-26T08:41:00Z">
                              <w:rPr>
                                <w:rFonts w:ascii="Cambria Math" w:hAnsi="Cambria Math"/>
                                <w:i/>
                              </w:rPr>
                            </w:ins>
                          </m:ctrlPr>
                        </m:sSupPr>
                        <m:e>
                          <m:r>
                            <w:ins w:id="103" w:author="Broberg, Ronald" w:date="2016-02-26T08:41:00Z">
                              <w:rPr>
                                <w:rFonts w:ascii="Cambria Math" w:hAnsi="Cambria Math"/>
                              </w:rPr>
                              <m:t>x</m:t>
                            </w:ins>
                          </m:r>
                        </m:e>
                        <m:sup>
                          <m:r>
                            <w:ins w:id="104" w:author="Broberg, Ronald" w:date="2016-02-26T08:41:00Z">
                              <w:rPr>
                                <w:rFonts w:ascii="Cambria Math" w:hAnsi="Cambria Math"/>
                              </w:rPr>
                              <m:t>t-1</m:t>
                            </w:ins>
                          </m:r>
                        </m:sup>
                      </m:sSup>
                    </m:e>
                  </m:d>
                </m:den>
              </m:f>
            </m:e>
          </m:d>
          <m:r>
            <w:ins w:id="105" w:author="Broberg, Ronald" w:date="2016-02-26T08:41:00Z">
              <w:rPr>
                <w:rFonts w:ascii="Cambria Math" w:hAnsi="Cambria Math"/>
              </w:rPr>
              <m:t xml:space="preserve"> </m:t>
            </w:ins>
          </m:r>
        </m:oMath>
      </m:oMathPara>
    </w:p>
    <w:p w:rsidR="00174D2F" w:rsidRDefault="00174D2F" w:rsidP="00174D2F">
      <w:pPr>
        <w:pStyle w:val="NormalWeb"/>
        <w:rPr>
          <w:ins w:id="106" w:author="Broberg, Ronald" w:date="2016-02-26T08:41:00Z"/>
        </w:rPr>
      </w:pPr>
    </w:p>
    <w:p w:rsidR="00174D2F" w:rsidRDefault="00717AFE" w:rsidP="00174D2F">
      <w:pPr>
        <w:pStyle w:val="NormalWeb"/>
        <w:rPr>
          <w:ins w:id="107" w:author="Broberg, Ronald" w:date="2016-02-26T08:41:00Z"/>
        </w:rPr>
      </w:pPr>
      <w:ins w:id="108" w:author="Broberg, Ronald" w:date="2016-02-26T08:41:00Z">
        <w:r>
          <w:t>…</w:t>
        </w:r>
      </w:ins>
    </w:p>
    <w:p w:rsidR="00174D2F" w:rsidRDefault="00CA7893">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09" w:author="Broberg, Ronald" w:date="2016-02-26T08:41:00Z">
          <w:pPr>
            <w:numPr>
              <w:numId w:val="7"/>
            </w:numPr>
            <w:tabs>
              <w:tab w:val="num" w:pos="720"/>
            </w:tabs>
            <w:spacing w:before="100" w:beforeAutospacing="1" w:after="100" w:afterAutospacing="1" w:line="240" w:lineRule="auto"/>
            <w:ind w:left="720" w:hanging="360"/>
          </w:pPr>
        </w:pPrChange>
      </w:pPr>
      <w:ins w:id="110" w:author="Broberg, Ronald" w:date="2016-02-26T08:41:00Z">
        <w:r>
          <w:t>S</w:t>
        </w:r>
        <w:r w:rsidR="00174D2F">
          <w:t>et</w:t>
        </w:r>
        <w:r>
          <w:t xml:space="preserve"> </w:t>
        </w:r>
      </w:ins>
      <w:r w:rsidR="00174D2F">
        <w:t xml:space="preserve"> t = 0</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11" w:author="Broberg, Ronald" w:date="2016-02-26T08:41:00Z">
          <w:pPr>
            <w:numPr>
              <w:numId w:val="7"/>
            </w:numPr>
            <w:tabs>
              <w:tab w:val="num" w:pos="720"/>
            </w:tabs>
            <w:spacing w:before="100" w:beforeAutospacing="1" w:after="100" w:afterAutospacing="1" w:line="240" w:lineRule="auto"/>
            <w:ind w:left="720" w:hanging="360"/>
          </w:pPr>
        </w:pPrChange>
      </w:pPr>
      <w:r>
        <w:t xml:space="preserve">generate an initial state </w:t>
      </w:r>
      <w:del w:id="112" w:author="Broberg, Ronald" w:date="2016-02-26T08:41:00Z">
        <w:r>
          <w:rPr>
            <w:noProof/>
          </w:rPr>
          <w:drawing>
            <wp:inline distT="0" distB="0" distL="0" distR="0" wp14:anchorId="11F87419" wp14:editId="038A8C4C">
              <wp:extent cx="222885" cy="144780"/>
              <wp:effectExtent l="0" t="0" r="5715" b="7620"/>
              <wp:docPr id="128" name="Picture 128"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x^{(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885" cy="144780"/>
                      </a:xfrm>
                      <a:prstGeom prst="rect">
                        <a:avLst/>
                      </a:prstGeom>
                      <a:noFill/>
                      <a:ln>
                        <a:noFill/>
                      </a:ln>
                    </pic:spPr>
                  </pic:pic>
                </a:graphicData>
              </a:graphic>
            </wp:inline>
          </w:drawing>
        </w:r>
      </w:del>
      <m:oMath>
        <m:sSup>
          <m:sSupPr>
            <m:ctrlPr>
              <w:ins w:id="113" w:author="Broberg, Ronald" w:date="2016-02-26T08:41:00Z">
                <w:rPr>
                  <w:rFonts w:ascii="Cambria Math" w:eastAsia="Times New Roman" w:hAnsi="Cambria Math" w:cs="Times New Roman"/>
                  <w:i/>
                  <w:sz w:val="24"/>
                  <w:szCs w:val="24"/>
                </w:rPr>
              </w:ins>
            </m:ctrlPr>
          </m:sSupPr>
          <m:e>
            <m:r>
              <w:ins w:id="114" w:author="Broberg, Ronald" w:date="2016-02-26T08:41:00Z">
                <w:rPr>
                  <w:rFonts w:ascii="Cambria Math" w:eastAsia="Times New Roman" w:hAnsi="Cambria Math" w:cs="Times New Roman"/>
                  <w:sz w:val="24"/>
                  <w:szCs w:val="24"/>
                </w:rPr>
                <m:t>x</m:t>
              </w:ins>
            </m:r>
          </m:e>
          <m:sup>
            <m:r>
              <w:ins w:id="115" w:author="Broberg, Ronald" w:date="2016-02-26T08:41:00Z">
                <w:rPr>
                  <w:rFonts w:ascii="Cambria Math" w:eastAsia="Times New Roman" w:hAnsi="Cambria Math" w:cs="Times New Roman"/>
                  <w:sz w:val="24"/>
                  <w:szCs w:val="24"/>
                </w:rPr>
                <m:t>(0)</m:t>
              </w:ins>
            </m:r>
          </m:sup>
        </m:sSup>
      </m:oMath>
      <w:r>
        <w:t xml:space="preserve">from a prior distribution </w:t>
      </w:r>
      <w:del w:id="116" w:author="Broberg, Ronald" w:date="2016-02-26T08:41:00Z">
        <w:r>
          <w:rPr>
            <w:noProof/>
          </w:rPr>
          <w:drawing>
            <wp:inline distT="0" distB="0" distL="0" distR="0" wp14:anchorId="0C87E748" wp14:editId="54C076DE">
              <wp:extent cx="234315" cy="144780"/>
              <wp:effectExtent l="0" t="0" r="0" b="7620"/>
              <wp:docPr id="127" name="Picture 127"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pi^{(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del>
      <m:oMath>
        <m:sSup>
          <m:sSupPr>
            <m:ctrlPr>
              <w:ins w:id="117" w:author="Broberg, Ronald" w:date="2016-02-26T08:41:00Z">
                <w:rPr>
                  <w:rFonts w:ascii="Cambria Math" w:eastAsia="Times New Roman" w:hAnsi="Cambria Math" w:cs="Times New Roman"/>
                  <w:i/>
                  <w:sz w:val="24"/>
                  <w:szCs w:val="24"/>
                </w:rPr>
              </w:ins>
            </m:ctrlPr>
          </m:sSupPr>
          <m:e>
            <m:r>
              <w:ins w:id="118" w:author="Broberg, Ronald" w:date="2016-02-26T08:41:00Z">
                <w:rPr>
                  <w:rFonts w:ascii="Cambria Math" w:eastAsia="Times New Roman" w:hAnsi="Cambria Math" w:cs="Times New Roman"/>
                  <w:sz w:val="24"/>
                  <w:szCs w:val="24"/>
                </w:rPr>
                <m:t>π</m:t>
              </w:ins>
            </m:r>
          </m:e>
          <m:sup>
            <m:r>
              <w:ins w:id="119" w:author="Broberg, Ronald" w:date="2016-02-26T08:41:00Z">
                <w:rPr>
                  <w:rFonts w:ascii="Cambria Math" w:eastAsia="Times New Roman" w:hAnsi="Cambria Math" w:cs="Times New Roman"/>
                  <w:sz w:val="24"/>
                  <w:szCs w:val="24"/>
                </w:rPr>
                <m:t>(0)</m:t>
              </w:ins>
            </m:r>
          </m:sup>
        </m:sSup>
        <m:r>
          <w:ins w:id="120" w:author="Broberg, Ronald" w:date="2016-02-26T08:41:00Z">
            <w:rPr>
              <w:rFonts w:ascii="Cambria Math" w:eastAsia="Times New Roman" w:hAnsi="Cambria Math" w:cs="Times New Roman"/>
              <w:sz w:val="24"/>
              <w:szCs w:val="24"/>
            </w:rPr>
            <m:t xml:space="preserve"> </m:t>
          </w:ins>
        </m:r>
      </m:oMath>
      <w:r>
        <w:t>over initial states</w:t>
      </w:r>
    </w:p>
    <w:p w:rsidR="00174D2F" w:rsidRDefault="00174D2F">
      <w:pPr>
        <w:numPr>
          <w:ilvl w:val="0"/>
          <w:numId w:val="7"/>
        </w:numPr>
        <w:pBdr>
          <w:top w:val="single" w:sz="4" w:space="1" w:color="auto"/>
          <w:left w:val="single" w:sz="4" w:space="4" w:color="auto"/>
          <w:bottom w:val="single" w:sz="4" w:space="1" w:color="auto"/>
          <w:right w:val="single" w:sz="4" w:space="4" w:color="auto"/>
        </w:pBdr>
        <w:spacing w:before="100" w:beforeAutospacing="1" w:after="100" w:afterAutospacing="1" w:line="240" w:lineRule="auto"/>
        <w:pPrChange w:id="121" w:author="Broberg, Ronald" w:date="2016-02-26T08:41:00Z">
          <w:pPr>
            <w:numPr>
              <w:numId w:val="7"/>
            </w:numPr>
            <w:tabs>
              <w:tab w:val="num" w:pos="720"/>
            </w:tabs>
            <w:spacing w:before="100" w:beforeAutospacing="1" w:after="100" w:afterAutospacing="1" w:line="240" w:lineRule="auto"/>
            <w:ind w:left="720" w:hanging="360"/>
          </w:pPr>
        </w:pPrChange>
      </w:pPr>
      <w:r>
        <w:t xml:space="preserve">repeat until </w:t>
      </w:r>
      <w:del w:id="122" w:author="Broberg, Ronald" w:date="2016-02-26T08:41:00Z">
        <w:r>
          <w:rPr>
            <w:noProof/>
          </w:rPr>
          <w:drawing>
            <wp:inline distT="0" distB="0" distL="0" distR="0" wp14:anchorId="0146E54D" wp14:editId="17D75D5E">
              <wp:extent cx="423545" cy="100330"/>
              <wp:effectExtent l="0" t="0" r="0" b="0"/>
              <wp:docPr id="126" name="Picture 126"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t = 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del>
      <m:oMath>
        <m:r>
          <w:ins w:id="123" w:author="Broberg, Ronald" w:date="2016-02-26T08:41:00Z">
            <w:rPr>
              <w:rFonts w:ascii="Cambria Math" w:hAnsi="Cambria Math"/>
            </w:rPr>
            <m:t xml:space="preserve"> t=M</m:t>
          </w:ins>
        </m:r>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24" w:author="Broberg, Ronald" w:date="2016-02-26T08:41:00Z">
          <w:pPr>
            <w:pStyle w:val="NormalWeb"/>
          </w:pPr>
        </w:pPrChange>
      </w:pPr>
      <w:proofErr w:type="gramStart"/>
      <w:r>
        <w:t>set</w:t>
      </w:r>
      <w:proofErr w:type="gramEnd"/>
      <w:r>
        <w:t xml:space="preserve"> </w:t>
      </w:r>
      <w:del w:id="125" w:author="Broberg, Ronald" w:date="2016-02-26T08:41:00Z">
        <w:r>
          <w:rPr>
            <w:noProof/>
          </w:rPr>
          <w:drawing>
            <wp:inline distT="0" distB="0" distL="0" distR="0" wp14:anchorId="0A9BE89A" wp14:editId="1A3709CE">
              <wp:extent cx="579755" cy="122555"/>
              <wp:effectExtent l="0" t="0" r="0" b="0"/>
              <wp:docPr id="125" name="Picture 125"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t = t+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del>
      <w:ins w:id="126" w:author="Broberg, Ronald" w:date="2016-02-26T08:41:00Z">
        <w:r w:rsidR="00CA7893">
          <w:t xml:space="preserve"> </w:t>
        </w:r>
        <m:oMath>
          <m:r>
            <w:rPr>
              <w:rFonts w:ascii="Cambria Math" w:hAnsi="Cambria Math"/>
            </w:rPr>
            <m:t>t=t+1</m:t>
          </m:r>
        </m:oMath>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27" w:author="Broberg, Ronald" w:date="2016-02-26T08:41:00Z">
          <w:pPr>
            <w:pStyle w:val="NormalWeb"/>
          </w:pPr>
        </w:pPrChange>
      </w:pPr>
      <w:proofErr w:type="gramStart"/>
      <w:r>
        <w:t>generate</w:t>
      </w:r>
      <w:proofErr w:type="gramEnd"/>
      <w:r>
        <w:t xml:space="preserve"> a proposal state </w:t>
      </w:r>
      <w:del w:id="128" w:author="Broberg, Ronald" w:date="2016-02-26T08:41:00Z">
        <w:r>
          <w:rPr>
            <w:noProof/>
          </w:rPr>
          <w:drawing>
            <wp:inline distT="0" distB="0" distL="0" distR="0" wp14:anchorId="60655EDF" wp14:editId="2BF56981">
              <wp:extent cx="144780" cy="111760"/>
              <wp:effectExtent l="0" t="0" r="7620" b="2540"/>
              <wp:docPr id="124" name="Picture 12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del>
      <m:oMath>
        <m:sSup>
          <m:sSupPr>
            <m:ctrlPr>
              <w:ins w:id="129" w:author="Broberg, Ronald" w:date="2016-02-26T08:41:00Z">
                <w:rPr>
                  <w:rFonts w:ascii="Cambria Math" w:hAnsi="Cambria Math"/>
                  <w:i/>
                </w:rPr>
              </w:ins>
            </m:ctrlPr>
          </m:sSupPr>
          <m:e>
            <m:r>
              <w:ins w:id="130" w:author="Broberg, Ronald" w:date="2016-02-26T08:41:00Z">
                <w:rPr>
                  <w:rFonts w:ascii="Cambria Math" w:hAnsi="Cambria Math"/>
                </w:rPr>
                <m:t>x</m:t>
              </w:ins>
            </m:r>
          </m:e>
          <m:sup>
            <m:r>
              <w:ins w:id="131" w:author="Broberg, Ronald" w:date="2016-02-26T08:41:00Z">
                <w:rPr>
                  <w:rFonts w:ascii="Cambria Math" w:hAnsi="Cambria Math"/>
                </w:rPr>
                <m:t>*</m:t>
              </w:ins>
            </m:r>
          </m:sup>
        </m:sSup>
      </m:oMath>
      <w:ins w:id="132" w:author="Broberg, Ronald" w:date="2016-02-26T08:41:00Z">
        <w:r w:rsidR="00CA7893">
          <w:rPr>
            <w:noProof/>
          </w:rPr>
          <w:t xml:space="preserve"> </w:t>
        </w:r>
      </w:ins>
      <w:r>
        <w:t>from</w:t>
      </w:r>
      <w:del w:id="133" w:author="Broberg, Ronald" w:date="2016-02-26T08:41:00Z">
        <w:r>
          <w:delText xml:space="preserve"> </w:delText>
        </w:r>
        <w:r>
          <w:rPr>
            <w:noProof/>
          </w:rPr>
          <w:drawing>
            <wp:inline distT="0" distB="0" distL="0" distR="0" wp14:anchorId="431AF202" wp14:editId="7BC2FE35">
              <wp:extent cx="680085" cy="178435"/>
              <wp:effectExtent l="0" t="0" r="5715" b="0"/>
              <wp:docPr id="123" name="Picture 123"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q(x | 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del>
      <m:oMath>
        <m:r>
          <w:ins w:id="134" w:author="Broberg, Ronald" w:date="2016-02-26T08:41:00Z">
            <w:rPr>
              <w:rFonts w:ascii="Cambria Math" w:hAnsi="Cambria Math"/>
            </w:rPr>
            <m:t xml:space="preserve"> q</m:t>
          </w:ins>
        </m:r>
        <m:d>
          <m:dPr>
            <m:ctrlPr>
              <w:ins w:id="135" w:author="Broberg, Ronald" w:date="2016-02-26T08:41:00Z">
                <w:rPr>
                  <w:rFonts w:ascii="Cambria Math" w:hAnsi="Cambria Math"/>
                  <w:i/>
                </w:rPr>
              </w:ins>
            </m:ctrlPr>
          </m:dPr>
          <m:e>
            <m:r>
              <w:ins w:id="136" w:author="Broberg, Ronald" w:date="2016-02-26T08:41:00Z">
                <w:rPr>
                  <w:rFonts w:ascii="Cambria Math" w:hAnsi="Cambria Math"/>
                </w:rPr>
                <m:t>x|</m:t>
              </w:ins>
            </m:r>
            <m:sSup>
              <m:sSupPr>
                <m:ctrlPr>
                  <w:ins w:id="137" w:author="Broberg, Ronald" w:date="2016-02-26T08:41:00Z">
                    <w:rPr>
                      <w:rFonts w:ascii="Cambria Math" w:hAnsi="Cambria Math"/>
                      <w:i/>
                    </w:rPr>
                  </w:ins>
                </m:ctrlPr>
              </m:sSupPr>
              <m:e>
                <m:r>
                  <w:ins w:id="138" w:author="Broberg, Ronald" w:date="2016-02-26T08:41:00Z">
                    <w:rPr>
                      <w:rFonts w:ascii="Cambria Math" w:hAnsi="Cambria Math"/>
                    </w:rPr>
                    <m:t>x</m:t>
                  </w:ins>
                </m:r>
              </m:e>
              <m:sup>
                <m:r>
                  <w:ins w:id="139" w:author="Broberg, Ronald" w:date="2016-02-26T08:41:00Z">
                    <w:rPr>
                      <w:rFonts w:ascii="Cambria Math" w:hAnsi="Cambria Math"/>
                    </w:rPr>
                    <m:t>t-1</m:t>
                  </w:ins>
                </m:r>
              </m:sup>
            </m:sSup>
          </m:e>
        </m:d>
      </m:oMath>
      <w:ins w:id="140" w:author="Broberg, Ronald" w:date="2016-02-26T08:41:00Z">
        <w: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41" w:author="Broberg, Ronald" w:date="2016-02-26T08:41:00Z">
          <w:pPr>
            <w:pStyle w:val="NormalWeb"/>
          </w:pPr>
        </w:pPrChange>
      </w:pPr>
      <w:proofErr w:type="gramStart"/>
      <w:r>
        <w:t>calculate</w:t>
      </w:r>
      <w:proofErr w:type="gramEnd"/>
      <w:r>
        <w:t xml:space="preserve"> the acceptance probability </w:t>
      </w:r>
      <w:del w:id="142" w:author="Broberg, Ronald" w:date="2016-02-26T08:41:00Z">
        <w:r>
          <w:rPr>
            <w:noProof/>
          </w:rPr>
          <w:drawing>
            <wp:inline distT="0" distB="0" distL="0" distR="0" wp14:anchorId="2EBB10B9" wp14:editId="597D5E07">
              <wp:extent cx="1383030" cy="300990"/>
              <wp:effectExtent l="0" t="0" r="7620" b="3810"/>
              <wp:docPr id="122" name="Picture 122" descr="\alpha = \min \left(1, \frac{p(x^*)}{p(x^{(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alpha = \min \left(1, \frac{p(x^*)}{p(x^{(t-1)})}\righ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3030" cy="300990"/>
                      </a:xfrm>
                      <a:prstGeom prst="rect">
                        <a:avLst/>
                      </a:prstGeom>
                      <a:noFill/>
                      <a:ln>
                        <a:noFill/>
                      </a:ln>
                    </pic:spPr>
                  </pic:pic>
                </a:graphicData>
              </a:graphic>
            </wp:inline>
          </w:drawing>
        </w:r>
      </w:del>
      <m:oMath>
        <m:r>
          <w:ins w:id="143" w:author="Broberg, Ronald" w:date="2016-02-26T08:41:00Z">
            <w:rPr>
              <w:rFonts w:ascii="Cambria Math" w:hAnsi="Cambria Math"/>
            </w:rPr>
            <m:t>α=</m:t>
          </w:ins>
        </m:r>
        <m:r>
          <w:ins w:id="144" w:author="Broberg, Ronald" w:date="2016-02-26T08:41:00Z">
            <m:rPr>
              <m:sty m:val="p"/>
            </m:rPr>
            <w:rPr>
              <w:rFonts w:ascii="Cambria Math" w:hAnsi="Cambria Math"/>
            </w:rPr>
            <m:t>min⁡</m:t>
          </w:ins>
        </m:r>
        <m:d>
          <m:dPr>
            <m:ctrlPr>
              <w:ins w:id="145" w:author="Broberg, Ronald" w:date="2016-02-26T08:41:00Z">
                <w:rPr>
                  <w:rFonts w:ascii="Cambria Math" w:hAnsi="Cambria Math"/>
                  <w:i/>
                </w:rPr>
              </w:ins>
            </m:ctrlPr>
          </m:dPr>
          <m:e>
            <m:r>
              <w:ins w:id="146" w:author="Broberg, Ronald" w:date="2016-02-26T08:41:00Z">
                <w:rPr>
                  <w:rFonts w:ascii="Cambria Math" w:hAnsi="Cambria Math"/>
                </w:rPr>
                <m:t xml:space="preserve">1, </m:t>
              </w:ins>
            </m:r>
            <m:f>
              <m:fPr>
                <m:ctrlPr>
                  <w:ins w:id="147" w:author="Broberg, Ronald" w:date="2016-02-26T08:41:00Z">
                    <w:rPr>
                      <w:rFonts w:ascii="Cambria Math" w:eastAsiaTheme="minorHAnsi" w:hAnsi="Cambria Math" w:cstheme="minorBidi"/>
                      <w:i/>
                      <w:sz w:val="22"/>
                      <w:szCs w:val="22"/>
                    </w:rPr>
                  </w:ins>
                </m:ctrlPr>
              </m:fPr>
              <m:num>
                <m:r>
                  <w:ins w:id="148" w:author="Broberg, Ronald" w:date="2016-02-26T08:41:00Z">
                    <w:rPr>
                      <w:rFonts w:ascii="Cambria Math" w:hAnsi="Cambria Math"/>
                    </w:rPr>
                    <m:t>p</m:t>
                  </w:ins>
                </m:r>
                <m:d>
                  <m:dPr>
                    <m:ctrlPr>
                      <w:ins w:id="149" w:author="Broberg, Ronald" w:date="2016-02-26T08:41:00Z">
                        <w:rPr>
                          <w:rFonts w:ascii="Cambria Math" w:hAnsi="Cambria Math"/>
                          <w:i/>
                        </w:rPr>
                      </w:ins>
                    </m:ctrlPr>
                  </m:dPr>
                  <m:e>
                    <m:sSup>
                      <m:sSupPr>
                        <m:ctrlPr>
                          <w:ins w:id="150" w:author="Broberg, Ronald" w:date="2016-02-26T08:41:00Z">
                            <w:rPr>
                              <w:rFonts w:ascii="Cambria Math" w:hAnsi="Cambria Math"/>
                              <w:i/>
                            </w:rPr>
                          </w:ins>
                        </m:ctrlPr>
                      </m:sSupPr>
                      <m:e>
                        <m:r>
                          <w:ins w:id="151" w:author="Broberg, Ronald" w:date="2016-02-26T08:41:00Z">
                            <w:rPr>
                              <w:rFonts w:ascii="Cambria Math" w:hAnsi="Cambria Math"/>
                            </w:rPr>
                            <m:t>x</m:t>
                          </w:ins>
                        </m:r>
                      </m:e>
                      <m:sup>
                        <m:r>
                          <w:ins w:id="152" w:author="Broberg, Ronald" w:date="2016-02-26T08:41:00Z">
                            <w:rPr>
                              <w:rFonts w:ascii="Cambria Math" w:hAnsi="Cambria Math"/>
                            </w:rPr>
                            <m:t>*</m:t>
                          </w:ins>
                        </m:r>
                      </m:sup>
                    </m:sSup>
                  </m:e>
                </m:d>
              </m:num>
              <m:den>
                <m:r>
                  <w:ins w:id="153" w:author="Broberg, Ronald" w:date="2016-02-26T08:41:00Z">
                    <w:rPr>
                      <w:rFonts w:ascii="Cambria Math" w:hAnsi="Cambria Math"/>
                    </w:rPr>
                    <m:t>p</m:t>
                  </w:ins>
                </m:r>
                <m:d>
                  <m:dPr>
                    <m:ctrlPr>
                      <w:ins w:id="154" w:author="Broberg, Ronald" w:date="2016-02-26T08:41:00Z">
                        <w:rPr>
                          <w:rFonts w:ascii="Cambria Math" w:hAnsi="Cambria Math"/>
                          <w:i/>
                        </w:rPr>
                      </w:ins>
                    </m:ctrlPr>
                  </m:dPr>
                  <m:e>
                    <m:sSup>
                      <m:sSupPr>
                        <m:ctrlPr>
                          <w:ins w:id="155" w:author="Broberg, Ronald" w:date="2016-02-26T08:41:00Z">
                            <w:rPr>
                              <w:rFonts w:ascii="Cambria Math" w:hAnsi="Cambria Math"/>
                              <w:i/>
                            </w:rPr>
                          </w:ins>
                        </m:ctrlPr>
                      </m:sSupPr>
                      <m:e>
                        <m:r>
                          <w:ins w:id="156" w:author="Broberg, Ronald" w:date="2016-02-26T08:41:00Z">
                            <w:rPr>
                              <w:rFonts w:ascii="Cambria Math" w:hAnsi="Cambria Math"/>
                            </w:rPr>
                            <m:t>x</m:t>
                          </w:ins>
                        </m:r>
                      </m:e>
                      <m:sup>
                        <m:r>
                          <w:ins w:id="157" w:author="Broberg, Ronald" w:date="2016-02-26T08:41:00Z">
                            <w:rPr>
                              <w:rFonts w:ascii="Cambria Math" w:hAnsi="Cambria Math"/>
                            </w:rPr>
                            <m:t>t-1</m:t>
                          </w:ins>
                        </m:r>
                      </m:sup>
                    </m:sSup>
                  </m:e>
                </m:d>
              </m:den>
            </m:f>
          </m:e>
        </m:d>
      </m:oMath>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58" w:author="Broberg, Ronald" w:date="2016-02-26T08:41:00Z">
          <w:pPr>
            <w:pStyle w:val="NormalWeb"/>
          </w:pPr>
        </w:pPrChange>
      </w:pPr>
      <w:proofErr w:type="gramStart"/>
      <w:r>
        <w:t>draw</w:t>
      </w:r>
      <w:proofErr w:type="gramEnd"/>
      <w:r>
        <w:t xml:space="preserve"> a random number</w:t>
      </w:r>
      <w:r w:rsidR="00CA7893">
        <w:t xml:space="preserve"> </w:t>
      </w:r>
      <w:del w:id="159" w:author="Broberg, Ronald" w:date="2016-02-26T08:41:00Z">
        <w:r>
          <w:rPr>
            <w:noProof/>
          </w:rPr>
          <w:drawing>
            <wp:inline distT="0" distB="0" distL="0" distR="0" wp14:anchorId="745FEEEA" wp14:editId="1F5D89AF">
              <wp:extent cx="88900" cy="66675"/>
              <wp:effectExtent l="0" t="0" r="6350" b="9525"/>
              <wp:docPr id="121" name="Picture 121"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del>
      <m:oMath>
        <m:r>
          <w:ins w:id="160" w:author="Broberg, Ronald" w:date="2016-02-26T08:41:00Z">
            <w:rPr>
              <w:rFonts w:ascii="Cambria Math" w:hAnsi="Cambria Math"/>
            </w:rPr>
            <m:t>u</m:t>
          </w:ins>
        </m:r>
      </m:oMath>
      <w:ins w:id="161" w:author="Broberg, Ronald" w:date="2016-02-26T08:41:00Z">
        <w:r>
          <w:t xml:space="preserve"> </w:t>
        </w:r>
      </w:ins>
      <w:r>
        <w:t>from</w:t>
      </w:r>
      <w:r w:rsidR="00CA7893">
        <w:t xml:space="preserve"> </w:t>
      </w:r>
      <w:del w:id="162" w:author="Broberg, Ronald" w:date="2016-02-26T08:41:00Z">
        <w:r>
          <w:rPr>
            <w:noProof/>
          </w:rPr>
          <w:drawing>
            <wp:inline distT="0" distB="0" distL="0" distR="0" wp14:anchorId="29743AAA" wp14:editId="6AFB6658">
              <wp:extent cx="624205" cy="167005"/>
              <wp:effectExtent l="0" t="0" r="4445" b="4445"/>
              <wp:docPr id="120" name="Picture 120"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text{Unif}(0,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del>
      <w:ins w:id="163" w:author="Broberg, Ronald" w:date="2016-02-26T08:41:00Z">
        <w:r w:rsidR="00CA7893">
          <w:t>a uniform distribution</w:t>
        </w:r>
        <w:r>
          <w:t xml:space="preserve"> </w:t>
        </w:r>
        <m:oMath>
          <m:r>
            <m:rPr>
              <m:scr m:val="double-struck"/>
            </m:rPr>
            <w:rPr>
              <w:rFonts w:ascii="Cambria Math" w:hAnsi="Cambria Math"/>
            </w:rPr>
            <m:t>U</m:t>
          </m:r>
          <m:r>
            <w:rPr>
              <w:rFonts w:ascii="Cambria Math" w:hAnsi="Cambria Math"/>
            </w:rPr>
            <m:t>(0,1)</m:t>
          </m:r>
        </m:oMath>
        <w:r w:rsidR="00CA7893">
          <w:rPr>
            <w:noProof/>
          </w:rP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64" w:author="Broberg, Ronald" w:date="2016-02-26T08:41:00Z">
          <w:pPr>
            <w:pStyle w:val="NormalWeb"/>
          </w:pPr>
        </w:pPrChange>
      </w:pPr>
      <w:proofErr w:type="gramStart"/>
      <w:r>
        <w:t xml:space="preserve">if </w:t>
      </w:r>
      <w:proofErr w:type="gramEnd"/>
      <w:del w:id="165" w:author="Broberg, Ronald" w:date="2016-02-26T08:41:00Z">
        <w:r>
          <w:rPr>
            <w:noProof/>
          </w:rPr>
          <w:drawing>
            <wp:inline distT="0" distB="0" distL="0" distR="0" wp14:anchorId="082069EA" wp14:editId="5E8BE19D">
              <wp:extent cx="390525" cy="133985"/>
              <wp:effectExtent l="0" t="0" r="9525" b="0"/>
              <wp:docPr id="119" name="Picture 119"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 \leq \alph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del>
      <m:oMath>
        <m:r>
          <w:ins w:id="166" w:author="Broberg, Ronald" w:date="2016-02-26T08:41:00Z">
            <w:rPr>
              <w:rFonts w:ascii="Cambria Math" w:hAnsi="Cambria Math"/>
            </w:rPr>
            <m:t xml:space="preserve"> u≤α</m:t>
          </w:ins>
        </m:r>
      </m:oMath>
      <w:r>
        <w:t xml:space="preserve">, accept the proposal and set </w:t>
      </w:r>
      <w:del w:id="167" w:author="Broberg, Ronald" w:date="2016-02-26T08:41:00Z">
        <w:r>
          <w:rPr>
            <w:noProof/>
          </w:rPr>
          <w:drawing>
            <wp:inline distT="0" distB="0" distL="0" distR="0" wp14:anchorId="41B1FCB7" wp14:editId="6438C5BB">
              <wp:extent cx="568960" cy="144780"/>
              <wp:effectExtent l="0" t="0" r="2540" b="7620"/>
              <wp:docPr id="118" name="Picture 118" descr="x^{(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x^{(t)} = 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del>
      <m:oMath>
        <m:sSup>
          <m:sSupPr>
            <m:ctrlPr>
              <w:ins w:id="168" w:author="Broberg, Ronald" w:date="2016-02-26T08:41:00Z">
                <w:rPr>
                  <w:rFonts w:ascii="Cambria Math" w:hAnsi="Cambria Math"/>
                  <w:i/>
                </w:rPr>
              </w:ins>
            </m:ctrlPr>
          </m:sSupPr>
          <m:e>
            <m:r>
              <w:ins w:id="169" w:author="Broberg, Ronald" w:date="2016-02-26T08:41:00Z">
                <w:rPr>
                  <w:rFonts w:ascii="Cambria Math" w:hAnsi="Cambria Math"/>
                </w:rPr>
                <m:t>x</m:t>
              </w:ins>
            </m:r>
          </m:e>
          <m:sup>
            <m:r>
              <w:ins w:id="170" w:author="Broberg, Ronald" w:date="2016-02-26T08:41:00Z">
                <w:rPr>
                  <w:rFonts w:ascii="Cambria Math" w:hAnsi="Cambria Math"/>
                </w:rPr>
                <m:t>(t)</m:t>
              </w:ins>
            </m:r>
          </m:sup>
        </m:sSup>
        <m:r>
          <w:ins w:id="171" w:author="Broberg, Ronald" w:date="2016-02-26T08:41:00Z">
            <w:rPr>
              <w:rFonts w:ascii="Cambria Math" w:hAnsi="Cambria Math"/>
            </w:rPr>
            <m:t>=</m:t>
          </w:ins>
        </m:r>
        <m:sSup>
          <m:sSupPr>
            <m:ctrlPr>
              <w:ins w:id="172" w:author="Broberg, Ronald" w:date="2016-02-26T08:41:00Z">
                <w:rPr>
                  <w:rFonts w:ascii="Cambria Math" w:hAnsi="Cambria Math"/>
                  <w:i/>
                </w:rPr>
              </w:ins>
            </m:ctrlPr>
          </m:sSupPr>
          <m:e>
            <m:r>
              <w:ins w:id="173" w:author="Broberg, Ronald" w:date="2016-02-26T08:41:00Z">
                <w:rPr>
                  <w:rFonts w:ascii="Cambria Math" w:hAnsi="Cambria Math"/>
                </w:rPr>
                <m:t>x</m:t>
              </w:ins>
            </m:r>
          </m:e>
          <m:sup>
            <m:r>
              <w:ins w:id="174" w:author="Broberg, Ronald" w:date="2016-02-26T08:41:00Z">
                <w:rPr>
                  <w:rFonts w:ascii="Cambria Math" w:hAnsi="Cambria Math"/>
                </w:rPr>
                <m:t>*</m:t>
              </w:ins>
            </m:r>
          </m:sup>
        </m:sSup>
      </m:oMath>
      <w:ins w:id="175" w:author="Broberg, Ronald" w:date="2016-02-26T08:41:00Z">
        <w:r w:rsidR="00CA7893">
          <w:rPr>
            <w:noProof/>
          </w:rPr>
          <w:t xml:space="preserve"> </w:t>
        </w:r>
      </w:ins>
    </w:p>
    <w:p w:rsidR="00174D2F" w:rsidRDefault="00174D2F">
      <w:pPr>
        <w:pStyle w:val="NormalWeb"/>
        <w:pBdr>
          <w:top w:val="single" w:sz="4" w:space="1" w:color="auto"/>
          <w:left w:val="single" w:sz="4" w:space="4" w:color="auto"/>
          <w:bottom w:val="single" w:sz="4" w:space="1" w:color="auto"/>
          <w:right w:val="single" w:sz="4" w:space="4" w:color="auto"/>
        </w:pBdr>
        <w:contextualSpacing/>
        <w:pPrChange w:id="176" w:author="Broberg, Ronald" w:date="2016-02-26T08:41:00Z">
          <w:pPr>
            <w:pStyle w:val="NormalWeb"/>
          </w:pPr>
        </w:pPrChange>
      </w:pPr>
      <w:proofErr w:type="gramStart"/>
      <w:r>
        <w:t>else  set</w:t>
      </w:r>
      <w:proofErr w:type="gramEnd"/>
      <w:r>
        <w:t xml:space="preserve"> </w:t>
      </w:r>
      <w:del w:id="177" w:author="Broberg, Ronald" w:date="2016-02-26T08:41:00Z">
        <w:r>
          <w:rPr>
            <w:noProof/>
          </w:rPr>
          <w:drawing>
            <wp:inline distT="0" distB="0" distL="0" distR="0" wp14:anchorId="20B0BBA1" wp14:editId="371AC536">
              <wp:extent cx="780415" cy="144780"/>
              <wp:effectExtent l="0" t="0" r="635" b="7620"/>
              <wp:docPr id="117" name="Picture 117"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x^{(t)} = x^{(t-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del>
      <m:oMath>
        <m:sSup>
          <m:sSupPr>
            <m:ctrlPr>
              <w:ins w:id="178" w:author="Broberg, Ronald" w:date="2016-02-26T08:41:00Z">
                <w:rPr>
                  <w:rFonts w:ascii="Cambria Math" w:hAnsi="Cambria Math"/>
                  <w:i/>
                </w:rPr>
              </w:ins>
            </m:ctrlPr>
          </m:sSupPr>
          <m:e>
            <m:r>
              <w:ins w:id="179" w:author="Broberg, Ronald" w:date="2016-02-26T08:41:00Z">
                <w:rPr>
                  <w:rFonts w:ascii="Cambria Math" w:hAnsi="Cambria Math"/>
                </w:rPr>
                <m:t>x</m:t>
              </w:ins>
            </m:r>
          </m:e>
          <m:sup>
            <m:r>
              <w:ins w:id="180" w:author="Broberg, Ronald" w:date="2016-02-26T08:41:00Z">
                <w:rPr>
                  <w:rFonts w:ascii="Cambria Math" w:hAnsi="Cambria Math"/>
                </w:rPr>
                <m:t>(t)</m:t>
              </w:ins>
            </m:r>
          </m:sup>
        </m:sSup>
        <m:r>
          <w:ins w:id="181" w:author="Broberg, Ronald" w:date="2016-02-26T08:41:00Z">
            <w:rPr>
              <w:rFonts w:ascii="Cambria Math" w:hAnsi="Cambria Math"/>
            </w:rPr>
            <m:t>=</m:t>
          </w:ins>
        </m:r>
        <m:sSup>
          <m:sSupPr>
            <m:ctrlPr>
              <w:ins w:id="182" w:author="Broberg, Ronald" w:date="2016-02-26T08:41:00Z">
                <w:rPr>
                  <w:rFonts w:ascii="Cambria Math" w:hAnsi="Cambria Math"/>
                  <w:i/>
                </w:rPr>
              </w:ins>
            </m:ctrlPr>
          </m:sSupPr>
          <m:e>
            <m:r>
              <w:ins w:id="183" w:author="Broberg, Ronald" w:date="2016-02-26T08:41:00Z">
                <w:rPr>
                  <w:rFonts w:ascii="Cambria Math" w:hAnsi="Cambria Math"/>
                </w:rPr>
                <m:t>x</m:t>
              </w:ins>
            </m:r>
          </m:e>
          <m:sup>
            <m:r>
              <w:ins w:id="184" w:author="Broberg, Ronald" w:date="2016-02-26T08:41:00Z">
                <w:rPr>
                  <w:rFonts w:ascii="Cambria Math" w:hAnsi="Cambria Math"/>
                </w:rPr>
                <m:t>(t-1)</m:t>
              </w:ins>
            </m:r>
          </m:sup>
        </m:sSup>
      </m:oMath>
    </w:p>
    <w:p w:rsidR="00174D2F" w:rsidRDefault="00174D2F" w:rsidP="004F6417">
      <w:pPr>
        <w:pStyle w:val="Heading2"/>
      </w:pPr>
      <w:bookmarkStart w:id="185" w:name="_Toc444253275"/>
      <w:r>
        <w:t>Example: Using the Metropolis algorithm to sample from an unknown distribution</w:t>
      </w:r>
      <w:bookmarkEnd w:id="185"/>
    </w:p>
    <w:p w:rsidR="00174D2F" w:rsidRDefault="00174D2F" w:rsidP="00174D2F">
      <w:pPr>
        <w:pStyle w:val="NormalWeb"/>
        <w:rPr>
          <w:del w:id="186" w:author="Broberg, Ronald" w:date="2016-02-26T08:41:00Z"/>
        </w:rPr>
      </w:pPr>
      <w:del w:id="187" w:author="Broberg, Ronald" w:date="2016-02-26T08:41:00Z">
        <w:r>
          <w:delText>Say that we have some mysterious function</w:delText>
        </w:r>
      </w:del>
    </w:p>
    <w:p w:rsidR="00174D2F" w:rsidRDefault="00CA7893" w:rsidP="00174D2F">
      <w:pPr>
        <w:pStyle w:val="NormalWeb"/>
        <w:rPr>
          <w:ins w:id="188" w:author="Broberg, Ronald" w:date="2016-02-26T08:41:00Z"/>
        </w:rPr>
      </w:pPr>
      <w:ins w:id="189" w:author="Broberg, Ronald" w:date="2016-02-26T08:41:00Z">
        <w:r>
          <w:t>…</w:t>
        </w:r>
      </w:ins>
    </w:p>
    <w:p w:rsidR="00174D2F" w:rsidRDefault="00174D2F" w:rsidP="00174D2F">
      <w:pPr>
        <w:pStyle w:val="NormalWeb"/>
      </w:pPr>
      <w:r>
        <w:rPr>
          <w:noProof/>
        </w:rPr>
        <w:drawing>
          <wp:inline distT="0" distB="0" distL="0" distR="0" wp14:anchorId="76958B57" wp14:editId="620F77F3">
            <wp:extent cx="1170940" cy="167005"/>
            <wp:effectExtent l="0" t="0" r="0" b="4445"/>
            <wp:docPr id="116" name="Picture 116" descr="p(x) = (1 + x^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p(x) = (1 + x^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0940" cy="167005"/>
                    </a:xfrm>
                    <a:prstGeom prst="rect">
                      <a:avLst/>
                    </a:prstGeom>
                    <a:noFill/>
                    <a:ln>
                      <a:noFill/>
                    </a:ln>
                  </pic:spPr>
                </pic:pic>
              </a:graphicData>
            </a:graphic>
          </wp:inline>
        </w:drawing>
      </w:r>
    </w:p>
    <w:p w:rsidR="00174D2F" w:rsidRDefault="00174D2F" w:rsidP="00174D2F">
      <w:pPr>
        <w:pStyle w:val="NormalWeb"/>
        <w:rPr>
          <w:del w:id="190" w:author="Broberg, Ronald" w:date="2016-02-26T08:41:00Z"/>
        </w:rPr>
      </w:pPr>
      <w:del w:id="191" w:author="Broberg, Ronald" w:date="2016-02-26T08:41:00Z">
        <w:r>
          <w:delText xml:space="preserve">from which we would like to draw samples. To do so using Metropolis sampling we need to define two things: (1) the prior distribution </w:delText>
        </w:r>
        <w:r>
          <w:rPr>
            <w:noProof/>
          </w:rPr>
          <w:drawing>
            <wp:inline distT="0" distB="0" distL="0" distR="0" wp14:anchorId="7A8A6881" wp14:editId="2AD8186C">
              <wp:extent cx="234315" cy="144780"/>
              <wp:effectExtent l="0" t="0" r="0" b="7620"/>
              <wp:docPr id="115" name="Picture 115" descr="\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pi^{(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4315" cy="144780"/>
                      </a:xfrm>
                      <a:prstGeom prst="rect">
                        <a:avLst/>
                      </a:prstGeom>
                      <a:noFill/>
                      <a:ln>
                        <a:noFill/>
                      </a:ln>
                    </pic:spPr>
                  </pic:pic>
                </a:graphicData>
              </a:graphic>
            </wp:inline>
          </w:drawing>
        </w:r>
        <w:r>
          <w:delText xml:space="preserve">over the initial state of the Markov chain, and (2)  the proposal distribution </w:delText>
        </w:r>
        <w:r>
          <w:rPr>
            <w:noProof/>
          </w:rPr>
          <w:drawing>
            <wp:inline distT="0" distB="0" distL="0" distR="0" wp14:anchorId="3F2DAEF1" wp14:editId="569D26DF">
              <wp:extent cx="680085" cy="178435"/>
              <wp:effectExtent l="0" t="0" r="5715" b="0"/>
              <wp:docPr id="114" name="Picture 114"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q(x | 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For this example we define:</w:delText>
        </w:r>
      </w:del>
    </w:p>
    <w:p w:rsidR="00174D2F" w:rsidRDefault="00CA7893" w:rsidP="00174D2F">
      <w:pPr>
        <w:pStyle w:val="NormalWeb"/>
        <w:rPr>
          <w:ins w:id="192" w:author="Broberg, Ronald" w:date="2016-02-26T08:41:00Z"/>
        </w:rPr>
      </w:pPr>
      <w:ins w:id="193" w:author="Broberg, Ronald" w:date="2016-02-26T08:41:00Z">
        <w:r>
          <w:t>…</w:t>
        </w:r>
      </w:ins>
    </w:p>
    <w:p w:rsidR="00174D2F" w:rsidRDefault="00174D2F" w:rsidP="00174D2F">
      <w:pPr>
        <w:pStyle w:val="NormalWeb"/>
      </w:pPr>
      <w:r>
        <w:rPr>
          <w:noProof/>
        </w:rPr>
        <w:drawing>
          <wp:inline distT="0" distB="0" distL="0" distR="0" wp14:anchorId="74CB4163" wp14:editId="34985B31">
            <wp:extent cx="936625" cy="178435"/>
            <wp:effectExtent l="0" t="0" r="0" b="0"/>
            <wp:docPr id="113" name="Picture 113" descr="\pi^{(0)} \sim \mathcal 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pi^{(0)} \sim \mathcal N(0,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6625" cy="178435"/>
                    </a:xfrm>
                    <a:prstGeom prst="rect">
                      <a:avLst/>
                    </a:prstGeom>
                    <a:noFill/>
                    <a:ln>
                      <a:noFill/>
                    </a:ln>
                  </pic:spPr>
                </pic:pic>
              </a:graphicData>
            </a:graphic>
          </wp:inline>
        </w:drawing>
      </w:r>
    </w:p>
    <w:p w:rsidR="00174D2F" w:rsidRDefault="00174D2F" w:rsidP="00174D2F">
      <w:pPr>
        <w:pStyle w:val="NormalWeb"/>
      </w:pPr>
      <w:r>
        <w:rPr>
          <w:noProof/>
        </w:rPr>
        <w:drawing>
          <wp:inline distT="0" distB="0" distL="0" distR="0" wp14:anchorId="53EF3F24" wp14:editId="1C5627D7">
            <wp:extent cx="1672590" cy="178435"/>
            <wp:effectExtent l="0" t="0" r="3810" b="0"/>
            <wp:docPr id="112" name="Picture 112" descr="q(x | x^{(t-1)}) \sim \mathcal N(x^{(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q(x | x^{(t-1)}) \sim \mathcal N(x^{(t-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2590" cy="178435"/>
                    </a:xfrm>
                    <a:prstGeom prst="rect">
                      <a:avLst/>
                    </a:prstGeom>
                    <a:noFill/>
                    <a:ln>
                      <a:noFill/>
                    </a:ln>
                  </pic:spPr>
                </pic:pic>
              </a:graphicData>
            </a:graphic>
          </wp:inline>
        </w:drawing>
      </w:r>
      <w:r>
        <w:t>,</w:t>
      </w:r>
    </w:p>
    <w:p w:rsidR="00174D2F" w:rsidRDefault="00174D2F" w:rsidP="00174D2F">
      <w:pPr>
        <w:pStyle w:val="NormalWeb"/>
        <w:rPr>
          <w:del w:id="194" w:author="Broberg, Ronald" w:date="2016-02-26T08:41:00Z"/>
        </w:rPr>
      </w:pPr>
      <w:del w:id="195" w:author="Broberg, Ronald" w:date="2016-02-26T08:41:00Z">
        <w:r>
          <w:lastRenderedPageBreak/>
          <w:delText>both of which are simply a Normal distribution, one centered at zero, the other centered at previous state of the chain. The following chunk of MATLAB code runs the Metropolis sampler with this proposal distribution and prior.</w:delText>
        </w:r>
      </w:del>
    </w:p>
    <w:p w:rsidR="00174D2F" w:rsidRDefault="00CA7893" w:rsidP="00174D2F">
      <w:pPr>
        <w:pStyle w:val="NormalWeb"/>
        <w:rPr>
          <w:ins w:id="196" w:author="Broberg, Ronald" w:date="2016-02-26T08:41:00Z"/>
        </w:rPr>
      </w:pPr>
      <w:ins w:id="197" w:author="Broberg, Ronald" w:date="2016-02-26T08:41:00Z">
        <w:r>
          <w:t>…</w:t>
        </w:r>
      </w:ins>
    </w:p>
    <w:p w:rsidR="005C30F6" w:rsidRDefault="005C30F6" w:rsidP="00174D2F">
      <w:pPr>
        <w:pStyle w:val="NormalWeb"/>
        <w:rPr>
          <w:color w:val="FF0000"/>
        </w:rPr>
      </w:pPr>
      <w:r w:rsidRPr="005C30F6">
        <w:rPr>
          <w:color w:val="FF0000"/>
        </w:rPr>
        <w:t xml:space="preserve">SEE Appendix: </w:t>
      </w:r>
      <w:r>
        <w:rPr>
          <w:color w:val="FF0000"/>
        </w:rPr>
        <w:t>MCMC Metropolis Sampler</w:t>
      </w:r>
    </w:p>
    <w:p w:rsidR="005C30F6" w:rsidRPr="005C30F6" w:rsidRDefault="005C30F6" w:rsidP="00174D2F">
      <w:pPr>
        <w:pStyle w:val="NormalWeb"/>
        <w:rPr>
          <w:color w:val="FF0000"/>
        </w:rPr>
      </w:pPr>
      <w:r>
        <w:rPr>
          <w:color w:val="FF0000"/>
        </w:rPr>
        <w:t>TODO: Output accept/reject examples</w:t>
      </w:r>
    </w:p>
    <w:p w:rsidR="00CA7893" w:rsidRDefault="00174D2F" w:rsidP="00CA7893">
      <w:pPr>
        <w:pStyle w:val="NormalWeb"/>
      </w:pPr>
      <w:r>
        <w:t>In the figure above, we visualize the first 50 iterations of the Metropolis sampler</w:t>
      </w:r>
      <w:del w:id="198" w:author="Broberg, Ronald" w:date="2016-02-26T08:41:00Z">
        <w:r>
          <w:delText xml:space="preserve">.The black curve represents the target distribution </w:delText>
        </w:r>
        <w:r>
          <w:rPr>
            <w:noProof/>
          </w:rPr>
          <w:drawing>
            <wp:inline distT="0" distB="0" distL="0" distR="0" wp14:anchorId="4D31FCE9" wp14:editId="11C0683D">
              <wp:extent cx="278765" cy="167005"/>
              <wp:effectExtent l="0" t="0" r="6985" b="4445"/>
              <wp:docPr id="152" name="Picture 152"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 The red curve that is bouncing about the x-axis is the proposal distribution </w:delText>
        </w:r>
        <w:r>
          <w:rPr>
            <w:noProof/>
          </w:rPr>
          <w:drawing>
            <wp:inline distT="0" distB="0" distL="0" distR="0" wp14:anchorId="1D6BADBA" wp14:editId="46F46993">
              <wp:extent cx="680085" cy="178435"/>
              <wp:effectExtent l="0" t="0" r="5715" b="0"/>
              <wp:docPr id="151" name="Picture 15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q(x | 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r>
          <w:delText xml:space="preserve">(if the figure is not animated, just click on it). The vertical blue line (about which the bouncing proposal distribution is centered) represents the quantity </w:delText>
        </w:r>
        <w:r>
          <w:rPr>
            <w:noProof/>
          </w:rPr>
          <w:drawing>
            <wp:inline distT="0" distB="0" distL="0" distR="0" wp14:anchorId="2982FE4D" wp14:editId="216297E8">
              <wp:extent cx="557530" cy="178435"/>
              <wp:effectExtent l="0" t="0" r="0" b="0"/>
              <wp:docPr id="150" name="Picture 150" descr="p(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p(x^{(t-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530" cy="178435"/>
                      </a:xfrm>
                      <a:prstGeom prst="rect">
                        <a:avLst/>
                      </a:prstGeom>
                      <a:noFill/>
                      <a:ln>
                        <a:noFill/>
                      </a:ln>
                    </pic:spPr>
                  </pic:pic>
                </a:graphicData>
              </a:graphic>
            </wp:inline>
          </w:drawing>
        </w:r>
        <w:r>
          <w:delText xml:space="preserve">, and the vertical red line represents the quantity </w:delText>
        </w:r>
        <w:r>
          <w:rPr>
            <w:noProof/>
          </w:rPr>
          <w:drawing>
            <wp:inline distT="0" distB="0" distL="0" distR="0" wp14:anchorId="5E6A6124" wp14:editId="321D9552">
              <wp:extent cx="345440" cy="167005"/>
              <wp:effectExtent l="0" t="0" r="0" b="4445"/>
              <wp:docPr id="149" name="Picture 149"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p(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delText xml:space="preserve">, for a proposal state </w:delText>
        </w:r>
        <w:r>
          <w:rPr>
            <w:noProof/>
          </w:rPr>
          <w:drawing>
            <wp:inline distT="0" distB="0" distL="0" distR="0" wp14:anchorId="33F62C34" wp14:editId="060A9053">
              <wp:extent cx="144780" cy="111760"/>
              <wp:effectExtent l="0" t="0" r="7620" b="2540"/>
              <wp:docPr id="148" name="Picture 14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 xml:space="preserve">sampled according to the red  curve. At every iteration, if the vertical red line is longer than the blue line, then the sample </w:delText>
        </w:r>
        <w:r>
          <w:rPr>
            <w:noProof/>
          </w:rPr>
          <w:drawing>
            <wp:inline distT="0" distB="0" distL="0" distR="0" wp14:anchorId="5E4F73ED" wp14:editId="291F38A5">
              <wp:extent cx="144780" cy="111760"/>
              <wp:effectExtent l="0" t="0" r="7620" b="2540"/>
              <wp:docPr id="147" name="Picture 14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delText>is accepted, and the proposal distribution becomes centered about the newly accepted sample. If the blue line is longer, the sample is randomly rejected or accepted.</w:delText>
        </w:r>
      </w:del>
      <w:ins w:id="199" w:author="Broberg, Ronald" w:date="2016-02-26T08:41:00Z">
        <w:r w:rsidR="00CA7893">
          <w:t>…</w:t>
        </w:r>
      </w:ins>
    </w:p>
    <w:p w:rsidR="00174D2F" w:rsidRDefault="00174D2F" w:rsidP="00174D2F">
      <w:pPr>
        <w:pStyle w:val="NormalWeb"/>
        <w:rPr>
          <w:del w:id="200" w:author="Broberg, Ronald" w:date="2016-02-26T08:41:00Z"/>
        </w:rPr>
      </w:pPr>
      <w:del w:id="201" w:author="Broberg, Ronald" w:date="2016-02-26T08:41:00Z">
        <w:r>
          <w:delText>But why randomly keep “bad” proposal samples? It turns out that doing this allows the Markov chain to every-so-often visit states of low probability under the target distribution. This is a desirable property if we want the chain to adequately sample the entire target distribution, including any tails.</w:delText>
        </w:r>
      </w:del>
    </w:p>
    <w:p w:rsidR="00174D2F" w:rsidRDefault="00174D2F" w:rsidP="00174D2F">
      <w:pPr>
        <w:pStyle w:val="NormalWeb"/>
        <w:rPr>
          <w:del w:id="202" w:author="Broberg, Ronald" w:date="2016-02-26T08:41:00Z"/>
        </w:rPr>
      </w:pPr>
      <w:del w:id="203" w:author="Broberg, Ronald" w:date="2016-02-26T08:41:00Z">
        <w:r>
          <w:delText xml:space="preserve">An attractive property of the Metropolis algorithm is that the target distribution </w:delText>
        </w:r>
        <w:r>
          <w:rPr>
            <w:noProof/>
          </w:rPr>
          <w:drawing>
            <wp:inline distT="0" distB="0" distL="0" distR="0" wp14:anchorId="0DDAD99E" wp14:editId="1FDB48AF">
              <wp:extent cx="278765" cy="167005"/>
              <wp:effectExtent l="0" t="0" r="6985" b="4445"/>
              <wp:docPr id="146" name="Picture 14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does not have to be a properly normalized probability distribution. This is due to the fact that the acceptance probability is based on the ratio of two values of the target distribution. I’ll show you what I mean. If </w:delText>
        </w:r>
        <w:r>
          <w:rPr>
            <w:noProof/>
          </w:rPr>
          <w:drawing>
            <wp:inline distT="0" distB="0" distL="0" distR="0" wp14:anchorId="3A802396" wp14:editId="60E20C4E">
              <wp:extent cx="278765" cy="167005"/>
              <wp:effectExtent l="0" t="0" r="6985" b="4445"/>
              <wp:docPr id="145" name="Picture 14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an unnormalized distribution and</w:delText>
        </w:r>
      </w:del>
    </w:p>
    <w:p w:rsidR="00174D2F" w:rsidRDefault="00CA7893" w:rsidP="00CA7893">
      <w:pPr>
        <w:pStyle w:val="NormalWeb"/>
        <w:rPr>
          <w:ins w:id="204" w:author="Broberg, Ronald" w:date="2016-02-26T08:41:00Z"/>
        </w:rPr>
      </w:pPr>
      <w:ins w:id="205" w:author="Broberg, Ronald" w:date="2016-02-26T08:41:00Z">
        <w:r>
          <w:t>…</w:t>
        </w:r>
      </w:ins>
    </w:p>
    <w:p w:rsidR="00174D2F" w:rsidRDefault="00174D2F" w:rsidP="00174D2F">
      <w:pPr>
        <w:pStyle w:val="NormalWeb"/>
      </w:pPr>
      <w:r>
        <w:rPr>
          <w:noProof/>
        </w:rPr>
        <w:drawing>
          <wp:inline distT="0" distB="0" distL="0" distR="0" wp14:anchorId="32320328" wp14:editId="43AFF42A">
            <wp:extent cx="791845" cy="222885"/>
            <wp:effectExtent l="0" t="0" r="8255" b="5715"/>
            <wp:docPr id="164" name="Picture 164" descr="p^*(x) = \frac{p(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p^*(x) = \frac{p(x)}{Z}"/>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91845" cy="222885"/>
                    </a:xfrm>
                    <a:prstGeom prst="rect">
                      <a:avLst/>
                    </a:prstGeom>
                    <a:noFill/>
                    <a:ln>
                      <a:noFill/>
                    </a:ln>
                  </pic:spPr>
                </pic:pic>
              </a:graphicData>
            </a:graphic>
          </wp:inline>
        </w:drawing>
      </w:r>
    </w:p>
    <w:p w:rsidR="00174D2F" w:rsidRDefault="00174D2F" w:rsidP="00174D2F">
      <w:pPr>
        <w:pStyle w:val="NormalWeb"/>
        <w:rPr>
          <w:del w:id="206" w:author="Broberg, Ronald" w:date="2016-02-26T08:41:00Z"/>
        </w:rPr>
      </w:pPr>
      <w:del w:id="207" w:author="Broberg, Ronald" w:date="2016-02-26T08:41:00Z">
        <w:r>
          <w:delText xml:space="preserve">is a properly normalized probability distribution with normalizing constant </w:delText>
        </w:r>
        <w:r>
          <w:rPr>
            <w:noProof/>
          </w:rPr>
          <w:drawing>
            <wp:inline distT="0" distB="0" distL="0" distR="0" wp14:anchorId="00AB9432" wp14:editId="5160EEE5">
              <wp:extent cx="111760" cy="100330"/>
              <wp:effectExtent l="0" t="0" r="2540" b="0"/>
              <wp:docPr id="163" name="Picture 16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Z"/>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delText>, then</w:delText>
        </w:r>
      </w:del>
    </w:p>
    <w:p w:rsidR="00174D2F" w:rsidRDefault="00CA7893" w:rsidP="00174D2F">
      <w:pPr>
        <w:pStyle w:val="NormalWeb"/>
        <w:rPr>
          <w:ins w:id="208" w:author="Broberg, Ronald" w:date="2016-02-26T08:41:00Z"/>
        </w:rPr>
      </w:pPr>
      <w:ins w:id="209" w:author="Broberg, Ronald" w:date="2016-02-26T08:41:00Z">
        <w:r>
          <w:t>…</w:t>
        </w:r>
      </w:ins>
    </w:p>
    <w:p w:rsidR="00174D2F" w:rsidRDefault="00174D2F" w:rsidP="00174D2F">
      <w:pPr>
        <w:pStyle w:val="NormalWeb"/>
      </w:pPr>
      <w:r>
        <w:rPr>
          <w:noProof/>
        </w:rPr>
        <w:drawing>
          <wp:inline distT="0" distB="0" distL="0" distR="0" wp14:anchorId="2E002D6F" wp14:editId="57DBCBDF">
            <wp:extent cx="948055" cy="167005"/>
            <wp:effectExtent l="0" t="0" r="4445" b="4445"/>
            <wp:docPr id="162" name="Picture 162" descr="p(x) = Z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p(x) = Zp^*(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48055" cy="167005"/>
                    </a:xfrm>
                    <a:prstGeom prst="rect">
                      <a:avLst/>
                    </a:prstGeom>
                    <a:noFill/>
                    <a:ln>
                      <a:noFill/>
                    </a:ln>
                  </pic:spPr>
                </pic:pic>
              </a:graphicData>
            </a:graphic>
          </wp:inline>
        </w:drawing>
      </w:r>
    </w:p>
    <w:p w:rsidR="00174D2F" w:rsidRDefault="00174D2F" w:rsidP="00174D2F">
      <w:pPr>
        <w:pStyle w:val="NormalWeb"/>
        <w:rPr>
          <w:del w:id="210" w:author="Broberg, Ronald" w:date="2016-02-26T08:41:00Z"/>
        </w:rPr>
      </w:pPr>
      <w:del w:id="211" w:author="Broberg, Ronald" w:date="2016-02-26T08:41:00Z">
        <w:r>
          <w:delText xml:space="preserve">and a ratio like that used in calculating the acceptance probability </w:delText>
        </w:r>
        <w:r>
          <w:rPr>
            <w:noProof/>
          </w:rPr>
          <w:drawing>
            <wp:inline distT="0" distB="0" distL="0" distR="0" wp14:anchorId="04EA4FF3" wp14:editId="2C09C1C5">
              <wp:extent cx="100330" cy="66675"/>
              <wp:effectExtent l="0" t="0" r="0" b="9525"/>
              <wp:docPr id="161" name="Picture 16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alph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delText>is</w:delText>
        </w:r>
      </w:del>
    </w:p>
    <w:p w:rsidR="00174D2F" w:rsidRDefault="00CA7893" w:rsidP="00174D2F">
      <w:pPr>
        <w:pStyle w:val="NormalWeb"/>
        <w:rPr>
          <w:ins w:id="212" w:author="Broberg, Ronald" w:date="2016-02-26T08:41:00Z"/>
        </w:rPr>
      </w:pPr>
      <w:ins w:id="213" w:author="Broberg, Ronald" w:date="2016-02-26T08:41:00Z">
        <w:r>
          <w:t>…</w:t>
        </w:r>
      </w:ins>
    </w:p>
    <w:p w:rsidR="00174D2F" w:rsidRDefault="00174D2F" w:rsidP="00174D2F">
      <w:pPr>
        <w:pStyle w:val="NormalWeb"/>
      </w:pPr>
      <w:r>
        <w:rPr>
          <w:noProof/>
        </w:rPr>
        <w:drawing>
          <wp:inline distT="0" distB="0" distL="0" distR="0" wp14:anchorId="5CA85C47" wp14:editId="41E8EA3B">
            <wp:extent cx="1293495" cy="245110"/>
            <wp:effectExtent l="0" t="0" r="1905" b="2540"/>
            <wp:docPr id="160" name="Picture 160" descr="\frac{p(a)}{p(b)} = \frac{Zp^*(a)}{Zp^*(b)} = \frac{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frac{p(a)}{p(b)} = \frac{Zp^*(a)}{Zp^*(b)} = \frac{p^*(a)}{p^*(b)}"/>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93495" cy="245110"/>
                    </a:xfrm>
                    <a:prstGeom prst="rect">
                      <a:avLst/>
                    </a:prstGeom>
                    <a:noFill/>
                    <a:ln>
                      <a:noFill/>
                    </a:ln>
                  </pic:spPr>
                </pic:pic>
              </a:graphicData>
            </a:graphic>
          </wp:inline>
        </w:drawing>
      </w:r>
    </w:p>
    <w:p w:rsidR="00174D2F" w:rsidRDefault="00174D2F" w:rsidP="00174D2F">
      <w:pPr>
        <w:pStyle w:val="NormalWeb"/>
        <w:rPr>
          <w:del w:id="214" w:author="Broberg, Ronald" w:date="2016-02-26T08:41:00Z"/>
        </w:rPr>
      </w:pPr>
      <w:del w:id="215" w:author="Broberg, Ronald" w:date="2016-02-26T08:41:00Z">
        <w:r>
          <w:lastRenderedPageBreak/>
          <w:delText xml:space="preserve">The normalizing constants </w:delText>
        </w:r>
        <w:r>
          <w:rPr>
            <w:noProof/>
          </w:rPr>
          <w:drawing>
            <wp:inline distT="0" distB="0" distL="0" distR="0" wp14:anchorId="64E96ED1" wp14:editId="6A4D2176">
              <wp:extent cx="111760" cy="100330"/>
              <wp:effectExtent l="0" t="0" r="2540" b="0"/>
              <wp:docPr id="159" name="Picture 159"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Z"/>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delText xml:space="preserve">cancel! This attractive property is quite useful in the context of Bayesian methods, where determining the normalizing constant for a distribution may be impractical to calculate directly. This property is demonstrated in current example. It turns out that the “mystery” distribution that we sampled from using the Metropolis algorithm is an unnormalized form of the Student’s-t distribution with one degree of freedom. Comparing </w:delText>
        </w:r>
        <w:r>
          <w:rPr>
            <w:noProof/>
          </w:rPr>
          <w:drawing>
            <wp:inline distT="0" distB="0" distL="0" distR="0" wp14:anchorId="2C09AE65" wp14:editId="0A741C35">
              <wp:extent cx="278765" cy="167005"/>
              <wp:effectExtent l="0" t="0" r="6985" b="4445"/>
              <wp:docPr id="158" name="Picture 15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to the definitio</w:delText>
        </w:r>
        <w:r w:rsidR="005C30F6">
          <w:delText xml:space="preserve">n of the definition Student’s-t, </w:delText>
        </w:r>
        <w:r>
          <w:delText xml:space="preserve">we see that </w:delText>
        </w:r>
        <w:r>
          <w:rPr>
            <w:noProof/>
          </w:rPr>
          <w:drawing>
            <wp:inline distT="0" distB="0" distL="0" distR="0" wp14:anchorId="236AC39F" wp14:editId="51DF5E3D">
              <wp:extent cx="278765" cy="167005"/>
              <wp:effectExtent l="0" t="0" r="6985" b="4445"/>
              <wp:docPr id="157" name="Picture 157"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 xml:space="preserve">is a Student’s-t distribution with degrees of freedom </w:delText>
        </w:r>
        <w:r>
          <w:rPr>
            <w:noProof/>
          </w:rPr>
          <w:drawing>
            <wp:inline distT="0" distB="0" distL="0" distR="0" wp14:anchorId="012F1BD6" wp14:editId="074B93C6">
              <wp:extent cx="356870" cy="122555"/>
              <wp:effectExtent l="0" t="0" r="5080" b="0"/>
              <wp:docPr id="156" name="Picture 156" descr="\n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nu=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6870" cy="122555"/>
                      </a:xfrm>
                      <a:prstGeom prst="rect">
                        <a:avLst/>
                      </a:prstGeom>
                      <a:noFill/>
                      <a:ln>
                        <a:noFill/>
                      </a:ln>
                    </pic:spPr>
                  </pic:pic>
                </a:graphicData>
              </a:graphic>
            </wp:inline>
          </w:drawing>
        </w:r>
        <w:r>
          <w:delText>, but missing the normalizing constant</w:delText>
        </w:r>
      </w:del>
    </w:p>
    <w:p w:rsidR="00174D2F" w:rsidRDefault="00174D2F" w:rsidP="00174D2F">
      <w:pPr>
        <w:pStyle w:val="NormalWeb"/>
        <w:rPr>
          <w:del w:id="216" w:author="Broberg, Ronald" w:date="2016-02-26T08:41:00Z"/>
        </w:rPr>
      </w:pPr>
      <w:del w:id="217" w:author="Broberg, Ronald" w:date="2016-02-26T08:41:00Z">
        <w:r>
          <w:delText xml:space="preserve">Below is additional output from the code above showing that the samples from Metropolis sampler draws samples that follow a </w:delText>
        </w:r>
        <w:r>
          <w:rPr>
            <w:rStyle w:val="Emphasis"/>
          </w:rPr>
          <w:delText>normalized </w:delText>
        </w:r>
        <w:r>
          <w:delText xml:space="preserve">Student’s-t distribution, even though </w:delText>
        </w:r>
        <w:r>
          <w:rPr>
            <w:noProof/>
          </w:rPr>
          <w:drawing>
            <wp:inline distT="0" distB="0" distL="0" distR="0" wp14:anchorId="7970BACA" wp14:editId="74BAD4FF">
              <wp:extent cx="278765" cy="167005"/>
              <wp:effectExtent l="0" t="0" r="6985" b="4445"/>
              <wp:docPr id="155" name="Picture 15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delText>is not normalized.</w:delText>
        </w:r>
      </w:del>
    </w:p>
    <w:p w:rsidR="00174D2F" w:rsidRDefault="00CA7893" w:rsidP="00174D2F">
      <w:pPr>
        <w:pStyle w:val="NormalWeb"/>
        <w:rPr>
          <w:ins w:id="218" w:author="Broberg, Ronald" w:date="2016-02-26T08:41:00Z"/>
        </w:rPr>
      </w:pPr>
      <w:ins w:id="219" w:author="Broberg, Ronald" w:date="2016-02-26T08:41:00Z">
        <w:r>
          <w:t>…</w:t>
        </w:r>
      </w:ins>
    </w:p>
    <w:p w:rsidR="00174D2F" w:rsidRDefault="00CA7893" w:rsidP="00174D2F">
      <w:pPr>
        <w:pStyle w:val="NormalWeb"/>
        <w:rPr>
          <w:ins w:id="220" w:author="Broberg, Ronald" w:date="2016-02-26T08:41:00Z"/>
        </w:rPr>
      </w:pPr>
      <w:ins w:id="221" w:author="Broberg, Ronald" w:date="2016-02-26T08:41:00Z">
        <w:r>
          <w:t>…</w:t>
        </w:r>
      </w:ins>
    </w:p>
    <w:p w:rsidR="00174D2F" w:rsidRDefault="005C30F6" w:rsidP="00725EAA">
      <w:pPr>
        <w:rPr>
          <w:rFonts w:ascii="Times New Roman" w:eastAsia="Times New Roman" w:hAnsi="Times New Roman" w:cs="Times New Roman"/>
          <w:sz w:val="24"/>
          <w:szCs w:val="24"/>
        </w:rPr>
      </w:pPr>
      <w:r>
        <w:rPr>
          <w:noProof/>
        </w:rPr>
        <w:drawing>
          <wp:inline distT="0" distB="0" distL="0" distR="0" wp14:anchorId="267213CE" wp14:editId="016E9CAF">
            <wp:extent cx="4220191" cy="3166947"/>
            <wp:effectExtent l="0" t="0" r="9525" b="0"/>
            <wp:docPr id="25" name="Picture 25" descr="C:\Projects\mcmc-metropolis-samp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Projects\mcmc-metropolis-sampler.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26094" cy="3171377"/>
                    </a:xfrm>
                    <a:prstGeom prst="rect">
                      <a:avLst/>
                    </a:prstGeom>
                    <a:noFill/>
                    <a:ln>
                      <a:noFill/>
                    </a:ln>
                  </pic:spPr>
                </pic:pic>
              </a:graphicData>
            </a:graphic>
          </wp:inline>
        </w:drawing>
      </w:r>
    </w:p>
    <w:p w:rsidR="00174D2F" w:rsidRPr="005C30F6" w:rsidRDefault="00174D2F" w:rsidP="00174D2F">
      <w:pPr>
        <w:pStyle w:val="NormalWeb"/>
        <w:rPr>
          <w:del w:id="222" w:author="Broberg, Ronald" w:date="2016-02-26T08:41:00Z"/>
          <w:strike/>
        </w:rPr>
      </w:pPr>
      <w:del w:id="223" w:author="Broberg, Ronald" w:date="2016-02-26T08:41:00Z">
        <w:r>
          <w:delText xml:space="preserve">The </w:delText>
        </w:r>
        <w:r w:rsidR="005C30F6">
          <w:delText>left</w:delText>
        </w:r>
        <w:r>
          <w:delText xml:space="preserve"> plot shows the progression of the Markov chain’s progression from state </w:delText>
        </w:r>
        <w:r>
          <w:rPr>
            <w:noProof/>
          </w:rPr>
          <w:drawing>
            <wp:inline distT="0" distB="0" distL="0" distR="0" wp14:anchorId="65F97D75" wp14:editId="2F4EE5B8">
              <wp:extent cx="228600" cy="142875"/>
              <wp:effectExtent l="0" t="0" r="0" b="9525"/>
              <wp:docPr id="172" name="Picture 172"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x^{(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delText>(</w:delText>
        </w:r>
        <w:r w:rsidR="005C30F6">
          <w:delText xml:space="preserve"> left</w:delText>
        </w:r>
        <w:r>
          <w:delText xml:space="preserve">) to state </w:delText>
        </w:r>
        <w:r>
          <w:rPr>
            <w:noProof/>
          </w:rPr>
          <w:drawing>
            <wp:inline distT="0" distB="0" distL="0" distR="0" wp14:anchorId="00CF931F" wp14:editId="364BC67B">
              <wp:extent cx="400050" cy="142875"/>
              <wp:effectExtent l="0" t="0" r="0" b="9525"/>
              <wp:docPr id="171" name="Picture 171" descr="x^{(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x^{(500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0050" cy="142875"/>
                      </a:xfrm>
                      <a:prstGeom prst="rect">
                        <a:avLst/>
                      </a:prstGeom>
                      <a:noFill/>
                      <a:ln>
                        <a:noFill/>
                      </a:ln>
                    </pic:spPr>
                  </pic:pic>
                </a:graphicData>
              </a:graphic>
            </wp:inline>
          </w:drawing>
        </w:r>
        <w:r>
          <w:delText>(</w:delText>
        </w:r>
        <w:r w:rsidR="005C30F6">
          <w:delText>right</w:delText>
        </w:r>
        <w:r>
          <w:delText xml:space="preserve">). The burn in period for this chain was chosen to be 500 transitions, and is indicated by the </w:delText>
        </w:r>
        <w:r w:rsidR="005C30F6">
          <w:delText>solid red</w:delText>
        </w:r>
        <w:r>
          <w:delText xml:space="preserve"> line (</w:delText>
        </w:r>
        <w:r w:rsidRPr="005C30F6">
          <w:rPr>
            <w:strike/>
          </w:rPr>
          <w:delText xml:space="preserve">for more on burnin see this previous </w:delText>
        </w:r>
        <w:r w:rsidR="000D414C">
          <w:fldChar w:fldCharType="begin"/>
        </w:r>
        <w:r w:rsidR="000D414C">
          <w:delInstrText xml:space="preserve"> HYPERLINK "https://theclevermachine.wordpress.com/2012/09/24/a-brief-introduction-to-markov-chains/" \o "A brief Intro to Markov chains" </w:delInstrText>
        </w:r>
        <w:r w:rsidR="000D414C">
          <w:fldChar w:fldCharType="separate"/>
        </w:r>
        <w:r w:rsidRPr="005C30F6">
          <w:rPr>
            <w:rStyle w:val="Hyperlink"/>
            <w:strike/>
          </w:rPr>
          <w:delText>post</w:delText>
        </w:r>
        <w:r w:rsidR="000D414C">
          <w:rPr>
            <w:rStyle w:val="Hyperlink"/>
            <w:strike/>
          </w:rPr>
          <w:fldChar w:fldCharType="end"/>
        </w:r>
        <w:r w:rsidRPr="005C30F6">
          <w:rPr>
            <w:strike/>
          </w:rPr>
          <w:delText>).</w:delText>
        </w:r>
      </w:del>
    </w:p>
    <w:p w:rsidR="00174D2F" w:rsidRDefault="00174D2F" w:rsidP="00174D2F">
      <w:pPr>
        <w:pStyle w:val="NormalWeb"/>
        <w:rPr>
          <w:del w:id="224" w:author="Broberg, Ronald" w:date="2016-02-26T08:41:00Z"/>
        </w:rPr>
      </w:pPr>
      <w:del w:id="225" w:author="Broberg, Ronald" w:date="2016-02-26T08:41:00Z">
        <w:r>
          <w:delText xml:space="preserve">The </w:delText>
        </w:r>
        <w:r w:rsidR="005C30F6">
          <w:delText>right</w:delText>
        </w:r>
        <w:r>
          <w:delText xml:space="preserve"> plot shows samples from the Markov chain in </w:delText>
        </w:r>
        <w:r w:rsidR="005C30F6">
          <w:delText>gray</w:delText>
        </w:r>
        <w:r>
          <w:delText xml:space="preserve"> (with burn in samples removed). </w:delText>
        </w:r>
        <w:r w:rsidR="005C30F6">
          <w:delText xml:space="preserve">A normal distribution is overlain in red. </w:delText>
        </w:r>
        <w:r>
          <w:delText>The theoretical curve for the Student’s-t with on</w:delText>
        </w:r>
        <w:r w:rsidR="005C30F6">
          <w:delText>e degree of freedom is overlain</w:delText>
        </w:r>
        <w:r>
          <w:delText xml:space="preserve"> in </w:delText>
        </w:r>
        <w:r w:rsidR="005C30F6">
          <w:delText>green</w:delText>
        </w:r>
        <w:r>
          <w:delText xml:space="preserve">. We see that the states kept by the Metropolis sampler transition operator sample from values that follow the Student’s-t, even though the function </w:delText>
        </w:r>
        <w:r>
          <w:rPr>
            <w:noProof/>
          </w:rPr>
          <w:drawing>
            <wp:inline distT="0" distB="0" distL="0" distR="0" wp14:anchorId="140A3BB2" wp14:editId="67A0E6E4">
              <wp:extent cx="276225" cy="171450"/>
              <wp:effectExtent l="0" t="0" r="9525" b="0"/>
              <wp:docPr id="170" name="Picture 170"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delText>used in the transition operator was not a properly normalized probability distribution.</w:delText>
        </w:r>
      </w:del>
    </w:p>
    <w:p w:rsidR="00174D2F" w:rsidRPr="005C30F6" w:rsidRDefault="00CA7893" w:rsidP="00174D2F">
      <w:pPr>
        <w:pStyle w:val="NormalWeb"/>
        <w:rPr>
          <w:ins w:id="226" w:author="Broberg, Ronald" w:date="2016-02-26T08:41:00Z"/>
          <w:strike/>
        </w:rPr>
      </w:pPr>
      <w:ins w:id="227" w:author="Broberg, Ronald" w:date="2016-02-26T08:41:00Z">
        <w:r>
          <w:lastRenderedPageBreak/>
          <w:t>…</w:t>
        </w:r>
      </w:ins>
    </w:p>
    <w:p w:rsidR="00174D2F" w:rsidRPr="00174D2F" w:rsidRDefault="00174D2F" w:rsidP="004F6417">
      <w:pPr>
        <w:pStyle w:val="Heading2"/>
      </w:pPr>
      <w:bookmarkStart w:id="228" w:name="_Toc444253276"/>
      <w:r w:rsidRPr="00174D2F">
        <w:t>Reversibility of the transition operator</w:t>
      </w:r>
      <w:bookmarkEnd w:id="228"/>
    </w:p>
    <w:p w:rsidR="00174D2F" w:rsidRDefault="00174D2F" w:rsidP="00174D2F">
      <w:pPr>
        <w:pStyle w:val="NormalWeb"/>
        <w:rPr>
          <w:del w:id="229" w:author="Broberg, Ronald" w:date="2016-02-26T08:41:00Z"/>
        </w:rPr>
      </w:pPr>
      <w:del w:id="230" w:author="Broberg, Ronald" w:date="2016-02-26T08:41:00Z">
        <w:r>
          <w:delText xml:space="preserve">It turns out that there is a theoretical constraint on the Markov chain the transition operator in order for it settle into a stationary distribution (i.e. a target distribution we care about). The constraint states that the probability of the transition </w:delText>
        </w:r>
        <w:r>
          <w:rPr>
            <w:noProof/>
          </w:rPr>
          <w:drawing>
            <wp:inline distT="0" distB="0" distL="0" distR="0" wp14:anchorId="7E50B794" wp14:editId="799F970F">
              <wp:extent cx="819150" cy="142875"/>
              <wp:effectExtent l="0" t="0" r="0" b="9525"/>
              <wp:docPr id="169" name="Picture 169" descr="x^{(t)} \to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x^{(t)} \to x^{(t+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delText xml:space="preserve">must be equal to the probability of the reverse transition </w:delText>
        </w:r>
        <w:r>
          <w:rPr>
            <w:noProof/>
          </w:rPr>
          <w:drawing>
            <wp:inline distT="0" distB="0" distL="0" distR="0" wp14:anchorId="7A7302AC" wp14:editId="293A73CD">
              <wp:extent cx="819150" cy="142875"/>
              <wp:effectExtent l="0" t="0" r="0" b="9525"/>
              <wp:docPr id="168" name="Picture 168" descr="x^{(t+1)} \to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x^{(t+1)} \to x^{(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delText xml:space="preserve">. This reversibility property is often referred to as </w:delText>
        </w:r>
        <w:r>
          <w:rPr>
            <w:rStyle w:val="Strong"/>
            <w:i/>
            <w:iCs/>
          </w:rPr>
          <w:delText>detailed balance</w:delText>
        </w:r>
        <w:r>
          <w:delText xml:space="preserve">. Using the Metropolis algorithm transition operator, reversibility is assured if the proposal distribution </w:delText>
        </w:r>
        <w:r>
          <w:rPr>
            <w:noProof/>
          </w:rPr>
          <w:drawing>
            <wp:inline distT="0" distB="0" distL="0" distR="0" wp14:anchorId="427947EE" wp14:editId="41C941BD">
              <wp:extent cx="676275" cy="180975"/>
              <wp:effectExtent l="0" t="0" r="9525" b="9525"/>
              <wp:docPr id="167" name="Picture 167" descr="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q(x|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180975"/>
                      </a:xfrm>
                      <a:prstGeom prst="rect">
                        <a:avLst/>
                      </a:prstGeom>
                      <a:noFill/>
                      <a:ln>
                        <a:noFill/>
                      </a:ln>
                    </pic:spPr>
                  </pic:pic>
                </a:graphicData>
              </a:graphic>
            </wp:inline>
          </w:drawing>
        </w:r>
        <w:r>
          <w:delText>is symmetric. Such symmetric proposal distributions are the Normal, Cauchy, Student’s-t, and Uniform distributions.</w:delText>
        </w:r>
      </w:del>
    </w:p>
    <w:p w:rsidR="00174D2F" w:rsidRDefault="00174D2F" w:rsidP="00174D2F">
      <w:pPr>
        <w:pStyle w:val="NormalWeb"/>
        <w:rPr>
          <w:del w:id="231" w:author="Broberg, Ronald" w:date="2016-02-26T08:41:00Z"/>
        </w:rPr>
      </w:pPr>
      <w:del w:id="232" w:author="Broberg, Ronald" w:date="2016-02-26T08:41:00Z">
        <w:r>
          <w:delText xml:space="preserve">However, using a symmetric proposal distribution may not be reasonable to adequately or efficiently sample all possible target distributions. For instance if a target distribution is bounded on the positive numbers </w:delText>
        </w:r>
        <w:r>
          <w:rPr>
            <w:noProof/>
          </w:rPr>
          <w:drawing>
            <wp:inline distT="0" distB="0" distL="0" distR="0" wp14:anchorId="60EBC60D" wp14:editId="5019CB1F">
              <wp:extent cx="733425" cy="142875"/>
              <wp:effectExtent l="0" t="0" r="9525" b="9525"/>
              <wp:docPr id="166" name="Picture 166" descr="0 &lt; x \leq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0 &lt; x \leq \inft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33425" cy="142875"/>
                      </a:xfrm>
                      <a:prstGeom prst="rect">
                        <a:avLst/>
                      </a:prstGeom>
                      <a:noFill/>
                      <a:ln>
                        <a:noFill/>
                      </a:ln>
                    </pic:spPr>
                  </pic:pic>
                </a:graphicData>
              </a:graphic>
            </wp:inline>
          </w:drawing>
        </w:r>
        <w:r>
          <w:delText xml:space="preserve">, we would like to use a proposal distribution that has the same support, and will thus be assymetric. This is where the </w:delText>
        </w:r>
        <w:r>
          <w:rPr>
            <w:rStyle w:val="Emphasis"/>
            <w:b/>
            <w:bCs/>
          </w:rPr>
          <w:delText>Metropolis-Hastings</w:delText>
        </w:r>
        <w:r>
          <w:delText xml:space="preserve"> sampling algorithm comes in. We will discuss in a later post how the Metropolis-Hastings sampler uses a simple change to the calculation of the acceptance probability which allows us to use non-symmetric proposal distributions.</w:delText>
        </w:r>
      </w:del>
    </w:p>
    <w:p w:rsidR="00174D2F" w:rsidRDefault="00CA7893" w:rsidP="00174D2F">
      <w:pPr>
        <w:pStyle w:val="NormalWeb"/>
        <w:rPr>
          <w:ins w:id="233" w:author="Broberg, Ronald" w:date="2016-02-26T08:41:00Z"/>
        </w:rPr>
      </w:pPr>
      <w:ins w:id="234" w:author="Broberg, Ronald" w:date="2016-02-26T08:41:00Z">
        <w:r>
          <w:t>…</w:t>
        </w:r>
      </w:ins>
    </w:p>
    <w:p w:rsidR="00174D2F" w:rsidRDefault="00174D2F" w:rsidP="00174D2F">
      <w:pPr>
        <w:pStyle w:val="Heading1"/>
      </w:pPr>
      <w:bookmarkStart w:id="235" w:name="_Toc444253277"/>
      <w:r>
        <w:t>MCMC: The Metropolis-Hastings Sampler</w:t>
      </w:r>
      <w:bookmarkEnd w:id="235"/>
    </w:p>
    <w:p w:rsidR="00174D2F" w:rsidRDefault="007A17BE" w:rsidP="00725EAA">
      <w:pPr>
        <w:rPr>
          <w:rFonts w:ascii="Times New Roman" w:eastAsia="Times New Roman" w:hAnsi="Times New Roman" w:cs="Times New Roman"/>
          <w:sz w:val="24"/>
          <w:szCs w:val="24"/>
        </w:rPr>
      </w:pPr>
      <w:hyperlink r:id="rId53" w:history="1">
        <w:r w:rsidR="00174D2F" w:rsidRPr="00BB0F78">
          <w:rPr>
            <w:rStyle w:val="Hyperlink"/>
            <w:rFonts w:ascii="Times New Roman" w:eastAsia="Times New Roman" w:hAnsi="Times New Roman" w:cs="Times New Roman"/>
            <w:sz w:val="24"/>
            <w:szCs w:val="24"/>
          </w:rPr>
          <w:t>https://theclevermachine.wordpress.com/2012/10/20/mcmc-the-metropolis-hastings-sampler/</w:t>
        </w:r>
      </w:hyperlink>
    </w:p>
    <w:p w:rsidR="00C825FE" w:rsidRPr="00C825FE" w:rsidRDefault="00C825FE" w:rsidP="00174D2F">
      <w:pPr>
        <w:spacing w:before="100" w:beforeAutospacing="1" w:after="100" w:afterAutospacing="1" w:line="240" w:lineRule="auto"/>
        <w:rPr>
          <w:rFonts w:ascii="Times New Roman" w:eastAsia="Times New Roman" w:hAnsi="Times New Roman" w:cs="Times New Roman"/>
          <w:i/>
          <w:color w:val="FF0000"/>
          <w:sz w:val="24"/>
          <w:szCs w:val="24"/>
        </w:rPr>
      </w:pPr>
      <w:r w:rsidRPr="00C825FE">
        <w:rPr>
          <w:rFonts w:ascii="Times New Roman" w:eastAsia="Times New Roman" w:hAnsi="Times New Roman" w:cs="Times New Roman"/>
          <w:i/>
          <w:color w:val="FF0000"/>
          <w:sz w:val="24"/>
          <w:szCs w:val="24"/>
        </w:rPr>
        <w:t xml:space="preserve">Note: Metropolis requires </w:t>
      </w:r>
      <w:proofErr w:type="spellStart"/>
      <w:r w:rsidRPr="00C825FE">
        <w:rPr>
          <w:rFonts w:ascii="Times New Roman" w:eastAsia="Times New Roman" w:hAnsi="Times New Roman" w:cs="Times New Roman"/>
          <w:i/>
          <w:color w:val="FF0000"/>
          <w:sz w:val="24"/>
          <w:szCs w:val="24"/>
        </w:rPr>
        <w:t>Pij</w:t>
      </w:r>
      <w:proofErr w:type="spellEnd"/>
      <w:r w:rsidRPr="00C825FE">
        <w:rPr>
          <w:rFonts w:ascii="Times New Roman" w:eastAsia="Times New Roman" w:hAnsi="Times New Roman" w:cs="Times New Roman"/>
          <w:i/>
          <w:color w:val="FF0000"/>
          <w:sz w:val="24"/>
          <w:szCs w:val="24"/>
        </w:rPr>
        <w:t xml:space="preserve"> = </w:t>
      </w:r>
      <w:proofErr w:type="spellStart"/>
      <w:r w:rsidRPr="00C825FE">
        <w:rPr>
          <w:rFonts w:ascii="Times New Roman" w:eastAsia="Times New Roman" w:hAnsi="Times New Roman" w:cs="Times New Roman"/>
          <w:i/>
          <w:color w:val="FF0000"/>
          <w:sz w:val="24"/>
          <w:szCs w:val="24"/>
        </w:rPr>
        <w:t>Pji</w:t>
      </w:r>
      <w:proofErr w:type="spellEnd"/>
      <w:r w:rsidRPr="00C825FE">
        <w:rPr>
          <w:rFonts w:ascii="Times New Roman" w:eastAsia="Times New Roman" w:hAnsi="Times New Roman" w:cs="Times New Roman"/>
          <w:i/>
          <w:color w:val="FF0000"/>
          <w:sz w:val="24"/>
          <w:szCs w:val="24"/>
        </w:rPr>
        <w:t xml:space="preserve"> (symmetric) but not the case for MH</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In an earlier </w:t>
      </w:r>
      <w:hyperlink r:id="rId54" w:tgtFrame="_blank" w:tooltip="Metrpopolis Sampling" w:history="1">
        <w:r w:rsidRPr="00174D2F">
          <w:rPr>
            <w:rFonts w:ascii="Times New Roman" w:eastAsia="Times New Roman" w:hAnsi="Times New Roman" w:cs="Times New Roman"/>
            <w:color w:val="0000FF"/>
            <w:sz w:val="24"/>
            <w:szCs w:val="24"/>
            <w:u w:val="single"/>
          </w:rPr>
          <w:t>post</w:t>
        </w:r>
      </w:hyperlink>
      <w:r w:rsidRPr="00174D2F">
        <w:rPr>
          <w:rFonts w:ascii="Times New Roman" w:eastAsia="Times New Roman" w:hAnsi="Times New Roman" w:cs="Times New Roman"/>
          <w:sz w:val="24"/>
          <w:szCs w:val="24"/>
        </w:rPr>
        <w:t xml:space="preserve"> we discussed how the Metropolis sampling algorithm can draw samples </w:t>
      </w:r>
      <w:proofErr w:type="gramStart"/>
      <w:r w:rsidRPr="00174D2F">
        <w:rPr>
          <w:rFonts w:ascii="Times New Roman" w:eastAsia="Times New Roman" w:hAnsi="Times New Roman" w:cs="Times New Roman"/>
          <w:sz w:val="24"/>
          <w:szCs w:val="24"/>
        </w:rPr>
        <w:t>from a</w:t>
      </w:r>
      <w:proofErr w:type="gramEnd"/>
      <w:r w:rsidRPr="00174D2F">
        <w:rPr>
          <w:rFonts w:ascii="Times New Roman" w:eastAsia="Times New Roman" w:hAnsi="Times New Roman" w:cs="Times New Roman"/>
          <w:sz w:val="24"/>
          <w:szCs w:val="24"/>
        </w:rPr>
        <w:t xml:space="preserve"> complex and/or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target probability distributions using a Markov chain. The Metropolis algorithm first proposes a possible new state </w:t>
      </w:r>
      <w:r>
        <w:rPr>
          <w:rFonts w:ascii="Times New Roman" w:eastAsia="Times New Roman" w:hAnsi="Times New Roman" w:cs="Times New Roman"/>
          <w:noProof/>
          <w:sz w:val="24"/>
          <w:szCs w:val="24"/>
        </w:rPr>
        <w:drawing>
          <wp:inline distT="0" distB="0" distL="0" distR="0" wp14:anchorId="6DE3B778" wp14:editId="540273F3">
            <wp:extent cx="144780" cy="100330"/>
            <wp:effectExtent l="0" t="0" r="7620" b="0"/>
            <wp:docPr id="201" name="Picture 20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in the Markov chain, based on a previous </w:t>
      </w:r>
      <w:proofErr w:type="gramStart"/>
      <w:r w:rsidRPr="00174D2F">
        <w:rPr>
          <w:rFonts w:ascii="Times New Roman" w:eastAsia="Times New Roman" w:hAnsi="Times New Roman" w:cs="Times New Roman"/>
          <w:sz w:val="24"/>
          <w:szCs w:val="24"/>
        </w:rPr>
        <w:t xml:space="preserve">state </w:t>
      </w:r>
      <w:proofErr w:type="gramEnd"/>
      <w:r>
        <w:rPr>
          <w:rFonts w:ascii="Times New Roman" w:eastAsia="Times New Roman" w:hAnsi="Times New Roman" w:cs="Times New Roman"/>
          <w:noProof/>
          <w:sz w:val="24"/>
          <w:szCs w:val="24"/>
        </w:rPr>
        <w:drawing>
          <wp:inline distT="0" distB="0" distL="0" distR="0" wp14:anchorId="7D2706C4" wp14:editId="5D3B9712">
            <wp:extent cx="345440" cy="133985"/>
            <wp:effectExtent l="0" t="0" r="0" b="0"/>
            <wp:docPr id="200" name="Picture 200" descr="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x^{(t-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440"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according to the proposal distribution </w:t>
      </w:r>
      <w:r>
        <w:rPr>
          <w:rFonts w:ascii="Times New Roman" w:eastAsia="Times New Roman" w:hAnsi="Times New Roman" w:cs="Times New Roman"/>
          <w:noProof/>
          <w:sz w:val="24"/>
          <w:szCs w:val="24"/>
        </w:rPr>
        <w:drawing>
          <wp:inline distT="0" distB="0" distL="0" distR="0" wp14:anchorId="521F6FC5" wp14:editId="1B0FB76E">
            <wp:extent cx="713740" cy="167005"/>
            <wp:effectExtent l="0" t="0" r="0" b="4445"/>
            <wp:docPr id="199" name="Picture 199"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q(x^* | x^{(t-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algorithm accepts or rejects the proposed state based on the density of the </w:t>
      </w:r>
      <w:proofErr w:type="spellStart"/>
      <w:r w:rsidRPr="00174D2F">
        <w:rPr>
          <w:rFonts w:ascii="Times New Roman" w:eastAsia="Times New Roman" w:hAnsi="Times New Roman" w:cs="Times New Roman"/>
          <w:sz w:val="24"/>
          <w:szCs w:val="24"/>
        </w:rPr>
        <w:t>the</w:t>
      </w:r>
      <w:proofErr w:type="spellEnd"/>
      <w:r w:rsidRPr="00174D2F">
        <w:rPr>
          <w:rFonts w:ascii="Times New Roman" w:eastAsia="Times New Roman" w:hAnsi="Times New Roman" w:cs="Times New Roman"/>
          <w:sz w:val="24"/>
          <w:szCs w:val="24"/>
        </w:rPr>
        <w:t xml:space="preserve"> target distribution </w:t>
      </w:r>
      <w:r>
        <w:rPr>
          <w:rFonts w:ascii="Times New Roman" w:eastAsia="Times New Roman" w:hAnsi="Times New Roman" w:cs="Times New Roman"/>
          <w:noProof/>
          <w:sz w:val="24"/>
          <w:szCs w:val="24"/>
        </w:rPr>
        <w:drawing>
          <wp:inline distT="0" distB="0" distL="0" distR="0" wp14:anchorId="44FCA8CA" wp14:editId="2BE41F35">
            <wp:extent cx="278765" cy="167005"/>
            <wp:effectExtent l="0" t="0" r="6985" b="4445"/>
            <wp:docPr id="198" name="Picture 19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evaluated </w:t>
      </w:r>
      <w:proofErr w:type="gramStart"/>
      <w:r w:rsidRPr="00174D2F">
        <w:rPr>
          <w:rFonts w:ascii="Times New Roman" w:eastAsia="Times New Roman" w:hAnsi="Times New Roman" w:cs="Times New Roman"/>
          <w:sz w:val="24"/>
          <w:szCs w:val="24"/>
        </w:rPr>
        <w:t xml:space="preserve">at </w:t>
      </w:r>
      <w:proofErr w:type="gramEnd"/>
      <w:r>
        <w:rPr>
          <w:rFonts w:ascii="Times New Roman" w:eastAsia="Times New Roman" w:hAnsi="Times New Roman" w:cs="Times New Roman"/>
          <w:noProof/>
          <w:sz w:val="24"/>
          <w:szCs w:val="24"/>
        </w:rPr>
        <w:drawing>
          <wp:inline distT="0" distB="0" distL="0" distR="0" wp14:anchorId="698DF537" wp14:editId="06052B55">
            <wp:extent cx="144780" cy="100330"/>
            <wp:effectExtent l="0" t="0" r="7620" b="0"/>
            <wp:docPr id="197" name="Picture 19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x^*"/>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78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(If any of </w:t>
      </w:r>
      <w:proofErr w:type="gramStart"/>
      <w:r w:rsidRPr="00174D2F">
        <w:rPr>
          <w:rFonts w:ascii="Times New Roman" w:eastAsia="Times New Roman" w:hAnsi="Times New Roman" w:cs="Times New Roman"/>
          <w:sz w:val="24"/>
          <w:szCs w:val="24"/>
        </w:rPr>
        <w:t>this</w:t>
      </w:r>
      <w:proofErr w:type="gramEnd"/>
      <w:r w:rsidRPr="00174D2F">
        <w:rPr>
          <w:rFonts w:ascii="Times New Roman" w:eastAsia="Times New Roman" w:hAnsi="Times New Roman" w:cs="Times New Roman"/>
          <w:sz w:val="24"/>
          <w:szCs w:val="24"/>
        </w:rPr>
        <w:t xml:space="preserve"> Markov-speak is gibberish to the reader, please refer to the previous posts on </w:t>
      </w:r>
      <w:hyperlink r:id="rId58" w:tgtFrame="_blank" w:tooltip="Markov Chains" w:history="1">
        <w:r w:rsidRPr="00174D2F">
          <w:rPr>
            <w:rFonts w:ascii="Times New Roman" w:eastAsia="Times New Roman" w:hAnsi="Times New Roman" w:cs="Times New Roman"/>
            <w:color w:val="0000FF"/>
            <w:sz w:val="24"/>
            <w:szCs w:val="24"/>
            <w:u w:val="single"/>
          </w:rPr>
          <w:t>Markov Chains</w:t>
        </w:r>
      </w:hyperlink>
      <w:r w:rsidRPr="00174D2F">
        <w:rPr>
          <w:rFonts w:ascii="Times New Roman" w:eastAsia="Times New Roman" w:hAnsi="Times New Roman" w:cs="Times New Roman"/>
          <w:sz w:val="24"/>
          <w:szCs w:val="24"/>
        </w:rPr>
        <w:t>, MCMC, and the </w:t>
      </w:r>
      <w:hyperlink r:id="rId59" w:tgtFrame="_blank" w:tooltip="The Metropolis Sampler" w:history="1">
        <w:r w:rsidRPr="00174D2F">
          <w:rPr>
            <w:rFonts w:ascii="Times New Roman" w:eastAsia="Times New Roman" w:hAnsi="Times New Roman" w:cs="Times New Roman"/>
            <w:color w:val="0000FF"/>
            <w:sz w:val="24"/>
            <w:szCs w:val="24"/>
            <w:u w:val="single"/>
          </w:rPr>
          <w:t>Metropolis Algorithm</w:t>
        </w:r>
      </w:hyperlink>
      <w:r w:rsidRPr="00174D2F">
        <w:rPr>
          <w:rFonts w:ascii="Times New Roman" w:eastAsia="Times New Roman" w:hAnsi="Times New Roman" w:cs="Times New Roman"/>
          <w:sz w:val="24"/>
          <w:szCs w:val="24"/>
        </w:rPr>
        <w:t> for some clarification).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One constraint of the Metropolis sampler is that the proposal distribution </w:t>
      </w:r>
      <w:r>
        <w:rPr>
          <w:rFonts w:ascii="Times New Roman" w:eastAsia="Times New Roman" w:hAnsi="Times New Roman" w:cs="Times New Roman"/>
          <w:noProof/>
          <w:sz w:val="24"/>
          <w:szCs w:val="24"/>
        </w:rPr>
        <w:drawing>
          <wp:inline distT="0" distB="0" distL="0" distR="0" wp14:anchorId="0F5C0205" wp14:editId="57C63EC0">
            <wp:extent cx="713740" cy="167005"/>
            <wp:effectExtent l="0" t="0" r="0" b="4445"/>
            <wp:docPr id="196" name="Picture 196"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q(x^* | x^{(t-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13740" cy="16700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symmetric. The constraint originates from using a Markov Chain to draw samples: a necessary condition for drawing from a Markov chain’s stationary distribution is that at any given point in </w:t>
      </w:r>
      <w:proofErr w:type="gramStart"/>
      <w:r w:rsidRPr="00174D2F">
        <w:rPr>
          <w:rFonts w:ascii="Times New Roman" w:eastAsia="Times New Roman" w:hAnsi="Times New Roman" w:cs="Times New Roman"/>
          <w:sz w:val="24"/>
          <w:szCs w:val="24"/>
        </w:rPr>
        <w:t xml:space="preserve">time </w:t>
      </w:r>
      <w:proofErr w:type="gramEnd"/>
      <w:r>
        <w:rPr>
          <w:rFonts w:ascii="Times New Roman" w:eastAsia="Times New Roman" w:hAnsi="Times New Roman" w:cs="Times New Roman"/>
          <w:noProof/>
          <w:sz w:val="24"/>
          <w:szCs w:val="24"/>
        </w:rPr>
        <w:drawing>
          <wp:inline distT="0" distB="0" distL="0" distR="0" wp14:anchorId="6B6229C8" wp14:editId="2FE9DC49">
            <wp:extent cx="44450" cy="100330"/>
            <wp:effectExtent l="0" t="0" r="0" b="0"/>
            <wp:docPr id="195" name="Picture 19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45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the probability of moving from </w:t>
      </w:r>
      <w:r>
        <w:rPr>
          <w:rFonts w:ascii="Times New Roman" w:eastAsia="Times New Roman" w:hAnsi="Times New Roman" w:cs="Times New Roman"/>
          <w:noProof/>
          <w:sz w:val="24"/>
          <w:szCs w:val="24"/>
        </w:rPr>
        <w:drawing>
          <wp:inline distT="0" distB="0" distL="0" distR="0" wp14:anchorId="39B4B54F" wp14:editId="649C7AE7">
            <wp:extent cx="791845" cy="144780"/>
            <wp:effectExtent l="0" t="0" r="8255" b="7620"/>
            <wp:docPr id="194" name="Picture 194"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must be equal to the probability of moving from </w:t>
      </w:r>
      <w:r>
        <w:rPr>
          <w:rFonts w:ascii="Times New Roman" w:eastAsia="Times New Roman" w:hAnsi="Times New Roman" w:cs="Times New Roman"/>
          <w:noProof/>
          <w:sz w:val="24"/>
          <w:szCs w:val="24"/>
        </w:rPr>
        <w:drawing>
          <wp:inline distT="0" distB="0" distL="0" distR="0" wp14:anchorId="6223DCA3" wp14:editId="14D44890">
            <wp:extent cx="791845" cy="144780"/>
            <wp:effectExtent l="0" t="0" r="8255" b="7620"/>
            <wp:docPr id="193" name="Picture 193"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a condition known as </w:t>
      </w:r>
      <w:r w:rsidRPr="00174D2F">
        <w:rPr>
          <w:rFonts w:ascii="Times New Roman" w:eastAsia="Times New Roman" w:hAnsi="Times New Roman" w:cs="Times New Roman"/>
          <w:b/>
          <w:bCs/>
          <w:i/>
          <w:iCs/>
          <w:sz w:val="24"/>
          <w:szCs w:val="24"/>
        </w:rPr>
        <w:t>reversibility</w:t>
      </w:r>
      <w:r w:rsidRPr="00174D2F">
        <w:rPr>
          <w:rFonts w:ascii="Times New Roman" w:eastAsia="Times New Roman" w:hAnsi="Times New Roman" w:cs="Times New Roman"/>
          <w:sz w:val="24"/>
          <w:szCs w:val="24"/>
        </w:rPr>
        <w:t xml:space="preserve"> or </w:t>
      </w:r>
      <w:r w:rsidRPr="00174D2F">
        <w:rPr>
          <w:rFonts w:ascii="Times New Roman" w:eastAsia="Times New Roman" w:hAnsi="Times New Roman" w:cs="Times New Roman"/>
          <w:b/>
          <w:bCs/>
          <w:i/>
          <w:iCs/>
          <w:sz w:val="24"/>
          <w:szCs w:val="24"/>
        </w:rPr>
        <w:t>detailed balance</w:t>
      </w:r>
      <w:r w:rsidRPr="00174D2F">
        <w:rPr>
          <w:rFonts w:ascii="Times New Roman" w:eastAsia="Times New Roman" w:hAnsi="Times New Roman" w:cs="Times New Roman"/>
          <w:sz w:val="24"/>
          <w:szCs w:val="24"/>
        </w:rPr>
        <w:t xml:space="preserve">. However, a symmetric proposal distribution may be ill-fit for many problems, like when we want to sample from distributions that are bounded on </w:t>
      </w:r>
      <w:proofErr w:type="spellStart"/>
      <w:r w:rsidRPr="00174D2F">
        <w:rPr>
          <w:rFonts w:ascii="Times New Roman" w:eastAsia="Times New Roman" w:hAnsi="Times New Roman" w:cs="Times New Roman"/>
          <w:sz w:val="24"/>
          <w:szCs w:val="24"/>
        </w:rPr>
        <w:t>semi infinite</w:t>
      </w:r>
      <w:proofErr w:type="spellEnd"/>
      <w:r w:rsidRPr="00174D2F">
        <w:rPr>
          <w:rFonts w:ascii="Times New Roman" w:eastAsia="Times New Roman" w:hAnsi="Times New Roman" w:cs="Times New Roman"/>
          <w:sz w:val="24"/>
          <w:szCs w:val="24"/>
        </w:rPr>
        <w:t xml:space="preserve"> intervals (e.g</w:t>
      </w:r>
      <w:proofErr w:type="gramStart"/>
      <w:r w:rsidRPr="00174D2F">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noProof/>
          <w:sz w:val="24"/>
          <w:szCs w:val="24"/>
        </w:rPr>
        <w:drawing>
          <wp:inline distT="0" distB="0" distL="0" distR="0" wp14:anchorId="2EF06CA5" wp14:editId="5884AF7C">
            <wp:extent cx="345440" cy="156210"/>
            <wp:effectExtent l="0" t="0" r="0" b="0"/>
            <wp:docPr id="192" name="Picture 192" descr="[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0, \inft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5440" cy="156210"/>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 xml:space="preserve">In order to be able to use an asymmetric proposal distributions, the Metropolis-Hastings algorithm implements an additional correction </w:t>
      </w:r>
      <w:proofErr w:type="gramStart"/>
      <w:r w:rsidRPr="00174D2F">
        <w:rPr>
          <w:rFonts w:ascii="Times New Roman" w:eastAsia="Times New Roman" w:hAnsi="Times New Roman" w:cs="Times New Roman"/>
          <w:sz w:val="24"/>
          <w:szCs w:val="24"/>
        </w:rPr>
        <w:t xml:space="preserve">factor </w:t>
      </w:r>
      <w:proofErr w:type="gramEnd"/>
      <w:r>
        <w:rPr>
          <w:rFonts w:ascii="Times New Roman" w:eastAsia="Times New Roman" w:hAnsi="Times New Roman" w:cs="Times New Roman"/>
          <w:noProof/>
          <w:sz w:val="24"/>
          <w:szCs w:val="24"/>
        </w:rPr>
        <w:drawing>
          <wp:inline distT="0" distB="0" distL="0" distR="0" wp14:anchorId="754D1511" wp14:editId="292E1208">
            <wp:extent cx="66675" cy="66675"/>
            <wp:effectExtent l="0" t="0" r="9525" b="9525"/>
            <wp:docPr id="191" name="Picture 19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defined from the proposal distribution as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76831D" wp14:editId="4890D0F1">
            <wp:extent cx="892175" cy="267335"/>
            <wp:effectExtent l="0" t="0" r="3175" b="0"/>
            <wp:docPr id="190" name="Picture 190" descr="c = \frac{q(x^{(t-1)} | x^*) }{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 = \frac{q(x^{(t-1)} | x^*) }{q(x^* | x^{(t-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correction factor adjusts the transition operator to ensure that the probability of moving from </w:t>
      </w:r>
      <w:r>
        <w:rPr>
          <w:rFonts w:ascii="Times New Roman" w:eastAsia="Times New Roman" w:hAnsi="Times New Roman" w:cs="Times New Roman"/>
          <w:noProof/>
          <w:sz w:val="24"/>
          <w:szCs w:val="24"/>
        </w:rPr>
        <w:drawing>
          <wp:inline distT="0" distB="0" distL="0" distR="0" wp14:anchorId="76AC8C7B" wp14:editId="54965034">
            <wp:extent cx="791845" cy="144780"/>
            <wp:effectExtent l="0" t="0" r="8255" b="7620"/>
            <wp:docPr id="189" name="Picture 189"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equal to the probability of moving </w:t>
      </w:r>
      <w:proofErr w:type="gramStart"/>
      <w:r w:rsidRPr="00174D2F">
        <w:rPr>
          <w:rFonts w:ascii="Times New Roman" w:eastAsia="Times New Roman" w:hAnsi="Times New Roman" w:cs="Times New Roman"/>
          <w:sz w:val="24"/>
          <w:szCs w:val="24"/>
        </w:rPr>
        <w:t xml:space="preserve">from </w:t>
      </w:r>
      <w:proofErr w:type="gramEnd"/>
      <w:r>
        <w:rPr>
          <w:rFonts w:ascii="Times New Roman" w:eastAsia="Times New Roman" w:hAnsi="Times New Roman" w:cs="Times New Roman"/>
          <w:noProof/>
          <w:sz w:val="24"/>
          <w:szCs w:val="24"/>
        </w:rPr>
        <w:drawing>
          <wp:inline distT="0" distB="0" distL="0" distR="0" wp14:anchorId="258FCEF5" wp14:editId="19034E58">
            <wp:extent cx="791845" cy="144780"/>
            <wp:effectExtent l="0" t="0" r="8255" b="7620"/>
            <wp:docPr id="188" name="Picture 188" descr="x^{(t-1)} \rightarrow 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x^{(t-1)} \rightarrow x^{(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91845" cy="144780"/>
                    </a:xfrm>
                    <a:prstGeom prst="rect">
                      <a:avLst/>
                    </a:prstGeom>
                    <a:noFill/>
                    <a:ln>
                      <a:noFill/>
                    </a:ln>
                  </pic:spPr>
                </pic:pic>
              </a:graphicData>
            </a:graphic>
          </wp:inline>
        </w:drawing>
      </w:r>
      <w:r w:rsidRPr="00174D2F">
        <w:rPr>
          <w:rFonts w:ascii="Times New Roman" w:eastAsia="Times New Roman" w:hAnsi="Times New Roman" w:cs="Times New Roman"/>
          <w:sz w:val="24"/>
          <w:szCs w:val="24"/>
        </w:rPr>
        <w:t>, no matter the proposal distribution.</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Metropolis-Hastings algorithm is implemented with essentially the same procedure as the Metropolis sampler, except that the correction factor is used in the evaluation of acceptance </w:t>
      </w:r>
      <w:proofErr w:type="gramStart"/>
      <w:r w:rsidRPr="00174D2F">
        <w:rPr>
          <w:rFonts w:ascii="Times New Roman" w:eastAsia="Times New Roman" w:hAnsi="Times New Roman" w:cs="Times New Roman"/>
          <w:sz w:val="24"/>
          <w:szCs w:val="24"/>
        </w:rPr>
        <w:t xml:space="preserve">probability </w:t>
      </w:r>
      <w:proofErr w:type="gramEnd"/>
      <w:r>
        <w:rPr>
          <w:rFonts w:ascii="Times New Roman" w:eastAsia="Times New Roman" w:hAnsi="Times New Roman" w:cs="Times New Roman"/>
          <w:noProof/>
          <w:sz w:val="24"/>
          <w:szCs w:val="24"/>
        </w:rPr>
        <w:drawing>
          <wp:inline distT="0" distB="0" distL="0" distR="0" wp14:anchorId="2EE1486E" wp14:editId="13A48239">
            <wp:extent cx="100330" cy="66675"/>
            <wp:effectExtent l="0" t="0" r="0" b="9525"/>
            <wp:docPr id="187" name="Picture 18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alph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33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  Specifically, to draw </w:t>
      </w:r>
      <w:r>
        <w:rPr>
          <w:rFonts w:ascii="Times New Roman" w:eastAsia="Times New Roman" w:hAnsi="Times New Roman" w:cs="Times New Roman"/>
          <w:noProof/>
          <w:sz w:val="24"/>
          <w:szCs w:val="24"/>
        </w:rPr>
        <w:drawing>
          <wp:inline distT="0" distB="0" distL="0" distR="0" wp14:anchorId="29248B84" wp14:editId="7A091360">
            <wp:extent cx="156210" cy="100330"/>
            <wp:effectExtent l="0" t="0" r="0" b="0"/>
            <wp:docPr id="186" name="Picture 186"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6210" cy="100330"/>
                    </a:xfrm>
                    <a:prstGeom prst="rect">
                      <a:avLst/>
                    </a:prstGeom>
                    <a:noFill/>
                    <a:ln>
                      <a:noFill/>
                    </a:ln>
                  </pic:spPr>
                </pic:pic>
              </a:graphicData>
            </a:graphic>
          </wp:inline>
        </w:drawing>
      </w:r>
      <w:r w:rsidRPr="00174D2F">
        <w:rPr>
          <w:rFonts w:ascii="Times New Roman" w:eastAsia="Times New Roman" w:hAnsi="Times New Roman" w:cs="Times New Roman"/>
          <w:sz w:val="24"/>
          <w:szCs w:val="24"/>
        </w:rPr>
        <w:t>samples using the Metropolis-Hastings sampler:</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set t = 0</w:t>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generate an initial state </w:t>
      </w:r>
      <w:r>
        <w:rPr>
          <w:rFonts w:ascii="Times New Roman" w:eastAsia="Times New Roman" w:hAnsi="Times New Roman" w:cs="Times New Roman"/>
          <w:noProof/>
          <w:sz w:val="24"/>
          <w:szCs w:val="24"/>
        </w:rPr>
        <w:drawing>
          <wp:inline distT="0" distB="0" distL="0" distR="0" wp14:anchorId="49395491" wp14:editId="376E20E8">
            <wp:extent cx="691515" cy="144780"/>
            <wp:effectExtent l="0" t="0" r="0" b="7620"/>
            <wp:docPr id="185" name="Picture 185" descr="x^{(0)} \sim \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x^{(0)} \sim \pi^{(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1515" cy="144780"/>
                    </a:xfrm>
                    <a:prstGeom prst="rect">
                      <a:avLst/>
                    </a:prstGeom>
                    <a:noFill/>
                    <a:ln>
                      <a:noFill/>
                    </a:ln>
                  </pic:spPr>
                </pic:pic>
              </a:graphicData>
            </a:graphic>
          </wp:inline>
        </w:drawing>
      </w:r>
    </w:p>
    <w:p w:rsidR="00174D2F" w:rsidRPr="00174D2F" w:rsidRDefault="00174D2F" w:rsidP="00174D2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repeat until </w:t>
      </w:r>
      <w:r>
        <w:rPr>
          <w:rFonts w:ascii="Times New Roman" w:eastAsia="Times New Roman" w:hAnsi="Times New Roman" w:cs="Times New Roman"/>
          <w:noProof/>
          <w:sz w:val="24"/>
          <w:szCs w:val="24"/>
        </w:rPr>
        <w:drawing>
          <wp:inline distT="0" distB="0" distL="0" distR="0" wp14:anchorId="16F14325" wp14:editId="40A99445">
            <wp:extent cx="423545" cy="100330"/>
            <wp:effectExtent l="0" t="0" r="0" b="0"/>
            <wp:docPr id="184" name="Picture 184" descr="t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t = 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545" cy="10033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set</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4A9ECE3" wp14:editId="45F1A7CA">
            <wp:extent cx="579755" cy="122555"/>
            <wp:effectExtent l="0" t="0" r="0" b="0"/>
            <wp:docPr id="183" name="Picture 183" descr="t =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t = t+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755" cy="12255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generate</w:t>
      </w:r>
      <w:proofErr w:type="gramEnd"/>
      <w:r w:rsidRPr="00174D2F">
        <w:rPr>
          <w:rFonts w:ascii="Times New Roman" w:eastAsia="Times New Roman" w:hAnsi="Times New Roman" w:cs="Times New Roman"/>
          <w:sz w:val="24"/>
          <w:szCs w:val="24"/>
        </w:rPr>
        <w:t xml:space="preserve"> a proposal state </w:t>
      </w:r>
      <w:r>
        <w:rPr>
          <w:rFonts w:ascii="Times New Roman" w:eastAsia="Times New Roman" w:hAnsi="Times New Roman" w:cs="Times New Roman"/>
          <w:noProof/>
          <w:sz w:val="24"/>
          <w:szCs w:val="24"/>
        </w:rPr>
        <w:drawing>
          <wp:inline distT="0" distB="0" distL="0" distR="0" wp14:anchorId="62BEDCBA" wp14:editId="4F26BE6F">
            <wp:extent cx="144780" cy="111760"/>
            <wp:effectExtent l="0" t="0" r="7620" b="2540"/>
            <wp:docPr id="182" name="Picture 18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C6493A0" wp14:editId="598018CC">
            <wp:extent cx="680085" cy="178435"/>
            <wp:effectExtent l="0" t="0" r="5715" b="0"/>
            <wp:docPr id="181" name="Picture 181" descr="q(x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q(x | x^{(t-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085" cy="1784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proposal correction factor </w:t>
      </w:r>
      <w:r>
        <w:rPr>
          <w:rFonts w:ascii="Times New Roman" w:eastAsia="Times New Roman" w:hAnsi="Times New Roman" w:cs="Times New Roman"/>
          <w:noProof/>
          <w:sz w:val="24"/>
          <w:szCs w:val="24"/>
        </w:rPr>
        <w:drawing>
          <wp:inline distT="0" distB="0" distL="0" distR="0" wp14:anchorId="22442261" wp14:editId="2AE795AB">
            <wp:extent cx="892175" cy="267335"/>
            <wp:effectExtent l="0" t="0" r="3175" b="0"/>
            <wp:docPr id="180" name="Picture 180" descr="c = \frac{q(x^{(t-1)} | x^*) }{q(x^*|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 = \frac{q(x^{(t-1)} | x^*) }{q(x^*|x^{(t-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92175" cy="26733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calculate</w:t>
      </w:r>
      <w:proofErr w:type="gramEnd"/>
      <w:r w:rsidRPr="00174D2F">
        <w:rPr>
          <w:rFonts w:ascii="Times New Roman" w:eastAsia="Times New Roman" w:hAnsi="Times New Roman" w:cs="Times New Roman"/>
          <w:sz w:val="24"/>
          <w:szCs w:val="24"/>
        </w:rPr>
        <w:t xml:space="preserve"> the acceptance probability </w:t>
      </w:r>
      <w:r>
        <w:rPr>
          <w:rFonts w:ascii="Times New Roman" w:eastAsia="Times New Roman" w:hAnsi="Times New Roman" w:cs="Times New Roman"/>
          <w:noProof/>
          <w:sz w:val="24"/>
          <w:szCs w:val="24"/>
        </w:rPr>
        <w:drawing>
          <wp:inline distT="0" distB="0" distL="0" distR="0" wp14:anchorId="11657DF7" wp14:editId="7D9E3316">
            <wp:extent cx="1638935" cy="300990"/>
            <wp:effectExtent l="0" t="0" r="0" b="3810"/>
            <wp:docPr id="179" name="Picture 179" descr="\alpha = \text{min} \left (1,\frac{p(x^*)}{p(x^{(t-1)})} \times c\righ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alpha = \text{min} \left (1,\frac{p(x^*)}{p(x^{(t-1)})} \times c\right ) "/>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38935" cy="30099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draw</w:t>
      </w:r>
      <w:proofErr w:type="gramEnd"/>
      <w:r w:rsidRPr="00174D2F">
        <w:rPr>
          <w:rFonts w:ascii="Times New Roman" w:eastAsia="Times New Roman" w:hAnsi="Times New Roman" w:cs="Times New Roman"/>
          <w:sz w:val="24"/>
          <w:szCs w:val="24"/>
        </w:rPr>
        <w:t xml:space="preserve"> a random number </w:t>
      </w:r>
      <w:r>
        <w:rPr>
          <w:rFonts w:ascii="Times New Roman" w:eastAsia="Times New Roman" w:hAnsi="Times New Roman" w:cs="Times New Roman"/>
          <w:noProof/>
          <w:sz w:val="24"/>
          <w:szCs w:val="24"/>
        </w:rPr>
        <w:drawing>
          <wp:inline distT="0" distB="0" distL="0" distR="0" wp14:anchorId="391AC256" wp14:editId="529E33EF">
            <wp:extent cx="88900" cy="66675"/>
            <wp:effectExtent l="0" t="0" r="6350" b="9525"/>
            <wp:docPr id="178" name="Picture 17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8900" cy="666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from </w:t>
      </w:r>
      <w:r>
        <w:rPr>
          <w:rFonts w:ascii="Times New Roman" w:eastAsia="Times New Roman" w:hAnsi="Times New Roman" w:cs="Times New Roman"/>
          <w:noProof/>
          <w:sz w:val="24"/>
          <w:szCs w:val="24"/>
        </w:rPr>
        <w:drawing>
          <wp:inline distT="0" distB="0" distL="0" distR="0" wp14:anchorId="1A3B37BC" wp14:editId="6CD5EDF4">
            <wp:extent cx="624205" cy="167005"/>
            <wp:effectExtent l="0" t="0" r="4445" b="4445"/>
            <wp:docPr id="177" name="Picture 177" descr="\text{Uni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text{Unif}(0,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4205" cy="167005"/>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if</w:t>
      </w:r>
      <w:proofErr w:type="gram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168E7E" wp14:editId="0A656459">
            <wp:extent cx="390525" cy="133985"/>
            <wp:effectExtent l="0" t="0" r="9525" b="0"/>
            <wp:docPr id="176" name="Picture 176" descr="u \leq \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u \leq \alph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525" cy="13398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accept the proposal state </w:t>
      </w:r>
      <w:r>
        <w:rPr>
          <w:rFonts w:ascii="Times New Roman" w:eastAsia="Times New Roman" w:hAnsi="Times New Roman" w:cs="Times New Roman"/>
          <w:noProof/>
          <w:sz w:val="24"/>
          <w:szCs w:val="24"/>
        </w:rPr>
        <w:drawing>
          <wp:inline distT="0" distB="0" distL="0" distR="0" wp14:anchorId="6EC7655F" wp14:editId="7288F2CE">
            <wp:extent cx="144780" cy="111760"/>
            <wp:effectExtent l="0" t="0" r="7620" b="2540"/>
            <wp:docPr id="175" name="Picture 17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1176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set </w:t>
      </w:r>
      <w:r>
        <w:rPr>
          <w:rFonts w:ascii="Times New Roman" w:eastAsia="Times New Roman" w:hAnsi="Times New Roman" w:cs="Times New Roman"/>
          <w:noProof/>
          <w:sz w:val="24"/>
          <w:szCs w:val="24"/>
        </w:rPr>
        <w:drawing>
          <wp:inline distT="0" distB="0" distL="0" distR="0" wp14:anchorId="0AD7CE70" wp14:editId="14174D12">
            <wp:extent cx="568960" cy="144780"/>
            <wp:effectExtent l="0" t="0" r="2540" b="7620"/>
            <wp:docPr id="174" name="Picture 174" descr="x^{(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x^{(t)}=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960"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else</w:t>
      </w:r>
      <w:proofErr w:type="gramEnd"/>
      <w:r w:rsidRPr="00174D2F">
        <w:rPr>
          <w:rFonts w:ascii="Times New Roman" w:eastAsia="Times New Roman" w:hAnsi="Times New Roman" w:cs="Times New Roman"/>
          <w:sz w:val="24"/>
          <w:szCs w:val="24"/>
        </w:rPr>
        <w:t xml:space="preserve"> set </w:t>
      </w:r>
      <w:r>
        <w:rPr>
          <w:rFonts w:ascii="Times New Roman" w:eastAsia="Times New Roman" w:hAnsi="Times New Roman" w:cs="Times New Roman"/>
          <w:noProof/>
          <w:sz w:val="24"/>
          <w:szCs w:val="24"/>
        </w:rPr>
        <w:drawing>
          <wp:inline distT="0" distB="0" distL="0" distR="0" wp14:anchorId="5CF46FB9" wp14:editId="286EF149">
            <wp:extent cx="780415" cy="144780"/>
            <wp:effectExtent l="0" t="0" r="635" b="7620"/>
            <wp:docPr id="173" name="Picture 173" descr="x^{(t)} = 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x^{(t)} = x^{(t-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80415" cy="14478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Many consider the Metropolis-Hastings algorithm to be a generalization of the Metropolis algorithm. This is because when the proposal distribution is symmetric, the correction factor is equal to one, giving the transition operator for the Metropolis sampler.</w:t>
      </w:r>
    </w:p>
    <w:p w:rsidR="00174D2F" w:rsidRPr="00174D2F" w:rsidRDefault="00174D2F" w:rsidP="004F6417">
      <w:pPr>
        <w:pStyle w:val="Heading2"/>
      </w:pPr>
      <w:bookmarkStart w:id="236" w:name="_Toc444253278"/>
      <w:r w:rsidRPr="00174D2F">
        <w:t>Example: Sampling from a Bayesian posterior with improper prior</w:t>
      </w:r>
      <w:bookmarkEnd w:id="236"/>
    </w:p>
    <w:p w:rsidR="00174D2F" w:rsidRDefault="00174D2F" w:rsidP="00174D2F">
      <w:pPr>
        <w:pStyle w:val="NormalWeb"/>
      </w:pPr>
      <w:r>
        <w:t xml:space="preserve">For a number of applications, including regression and density estimation, it is usually necessary to determine a set of parameters </w:t>
      </w:r>
      <w:r>
        <w:rPr>
          <w:noProof/>
        </w:rPr>
        <w:drawing>
          <wp:inline distT="0" distB="0" distL="0" distR="0" wp14:anchorId="432B58A2" wp14:editId="70F413E4">
            <wp:extent cx="66675" cy="100330"/>
            <wp:effectExtent l="0" t="0" r="9525" b="0"/>
            <wp:docPr id="218" name="Picture 21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thet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675" cy="100330"/>
                    </a:xfrm>
                    <a:prstGeom prst="rect">
                      <a:avLst/>
                    </a:prstGeom>
                    <a:noFill/>
                    <a:ln>
                      <a:noFill/>
                    </a:ln>
                  </pic:spPr>
                </pic:pic>
              </a:graphicData>
            </a:graphic>
          </wp:inline>
        </w:drawing>
      </w:r>
      <w:r>
        <w:t xml:space="preserve">to an assumed model </w:t>
      </w:r>
      <w:r>
        <w:rPr>
          <w:noProof/>
        </w:rPr>
        <w:drawing>
          <wp:inline distT="0" distB="0" distL="0" distR="0" wp14:anchorId="5EAC183F" wp14:editId="0B2B23D9">
            <wp:extent cx="368300" cy="156210"/>
            <wp:effectExtent l="0" t="0" r="0" b="0"/>
            <wp:docPr id="217" name="Picture 217"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p(y | \thet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such that the model can best account for some observed </w:t>
      </w:r>
      <w:proofErr w:type="gramStart"/>
      <w:r>
        <w:t xml:space="preserve">data </w:t>
      </w:r>
      <w:proofErr w:type="gramEnd"/>
      <w:r>
        <w:rPr>
          <w:noProof/>
        </w:rPr>
        <w:drawing>
          <wp:inline distT="0" distB="0" distL="0" distR="0" wp14:anchorId="110AF215" wp14:editId="6BF5D695">
            <wp:extent cx="78105" cy="100330"/>
            <wp:effectExtent l="0" t="0" r="0" b="0"/>
            <wp:docPr id="216" name="Picture 216"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y"/>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 xml:space="preserve">. The model function </w:t>
      </w:r>
      <w:r>
        <w:rPr>
          <w:noProof/>
        </w:rPr>
        <w:drawing>
          <wp:inline distT="0" distB="0" distL="0" distR="0" wp14:anchorId="513612DB" wp14:editId="227E37A6">
            <wp:extent cx="368300" cy="156210"/>
            <wp:effectExtent l="0" t="0" r="0" b="0"/>
            <wp:docPr id="215" name="Picture 215" descr="p(y | \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p(y | \theta)"/>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xml:space="preserve">is often referred to as the likelihood function. In Bayesian methods there is often an explicit prior distribution </w:t>
      </w:r>
      <w:r>
        <w:rPr>
          <w:noProof/>
        </w:rPr>
        <w:drawing>
          <wp:inline distT="0" distB="0" distL="0" distR="0" wp14:anchorId="5F2997D8" wp14:editId="59B330AE">
            <wp:extent cx="256540" cy="156210"/>
            <wp:effectExtent l="0" t="0" r="0" b="0"/>
            <wp:docPr id="214" name="Picture 214" descr="p(\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p(\theta)"/>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6540" cy="156210"/>
                    </a:xfrm>
                    <a:prstGeom prst="rect">
                      <a:avLst/>
                    </a:prstGeom>
                    <a:noFill/>
                    <a:ln>
                      <a:noFill/>
                    </a:ln>
                  </pic:spPr>
                </pic:pic>
              </a:graphicData>
            </a:graphic>
          </wp:inline>
        </w:drawing>
      </w:r>
      <w:r>
        <w:t>that is placed on the model parameters and controls the values that the parameters can take.</w:t>
      </w:r>
    </w:p>
    <w:p w:rsidR="00174D2F" w:rsidRDefault="00174D2F" w:rsidP="00174D2F">
      <w:pPr>
        <w:pStyle w:val="NormalWeb"/>
      </w:pPr>
      <w:r>
        <w:lastRenderedPageBreak/>
        <w:t xml:space="preserve">The parameters are determined based on the posterior </w:t>
      </w:r>
      <w:proofErr w:type="gramStart"/>
      <w:r>
        <w:t xml:space="preserve">distribution </w:t>
      </w:r>
      <w:proofErr w:type="gramEnd"/>
      <w:r>
        <w:rPr>
          <w:noProof/>
        </w:rPr>
        <w:drawing>
          <wp:inline distT="0" distB="0" distL="0" distR="0" wp14:anchorId="4A5F5CAD" wp14:editId="47732E0A">
            <wp:extent cx="368300" cy="156210"/>
            <wp:effectExtent l="0" t="0" r="0" b="0"/>
            <wp:docPr id="213" name="Picture 213" descr="p(\thet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p(\theta | 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8300" cy="156210"/>
                    </a:xfrm>
                    <a:prstGeom prst="rect">
                      <a:avLst/>
                    </a:prstGeom>
                    <a:noFill/>
                    <a:ln>
                      <a:noFill/>
                    </a:ln>
                  </pic:spPr>
                </pic:pic>
              </a:graphicData>
            </a:graphic>
          </wp:inline>
        </w:drawing>
      </w:r>
      <w:r>
        <w:t>, which is a probability distribution over the possible parameters based on the observed data. The posterior can be determined using Bayes’ theorem:</w:t>
      </w:r>
    </w:p>
    <w:p w:rsidR="00174D2F" w:rsidRDefault="00174D2F" w:rsidP="00174D2F">
      <w:pPr>
        <w:pStyle w:val="NormalWeb"/>
      </w:pPr>
      <w:r>
        <w:rPr>
          <w:noProof/>
        </w:rPr>
        <w:drawing>
          <wp:inline distT="0" distB="0" distL="0" distR="0" wp14:anchorId="28BA23A1" wp14:editId="07F5A3D8">
            <wp:extent cx="1126490" cy="245110"/>
            <wp:effectExtent l="0" t="0" r="0" b="2540"/>
            <wp:docPr id="212" name="Picture 212" descr="p(\theta | y) = \frac{p(y | \theta) p(\thet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p(\theta | y) = \frac{p(y | \theta) p(\theta)}{p(y)}"/>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26490" cy="245110"/>
                    </a:xfrm>
                    <a:prstGeom prst="rect">
                      <a:avLst/>
                    </a:prstGeom>
                    <a:noFill/>
                    <a:ln>
                      <a:noFill/>
                    </a:ln>
                  </pic:spPr>
                </pic:pic>
              </a:graphicData>
            </a:graphic>
          </wp:inline>
        </w:drawing>
      </w:r>
    </w:p>
    <w:p w:rsidR="00174D2F" w:rsidRDefault="00174D2F" w:rsidP="00174D2F">
      <w:pPr>
        <w:pStyle w:val="NormalWeb"/>
      </w:pPr>
      <w:proofErr w:type="gramStart"/>
      <w:r>
        <w:t>where</w:t>
      </w:r>
      <w:proofErr w:type="gramEnd"/>
      <w:r>
        <w:t xml:space="preserve">, </w:t>
      </w:r>
      <w:r>
        <w:rPr>
          <w:noProof/>
        </w:rPr>
        <w:drawing>
          <wp:inline distT="0" distB="0" distL="0" distR="0" wp14:anchorId="759B4C77" wp14:editId="61D15781">
            <wp:extent cx="278765" cy="167005"/>
            <wp:effectExtent l="0" t="0" r="6985" b="4445"/>
            <wp:docPr id="211" name="Picture 211"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p(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8765" cy="167005"/>
                    </a:xfrm>
                    <a:prstGeom prst="rect">
                      <a:avLst/>
                    </a:prstGeom>
                    <a:noFill/>
                    <a:ln>
                      <a:noFill/>
                    </a:ln>
                  </pic:spPr>
                </pic:pic>
              </a:graphicData>
            </a:graphic>
          </wp:inline>
        </w:drawing>
      </w:r>
      <w:r>
        <w:t xml:space="preserve">is a normalization constant that is often quite difficult to determine explicitly, as it involves computing sums over every possible value that the parameters and </w:t>
      </w:r>
      <w:r>
        <w:rPr>
          <w:noProof/>
        </w:rPr>
        <w:drawing>
          <wp:inline distT="0" distB="0" distL="0" distR="0" wp14:anchorId="3716EDD2" wp14:editId="05AE51BB">
            <wp:extent cx="78105" cy="100330"/>
            <wp:effectExtent l="0" t="0" r="0" b="0"/>
            <wp:docPr id="210" name="Picture 21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8105" cy="100330"/>
                    </a:xfrm>
                    <a:prstGeom prst="rect">
                      <a:avLst/>
                    </a:prstGeom>
                    <a:noFill/>
                    <a:ln>
                      <a:noFill/>
                    </a:ln>
                  </pic:spPr>
                </pic:pic>
              </a:graphicData>
            </a:graphic>
          </wp:inline>
        </w:drawing>
      </w:r>
      <w:r>
        <w:t>can take.</w:t>
      </w:r>
    </w:p>
    <w:p w:rsidR="00174D2F" w:rsidRDefault="00174D2F" w:rsidP="00174D2F">
      <w:pPr>
        <w:pStyle w:val="NormalWeb"/>
      </w:pPr>
      <w:r>
        <w:t>Let’s say that we assume the following model (likelihood function):</w:t>
      </w:r>
    </w:p>
    <w:p w:rsidR="00174D2F" w:rsidRDefault="00174D2F" w:rsidP="00174D2F">
      <w:pPr>
        <w:pStyle w:val="NormalWeb"/>
      </w:pPr>
      <w:r>
        <w:rPr>
          <w:noProof/>
        </w:rPr>
        <w:drawing>
          <wp:inline distT="0" distB="0" distL="0" distR="0" wp14:anchorId="0B822E81" wp14:editId="1C3ECDDA">
            <wp:extent cx="1717040" cy="167005"/>
            <wp:effectExtent l="0" t="0" r="0" b="4445"/>
            <wp:docPr id="209" name="Picture 209" descr="p(y | \theta) = \text{Gamma}(y;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p(y | \theta) = \text{Gamma}(y;A,B)"/>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7040" cy="16700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306BE682" wp14:editId="3676D98D">
            <wp:extent cx="2219325" cy="234315"/>
            <wp:effectExtent l="0" t="0" r="9525" b="0"/>
            <wp:docPr id="208" name="Picture 208" descr="\text{Gamma}(y;A,B) = \frac{B^A}{\Gamma(A)} y^{A-1}e^{-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text{Gamma}(y;A,B) = \frac{B^A}{\Gamma(A)} y^{A-1}e^{-B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19325" cy="234315"/>
                    </a:xfrm>
                    <a:prstGeom prst="rect">
                      <a:avLst/>
                    </a:prstGeom>
                    <a:noFill/>
                    <a:ln>
                      <a:noFill/>
                    </a:ln>
                  </pic:spPr>
                </pic:pic>
              </a:graphicData>
            </a:graphic>
          </wp:inline>
        </w:drawing>
      </w:r>
      <w:r>
        <w:t>, where</w:t>
      </w:r>
    </w:p>
    <w:p w:rsidR="00174D2F" w:rsidRDefault="00174D2F" w:rsidP="00174D2F">
      <w:pPr>
        <w:pStyle w:val="NormalWeb"/>
      </w:pPr>
      <w:r>
        <w:rPr>
          <w:noProof/>
        </w:rPr>
        <w:drawing>
          <wp:inline distT="0" distB="0" distL="0" distR="0" wp14:anchorId="0884C547" wp14:editId="6890DA1B">
            <wp:extent cx="200660" cy="167005"/>
            <wp:effectExtent l="0" t="0" r="8890" b="4445"/>
            <wp:docPr id="207" name="Picture 207" descr="\Gam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amma( )"/>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0660" cy="167005"/>
                    </a:xfrm>
                    <a:prstGeom prst="rect">
                      <a:avLst/>
                    </a:prstGeom>
                    <a:noFill/>
                    <a:ln>
                      <a:noFill/>
                    </a:ln>
                  </pic:spPr>
                </pic:pic>
              </a:graphicData>
            </a:graphic>
          </wp:inline>
        </w:drawing>
      </w:r>
      <w:proofErr w:type="gramStart"/>
      <w:r>
        <w:t>is</w:t>
      </w:r>
      <w:proofErr w:type="gramEnd"/>
      <w:r>
        <w:t xml:space="preserve"> the </w:t>
      </w:r>
      <w:hyperlink r:id="rId78" w:tooltip="Gamma function" w:history="1">
        <w:r>
          <w:rPr>
            <w:rStyle w:val="Hyperlink"/>
          </w:rPr>
          <w:t>gamma function</w:t>
        </w:r>
      </w:hyperlink>
      <w:r>
        <w:t>. Thus, the model parameters are</w:t>
      </w:r>
    </w:p>
    <w:p w:rsidR="00174D2F" w:rsidRDefault="00174D2F" w:rsidP="00174D2F">
      <w:pPr>
        <w:pStyle w:val="NormalWeb"/>
      </w:pPr>
      <w:r>
        <w:rPr>
          <w:noProof/>
        </w:rPr>
        <w:drawing>
          <wp:inline distT="0" distB="0" distL="0" distR="0" wp14:anchorId="180C292F" wp14:editId="2594AEB7">
            <wp:extent cx="669290" cy="167005"/>
            <wp:effectExtent l="0" t="0" r="0" b="4445"/>
            <wp:docPr id="206" name="Picture 206" descr="\theta = [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theta = [A,B]"/>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69290" cy="167005"/>
                    </a:xfrm>
                    <a:prstGeom prst="rect">
                      <a:avLst/>
                    </a:prstGeom>
                    <a:noFill/>
                    <a:ln>
                      <a:noFill/>
                    </a:ln>
                  </pic:spPr>
                </pic:pic>
              </a:graphicData>
            </a:graphic>
          </wp:inline>
        </w:drawing>
      </w:r>
    </w:p>
    <w:p w:rsidR="00174D2F" w:rsidRDefault="00174D2F" w:rsidP="00174D2F">
      <w:pPr>
        <w:pStyle w:val="NormalWeb"/>
      </w:pPr>
      <w:r>
        <w:t xml:space="preserve">The parameter </w:t>
      </w:r>
      <w:r>
        <w:rPr>
          <w:noProof/>
        </w:rPr>
        <w:drawing>
          <wp:inline distT="0" distB="0" distL="0" distR="0" wp14:anchorId="53FF76A0" wp14:editId="0A76B14B">
            <wp:extent cx="100330" cy="100330"/>
            <wp:effectExtent l="0" t="0" r="0" b="0"/>
            <wp:docPr id="205" name="Picture 20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 xml:space="preserve">controls the shape of the distribution, and </w:t>
      </w:r>
      <w:r>
        <w:rPr>
          <w:noProof/>
        </w:rPr>
        <w:drawing>
          <wp:inline distT="0" distB="0" distL="0" distR="0" wp14:anchorId="067C4392" wp14:editId="6838E9CA">
            <wp:extent cx="111760" cy="100330"/>
            <wp:effectExtent l="0" t="0" r="2540" b="0"/>
            <wp:docPr id="204" name="Picture 20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B"/>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1760" cy="100330"/>
                    </a:xfrm>
                    <a:prstGeom prst="rect">
                      <a:avLst/>
                    </a:prstGeom>
                    <a:noFill/>
                    <a:ln>
                      <a:noFill/>
                    </a:ln>
                  </pic:spPr>
                </pic:pic>
              </a:graphicData>
            </a:graphic>
          </wp:inline>
        </w:drawing>
      </w:r>
      <w:r>
        <w:t xml:space="preserve">controls the scale. The likelihood surface </w:t>
      </w:r>
      <w:proofErr w:type="gramStart"/>
      <w:r>
        <w:t xml:space="preserve">for </w:t>
      </w:r>
      <w:proofErr w:type="gramEnd"/>
      <w:r>
        <w:rPr>
          <w:noProof/>
        </w:rPr>
        <w:drawing>
          <wp:inline distT="0" distB="0" distL="0" distR="0" wp14:anchorId="6A6DDB99" wp14:editId="138E6808">
            <wp:extent cx="368300" cy="111760"/>
            <wp:effectExtent l="0" t="0" r="0" b="2540"/>
            <wp:docPr id="203" name="Picture 203" descr="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B =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8300" cy="111760"/>
                    </a:xfrm>
                    <a:prstGeom prst="rect">
                      <a:avLst/>
                    </a:prstGeom>
                    <a:noFill/>
                    <a:ln>
                      <a:noFill/>
                    </a:ln>
                  </pic:spPr>
                </pic:pic>
              </a:graphicData>
            </a:graphic>
          </wp:inline>
        </w:drawing>
      </w:r>
      <w:r>
        <w:t xml:space="preserve">, and a number of values of </w:t>
      </w:r>
      <w:r>
        <w:rPr>
          <w:noProof/>
        </w:rPr>
        <w:drawing>
          <wp:inline distT="0" distB="0" distL="0" distR="0" wp14:anchorId="5939C083" wp14:editId="179B57FB">
            <wp:extent cx="100330" cy="100330"/>
            <wp:effectExtent l="0" t="0" r="0" b="0"/>
            <wp:docPr id="202" name="Picture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A"/>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ranging from zero to five are shown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204010" cy="3154804"/>
            <wp:effectExtent l="0" t="0" r="6350" b="7620"/>
            <wp:docPr id="29" name="Picture 29" descr="C:\Projects\uccs.edu\mcmc\src\mcmc-metropolis-hastings-improper-prio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jects\uccs.edu\mcmc\src\mcmc-metropolis-hastings-improper-prior-A.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04010" cy="3154804"/>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conditional distribution </w:t>
      </w:r>
      <w:r>
        <w:rPr>
          <w:rFonts w:ascii="Times New Roman" w:eastAsia="Times New Roman" w:hAnsi="Times New Roman" w:cs="Times New Roman"/>
          <w:noProof/>
          <w:sz w:val="24"/>
          <w:szCs w:val="24"/>
        </w:rPr>
        <w:drawing>
          <wp:inline distT="0" distB="0" distL="0" distR="0" wp14:anchorId="1EE0B201" wp14:editId="2D199D17">
            <wp:extent cx="1123950" cy="152400"/>
            <wp:effectExtent l="0" t="0" r="0" b="0"/>
            <wp:docPr id="235" name="Picture 235" descr="p(y | A=2,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p(y | A=2, B =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123950"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is plotted in green along the likelihood surface. You can verify this is a valid conditional in MATLAB with the following command:</w:t>
      </w:r>
    </w:p>
    <w:tbl>
      <w:tblPr>
        <w:tblW w:w="0" w:type="auto"/>
        <w:tblCellSpacing w:w="0" w:type="dxa"/>
        <w:tblCellMar>
          <w:left w:w="0" w:type="dxa"/>
          <w:right w:w="0" w:type="dxa"/>
        </w:tblCellMar>
        <w:tblLook w:val="04A0" w:firstRow="1" w:lastRow="0" w:firstColumn="1" w:lastColumn="0" w:noHBand="0" w:noVBand="1"/>
      </w:tblPr>
      <w:tblGrid>
        <w:gridCol w:w="120"/>
        <w:gridCol w:w="5641"/>
      </w:tblGrid>
      <w:tr w:rsidR="00174D2F" w:rsidRPr="00174D2F" w:rsidTr="00174D2F">
        <w:trPr>
          <w:tblCellSpacing w:w="0" w:type="dxa"/>
        </w:trPr>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1</w:t>
            </w:r>
          </w:p>
        </w:tc>
        <w:tc>
          <w:tcPr>
            <w:tcW w:w="0" w:type="auto"/>
            <w:vAlign w:val="center"/>
            <w:hideMark/>
          </w:tcPr>
          <w:p w:rsidR="00174D2F" w:rsidRPr="00174D2F" w:rsidRDefault="00174D2F" w:rsidP="00174D2F">
            <w:pPr>
              <w:spacing w:after="0" w:line="240" w:lineRule="auto"/>
              <w:rPr>
                <w:rFonts w:ascii="Times New Roman" w:eastAsia="Times New Roman" w:hAnsi="Times New Roman" w:cs="Times New Roman"/>
                <w:sz w:val="24"/>
                <w:szCs w:val="24"/>
              </w:rPr>
            </w:pPr>
            <w:r w:rsidRPr="00174D2F">
              <w:rPr>
                <w:rFonts w:ascii="Courier New" w:eastAsia="Times New Roman" w:hAnsi="Courier New" w:cs="Courier New"/>
                <w:sz w:val="20"/>
                <w:szCs w:val="20"/>
              </w:rPr>
              <w:t>plot(0:.1:10,gampdf(0:.1:10,4,1)); % GAMMA(4,1)</w:t>
            </w:r>
          </w:p>
        </w:tc>
      </w:tr>
    </w:tbl>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lastRenderedPageBreak/>
        <w:t>Now, let’s assume the following priors on the model parameters:</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AC5532" wp14:editId="504D30D6">
            <wp:extent cx="895350" cy="171450"/>
            <wp:effectExtent l="0" t="0" r="0" b="0"/>
            <wp:docPr id="234" name="Picture 234" descr="p(B = 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p(B = 1) =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953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proofErr w:type="gramStart"/>
      <w:r w:rsidRPr="00174D2F">
        <w:rPr>
          <w:rFonts w:ascii="Times New Roman" w:eastAsia="Times New Roman" w:hAnsi="Times New Roman" w:cs="Times New Roman"/>
          <w:sz w:val="24"/>
          <w:szCs w:val="24"/>
        </w:rPr>
        <w:t>and</w:t>
      </w:r>
      <w:proofErr w:type="gramEnd"/>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575B22" wp14:editId="7E4FF593">
            <wp:extent cx="1104900" cy="171450"/>
            <wp:effectExtent l="0" t="0" r="0" b="0"/>
            <wp:docPr id="233" name="Picture 233" descr="p(A) = \text{sin}(\pi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p(A) = \text{sin}(\pi A)^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0490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first prior states that </w:t>
      </w:r>
      <w:r>
        <w:rPr>
          <w:rFonts w:ascii="Times New Roman" w:eastAsia="Times New Roman" w:hAnsi="Times New Roman" w:cs="Times New Roman"/>
          <w:noProof/>
          <w:sz w:val="24"/>
          <w:szCs w:val="24"/>
        </w:rPr>
        <w:drawing>
          <wp:inline distT="0" distB="0" distL="0" distR="0" wp14:anchorId="5C8CFA84" wp14:editId="27738C5F">
            <wp:extent cx="123825" cy="104775"/>
            <wp:effectExtent l="0" t="0" r="9525" b="9525"/>
            <wp:docPr id="232" name="Picture 23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B"/>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only takes a single value (i.e. 1), therefore we can treat it as a constant. The second (rather non-conventional) prior states that the probability of </w:t>
      </w:r>
      <w:r>
        <w:rPr>
          <w:rFonts w:ascii="Times New Roman" w:eastAsia="Times New Roman" w:hAnsi="Times New Roman" w:cs="Times New Roman"/>
          <w:noProof/>
          <w:sz w:val="24"/>
          <w:szCs w:val="24"/>
        </w:rPr>
        <w:drawing>
          <wp:inline distT="0" distB="0" distL="0" distR="0" wp14:anchorId="16DCDA00" wp14:editId="31A40266">
            <wp:extent cx="114300" cy="104775"/>
            <wp:effectExtent l="0" t="0" r="0" b="9525"/>
            <wp:docPr id="231" name="Picture 2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varies as a sinusoidal function. (Note that both of these prior distributions are called </w:t>
      </w:r>
      <w:r w:rsidRPr="00174D2F">
        <w:rPr>
          <w:rFonts w:ascii="Times New Roman" w:eastAsia="Times New Roman" w:hAnsi="Times New Roman" w:cs="Times New Roman"/>
          <w:b/>
          <w:bCs/>
          <w:i/>
          <w:iCs/>
          <w:sz w:val="24"/>
          <w:szCs w:val="24"/>
        </w:rPr>
        <w:t>improper priors</w:t>
      </w:r>
      <w:r w:rsidRPr="00174D2F">
        <w:rPr>
          <w:rFonts w:ascii="Times New Roman" w:eastAsia="Times New Roman" w:hAnsi="Times New Roman" w:cs="Times New Roman"/>
          <w:sz w:val="24"/>
          <w:szCs w:val="24"/>
        </w:rPr>
        <w:t xml:space="preserve"> because they do not integrate to one). Because </w:t>
      </w:r>
      <w:r>
        <w:rPr>
          <w:rFonts w:ascii="Times New Roman" w:eastAsia="Times New Roman" w:hAnsi="Times New Roman" w:cs="Times New Roman"/>
          <w:noProof/>
          <w:sz w:val="24"/>
          <w:szCs w:val="24"/>
        </w:rPr>
        <w:drawing>
          <wp:inline distT="0" distB="0" distL="0" distR="0" wp14:anchorId="7BFCD912" wp14:editId="2E207576">
            <wp:extent cx="123825" cy="104775"/>
            <wp:effectExtent l="0" t="0" r="9525" b="9525"/>
            <wp:docPr id="230" name="Picture 23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B"/>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constant, we only need to estimate the value </w:t>
      </w:r>
      <w:proofErr w:type="gramStart"/>
      <w:r w:rsidRPr="00174D2F">
        <w:rPr>
          <w:rFonts w:ascii="Times New Roman" w:eastAsia="Times New Roman" w:hAnsi="Times New Roman" w:cs="Times New Roman"/>
          <w:sz w:val="24"/>
          <w:szCs w:val="24"/>
        </w:rPr>
        <w:t xml:space="preserve">of </w:t>
      </w:r>
      <w:proofErr w:type="gramEnd"/>
      <w:r>
        <w:rPr>
          <w:rFonts w:ascii="Times New Roman" w:eastAsia="Times New Roman" w:hAnsi="Times New Roman" w:cs="Times New Roman"/>
          <w:noProof/>
          <w:sz w:val="24"/>
          <w:szCs w:val="24"/>
        </w:rPr>
        <w:drawing>
          <wp:inline distT="0" distB="0" distL="0" distR="0" wp14:anchorId="2E46F554" wp14:editId="733E5999">
            <wp:extent cx="114300" cy="104775"/>
            <wp:effectExtent l="0" t="0" r="0" b="9525"/>
            <wp:docPr id="229" name="Picture 2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14300" cy="104775"/>
                    </a:xfrm>
                    <a:prstGeom prst="rect">
                      <a:avLst/>
                    </a:prstGeom>
                    <a:noFill/>
                    <a:ln>
                      <a:noFill/>
                    </a:ln>
                  </pic:spPr>
                </pic:pic>
              </a:graphicData>
            </a:graphic>
          </wp:inline>
        </w:drawing>
      </w:r>
      <w:r w:rsidRPr="00174D2F">
        <w:rPr>
          <w:rFonts w:ascii="Times New Roman" w:eastAsia="Times New Roman" w:hAnsi="Times New Roman" w:cs="Times New Roman"/>
          <w:sz w:val="24"/>
          <w:szCs w:val="24"/>
        </w:rPr>
        <w:t>.</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It turns out that even though the normalization constant </w:t>
      </w:r>
      <w:r>
        <w:rPr>
          <w:rFonts w:ascii="Times New Roman" w:eastAsia="Times New Roman" w:hAnsi="Times New Roman" w:cs="Times New Roman"/>
          <w:noProof/>
          <w:sz w:val="24"/>
          <w:szCs w:val="24"/>
        </w:rPr>
        <w:drawing>
          <wp:inline distT="0" distB="0" distL="0" distR="0" wp14:anchorId="3A004ABA" wp14:editId="383F9D0F">
            <wp:extent cx="276225" cy="171450"/>
            <wp:effectExtent l="0" t="0" r="9525" b="0"/>
            <wp:docPr id="228" name="Picture 228" descr="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p(y)"/>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may be difficult to compute, we can sample from </w:t>
      </w:r>
      <w:r>
        <w:rPr>
          <w:rFonts w:ascii="Times New Roman" w:eastAsia="Times New Roman" w:hAnsi="Times New Roman" w:cs="Times New Roman"/>
          <w:noProof/>
          <w:sz w:val="24"/>
          <w:szCs w:val="24"/>
        </w:rPr>
        <w:drawing>
          <wp:inline distT="0" distB="0" distL="0" distR="0" wp14:anchorId="7B7919F8" wp14:editId="6FE630E8">
            <wp:extent cx="438150" cy="171450"/>
            <wp:effectExtent l="0" t="0" r="0" b="0"/>
            <wp:docPr id="227" name="Picture 227" descr="p(A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p(A | y)"/>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without knowing </w:t>
      </w:r>
      <w:r>
        <w:rPr>
          <w:rFonts w:ascii="Times New Roman" w:eastAsia="Times New Roman" w:hAnsi="Times New Roman" w:cs="Times New Roman"/>
          <w:noProof/>
          <w:sz w:val="24"/>
          <w:szCs w:val="24"/>
        </w:rPr>
        <w:drawing>
          <wp:inline distT="0" distB="0" distL="0" distR="0" wp14:anchorId="6CEF312F" wp14:editId="2F3ED07C">
            <wp:extent cx="276225" cy="171450"/>
            <wp:effectExtent l="0" t="0" r="9525" b="0"/>
            <wp:docPr id="226" name="Picture 226"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using the Metropolis-Hastings algorithm. In particular, we can ignore the normalization constant </w:t>
      </w:r>
      <w:r>
        <w:rPr>
          <w:rFonts w:ascii="Times New Roman" w:eastAsia="Times New Roman" w:hAnsi="Times New Roman" w:cs="Times New Roman"/>
          <w:noProof/>
          <w:sz w:val="24"/>
          <w:szCs w:val="24"/>
        </w:rPr>
        <w:drawing>
          <wp:inline distT="0" distB="0" distL="0" distR="0" wp14:anchorId="17D0FAFE" wp14:editId="4739A2DD">
            <wp:extent cx="276225" cy="171450"/>
            <wp:effectExtent l="0" t="0" r="9525" b="0"/>
            <wp:docPr id="225" name="Picture 225"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p(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sample from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w:t>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29C1CB" wp14:editId="21FC437E">
            <wp:extent cx="1390650" cy="171450"/>
            <wp:effectExtent l="0" t="0" r="0" b="0"/>
            <wp:docPr id="224" name="Picture 224" descr="p(A | y) \propto p(y |A) 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p(A | y) \propto p(y |A) p(A)"/>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390650" cy="171450"/>
                    </a:xfrm>
                    <a:prstGeom prst="rect">
                      <a:avLst/>
                    </a:prstGeom>
                    <a:noFill/>
                    <a:ln>
                      <a:noFill/>
                    </a:ln>
                  </pic:spPr>
                </pic:pic>
              </a:graphicData>
            </a:graphic>
          </wp:inline>
        </w:drawing>
      </w:r>
    </w:p>
    <w:p w:rsidR="00174D2F" w:rsidRPr="00174D2F" w:rsidRDefault="00174D2F" w:rsidP="00174D2F">
      <w:pPr>
        <w:spacing w:before="100" w:beforeAutospacing="1" w:after="100" w:afterAutospacing="1" w:line="240" w:lineRule="auto"/>
        <w:rPr>
          <w:rFonts w:ascii="Times New Roman" w:eastAsia="Times New Roman" w:hAnsi="Times New Roman" w:cs="Times New Roman"/>
          <w:sz w:val="24"/>
          <w:szCs w:val="24"/>
        </w:rPr>
      </w:pPr>
      <w:r w:rsidRPr="00174D2F">
        <w:rPr>
          <w:rFonts w:ascii="Times New Roman" w:eastAsia="Times New Roman" w:hAnsi="Times New Roman" w:cs="Times New Roman"/>
          <w:sz w:val="24"/>
          <w:szCs w:val="24"/>
        </w:rPr>
        <w:t xml:space="preserve">The </w:t>
      </w:r>
      <w:proofErr w:type="gramStart"/>
      <w:r w:rsidRPr="00174D2F">
        <w:rPr>
          <w:rFonts w:ascii="Times New Roman" w:eastAsia="Times New Roman" w:hAnsi="Times New Roman" w:cs="Times New Roman"/>
          <w:sz w:val="24"/>
          <w:szCs w:val="24"/>
        </w:rPr>
        <w:t>surface of the (</w:t>
      </w:r>
      <w:proofErr w:type="spellStart"/>
      <w:r w:rsidRPr="00174D2F">
        <w:rPr>
          <w:rFonts w:ascii="Times New Roman" w:eastAsia="Times New Roman" w:hAnsi="Times New Roman" w:cs="Times New Roman"/>
          <w:sz w:val="24"/>
          <w:szCs w:val="24"/>
        </w:rPr>
        <w:t>unnormalized</w:t>
      </w:r>
      <w:proofErr w:type="spellEnd"/>
      <w:r w:rsidRPr="00174D2F">
        <w:rPr>
          <w:rFonts w:ascii="Times New Roman" w:eastAsia="Times New Roman" w:hAnsi="Times New Roman" w:cs="Times New Roman"/>
          <w:sz w:val="24"/>
          <w:szCs w:val="24"/>
        </w:rPr>
        <w:t xml:space="preserve">) posterior for </w:t>
      </w:r>
      <w:r>
        <w:rPr>
          <w:rFonts w:ascii="Times New Roman" w:eastAsia="Times New Roman" w:hAnsi="Times New Roman" w:cs="Times New Roman"/>
          <w:noProof/>
          <w:sz w:val="24"/>
          <w:szCs w:val="24"/>
        </w:rPr>
        <w:drawing>
          <wp:inline distT="0" distB="0" distL="0" distR="0" wp14:anchorId="65B5FBD5" wp14:editId="118B0A06">
            <wp:extent cx="76200" cy="95250"/>
            <wp:effectExtent l="0" t="0" r="0" b="0"/>
            <wp:docPr id="223" name="Picture 2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174D2F">
        <w:rPr>
          <w:rFonts w:ascii="Times New Roman" w:eastAsia="Times New Roman" w:hAnsi="Times New Roman" w:cs="Times New Roman"/>
          <w:sz w:val="24"/>
          <w:szCs w:val="24"/>
        </w:rPr>
        <w:t>ranging from zero to ten are</w:t>
      </w:r>
      <w:proofErr w:type="gramEnd"/>
      <w:r w:rsidRPr="00174D2F">
        <w:rPr>
          <w:rFonts w:ascii="Times New Roman" w:eastAsia="Times New Roman" w:hAnsi="Times New Roman" w:cs="Times New Roman"/>
          <w:sz w:val="24"/>
          <w:szCs w:val="24"/>
        </w:rPr>
        <w:t xml:space="preserve"> shown below. The prior </w:t>
      </w:r>
      <w:r>
        <w:rPr>
          <w:rFonts w:ascii="Times New Roman" w:eastAsia="Times New Roman" w:hAnsi="Times New Roman" w:cs="Times New Roman"/>
          <w:noProof/>
          <w:sz w:val="24"/>
          <w:szCs w:val="24"/>
        </w:rPr>
        <w:drawing>
          <wp:inline distT="0" distB="0" distL="0" distR="0" wp14:anchorId="1E0C5462" wp14:editId="5A0E0306">
            <wp:extent cx="304800" cy="171450"/>
            <wp:effectExtent l="0" t="0" r="0" b="0"/>
            <wp:docPr id="222" name="Picture 222" desc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p(A)"/>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is displayed in blue on the right of the plot. Let’s say that we have a </w:t>
      </w:r>
      <w:proofErr w:type="spellStart"/>
      <w:r w:rsidRPr="00174D2F">
        <w:rPr>
          <w:rFonts w:ascii="Times New Roman" w:eastAsia="Times New Roman" w:hAnsi="Times New Roman" w:cs="Times New Roman"/>
          <w:sz w:val="24"/>
          <w:szCs w:val="24"/>
        </w:rPr>
        <w:t>datapoint</w:t>
      </w:r>
      <w:proofErr w:type="spellEnd"/>
      <w:r w:rsidRPr="00174D2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696EBB2" wp14:editId="46DD08CB">
            <wp:extent cx="485775" cy="152400"/>
            <wp:effectExtent l="0" t="0" r="9525" b="0"/>
            <wp:docPr id="221" name="Picture 221" descr="y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y = 1.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85775" cy="152400"/>
                    </a:xfrm>
                    <a:prstGeom prst="rect">
                      <a:avLst/>
                    </a:prstGeom>
                    <a:noFill/>
                    <a:ln>
                      <a:noFill/>
                    </a:ln>
                  </pic:spPr>
                </pic:pic>
              </a:graphicData>
            </a:graphic>
          </wp:inline>
        </w:drawing>
      </w:r>
      <w:r w:rsidRPr="00174D2F">
        <w:rPr>
          <w:rFonts w:ascii="Times New Roman" w:eastAsia="Times New Roman" w:hAnsi="Times New Roman" w:cs="Times New Roman"/>
          <w:sz w:val="24"/>
          <w:szCs w:val="24"/>
        </w:rPr>
        <w:t xml:space="preserve">and would like to estimate the posterior distribution </w:t>
      </w:r>
      <w:r>
        <w:rPr>
          <w:rFonts w:ascii="Times New Roman" w:eastAsia="Times New Roman" w:hAnsi="Times New Roman" w:cs="Times New Roman"/>
          <w:noProof/>
          <w:sz w:val="24"/>
          <w:szCs w:val="24"/>
        </w:rPr>
        <w:drawing>
          <wp:inline distT="0" distB="0" distL="0" distR="0" wp14:anchorId="28A73AA0" wp14:editId="3280CEAA">
            <wp:extent cx="847725" cy="171450"/>
            <wp:effectExtent l="0" t="0" r="9525" b="0"/>
            <wp:docPr id="220" name="Picture 220"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p(A|y=1.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47725" cy="171450"/>
                    </a:xfrm>
                    <a:prstGeom prst="rect">
                      <a:avLst/>
                    </a:prstGeom>
                    <a:noFill/>
                    <a:ln>
                      <a:noFill/>
                    </a:ln>
                  </pic:spPr>
                </pic:pic>
              </a:graphicData>
            </a:graphic>
          </wp:inline>
        </w:drawing>
      </w:r>
      <w:r w:rsidRPr="00174D2F">
        <w:rPr>
          <w:rFonts w:ascii="Times New Roman" w:eastAsia="Times New Roman" w:hAnsi="Times New Roman" w:cs="Times New Roman"/>
          <w:sz w:val="24"/>
          <w:szCs w:val="24"/>
        </w:rPr>
        <w:t>using the Metropolis-Hastings algorithm. This particular target distribution is plotted in magenta in the plot below.</w:t>
      </w:r>
    </w:p>
    <w:p w:rsidR="00174D2F" w:rsidRDefault="008E528F" w:rsidP="00725EAA">
      <w:pPr>
        <w:rPr>
          <w:rFonts w:ascii="Times New Roman" w:eastAsia="Times New Roman" w:hAnsi="Times New Roman" w:cs="Times New Roman"/>
          <w:sz w:val="24"/>
          <w:szCs w:val="24"/>
        </w:rPr>
      </w:pPr>
      <w:r>
        <w:rPr>
          <w:noProof/>
        </w:rPr>
        <w:drawing>
          <wp:inline distT="0" distB="0" distL="0" distR="0">
            <wp:extent cx="4404732" cy="3305431"/>
            <wp:effectExtent l="0" t="0" r="0" b="0"/>
            <wp:docPr id="30" name="Picture 30" descr="C:\Projects\uccs.edu\mcmc\src\mcmc-metropolis-hastings-improper-pri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jects\uccs.edu\mcmc\src\mcmc-metropolis-hastings-improper-prior-B.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404732" cy="3305431"/>
                    </a:xfrm>
                    <a:prstGeom prst="rect">
                      <a:avLst/>
                    </a:prstGeom>
                    <a:noFill/>
                    <a:ln>
                      <a:noFill/>
                    </a:ln>
                  </pic:spPr>
                </pic:pic>
              </a:graphicData>
            </a:graphic>
          </wp:inline>
        </w:drawing>
      </w:r>
    </w:p>
    <w:p w:rsidR="00174D2F" w:rsidRDefault="00174D2F" w:rsidP="00174D2F">
      <w:pPr>
        <w:pStyle w:val="NormalWeb"/>
      </w:pPr>
      <w:r>
        <w:lastRenderedPageBreak/>
        <w:t xml:space="preserve">Using a symmetric proposal distribution like the Normal distribution is not efficient for sampling from </w:t>
      </w:r>
      <w:r>
        <w:rPr>
          <w:noProof/>
        </w:rPr>
        <w:drawing>
          <wp:inline distT="0" distB="0" distL="0" distR="0" wp14:anchorId="233A425E" wp14:editId="0D10CA99">
            <wp:extent cx="791845" cy="156210"/>
            <wp:effectExtent l="0" t="0" r="8255" b="0"/>
            <wp:docPr id="241" name="Picture 241" descr="p(A|y=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p(A|y=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791845" cy="156210"/>
                    </a:xfrm>
                    <a:prstGeom prst="rect">
                      <a:avLst/>
                    </a:prstGeom>
                    <a:noFill/>
                    <a:ln>
                      <a:noFill/>
                    </a:ln>
                  </pic:spPr>
                </pic:pic>
              </a:graphicData>
            </a:graphic>
          </wp:inline>
        </w:drawing>
      </w:r>
      <w:r>
        <w:t xml:space="preserve">due to the fact that the posterior only has support on the real positive </w:t>
      </w:r>
      <w:proofErr w:type="gramStart"/>
      <w:r>
        <w:t xml:space="preserve">numbers </w:t>
      </w:r>
      <w:proofErr w:type="gramEnd"/>
      <w:r>
        <w:rPr>
          <w:noProof/>
        </w:rPr>
        <w:drawing>
          <wp:inline distT="0" distB="0" distL="0" distR="0" wp14:anchorId="5838F6C5" wp14:editId="1C5FBD55">
            <wp:extent cx="647065" cy="156210"/>
            <wp:effectExtent l="0" t="0" r="635" b="0"/>
            <wp:docPr id="240" name="Picture 240" descr="A \in [0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A \in [0 ,\inft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47065" cy="156210"/>
                    </a:xfrm>
                    <a:prstGeom prst="rect">
                      <a:avLst/>
                    </a:prstGeom>
                    <a:noFill/>
                    <a:ln>
                      <a:noFill/>
                    </a:ln>
                  </pic:spPr>
                </pic:pic>
              </a:graphicData>
            </a:graphic>
          </wp:inline>
        </w:drawing>
      </w:r>
      <w:r>
        <w:t xml:space="preserve">. An asymmetric proposal distribution with the same </w:t>
      </w:r>
      <w:proofErr w:type="gramStart"/>
      <w:r>
        <w:t>support,</w:t>
      </w:r>
      <w:proofErr w:type="gramEnd"/>
      <w:r>
        <w:t xml:space="preserve"> would provide a better coverage of the posterior. One distribution that operates on the positive real numbers is the exponential distribution.</w:t>
      </w:r>
    </w:p>
    <w:p w:rsidR="00174D2F" w:rsidRDefault="00174D2F" w:rsidP="00174D2F">
      <w:pPr>
        <w:pStyle w:val="NormalWeb"/>
      </w:pPr>
      <w:r>
        <w:rPr>
          <w:noProof/>
        </w:rPr>
        <w:drawing>
          <wp:inline distT="0" distB="0" distL="0" distR="0" wp14:anchorId="1FEF3096" wp14:editId="3627A1A4">
            <wp:extent cx="1616710" cy="167005"/>
            <wp:effectExtent l="0" t="0" r="2540" b="4445"/>
            <wp:docPr id="239" name="Picture 239" descr="q(A) = \text{Exp}(\mu) = \mu e^{-\mu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q(A) = \text{Exp}(\mu) = \mu e^{-\mu 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16710" cy="167005"/>
                    </a:xfrm>
                    <a:prstGeom prst="rect">
                      <a:avLst/>
                    </a:prstGeom>
                    <a:noFill/>
                    <a:ln>
                      <a:noFill/>
                    </a:ln>
                  </pic:spPr>
                </pic:pic>
              </a:graphicData>
            </a:graphic>
          </wp:inline>
        </w:drawing>
      </w:r>
      <w:r>
        <w:t>,</w:t>
      </w:r>
    </w:p>
    <w:p w:rsidR="00174D2F" w:rsidRDefault="00174D2F" w:rsidP="00174D2F">
      <w:pPr>
        <w:pStyle w:val="NormalWeb"/>
      </w:pPr>
      <w:r>
        <w:t xml:space="preserve">This distribution is parameterized by a single variable </w:t>
      </w:r>
      <w:r>
        <w:rPr>
          <w:noProof/>
        </w:rPr>
        <w:drawing>
          <wp:inline distT="0" distB="0" distL="0" distR="0" wp14:anchorId="2970DE6E" wp14:editId="6A11F13C">
            <wp:extent cx="100330" cy="100330"/>
            <wp:effectExtent l="0" t="0" r="0" b="0"/>
            <wp:docPr id="238" name="Picture 238"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mu"/>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t>that controls the scale and location of the distribution probability mass. The target posterior and a proposal distribution (</w:t>
      </w:r>
      <w:proofErr w:type="gramStart"/>
      <w:r>
        <w:t xml:space="preserve">for </w:t>
      </w:r>
      <w:proofErr w:type="gramEnd"/>
      <w:r>
        <w:rPr>
          <w:noProof/>
        </w:rPr>
        <w:drawing>
          <wp:inline distT="0" distB="0" distL="0" distR="0" wp14:anchorId="4D606B61" wp14:editId="07044740">
            <wp:extent cx="379095" cy="156210"/>
            <wp:effectExtent l="0" t="0" r="1905" b="0"/>
            <wp:docPr id="237" name="Picture 237" descr="\mu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mu = 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79095" cy="156210"/>
                    </a:xfrm>
                    <a:prstGeom prst="rect">
                      <a:avLst/>
                    </a:prstGeom>
                    <a:noFill/>
                    <a:ln>
                      <a:noFill/>
                    </a:ln>
                  </pic:spPr>
                </pic:pic>
              </a:graphicData>
            </a:graphic>
          </wp:inline>
        </w:drawing>
      </w:r>
      <w:r>
        <w:t>) are shown in the plot below.</w:t>
      </w:r>
    </w:p>
    <w:p w:rsidR="00174D2F" w:rsidRDefault="008E528F" w:rsidP="00725EA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59405" cy="3121331"/>
            <wp:effectExtent l="0" t="0" r="0" b="3175"/>
            <wp:docPr id="246" name="Picture 246" descr="C:\Projects\uccs.edu\mcmc\src\mcmc-metropolis-hastings-proposal-den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uccs.edu\mcmc\src\mcmc-metropolis-hastings-proposal-density.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159405" cy="3121331"/>
                    </a:xfrm>
                    <a:prstGeom prst="rect">
                      <a:avLst/>
                    </a:prstGeom>
                    <a:noFill/>
                    <a:ln>
                      <a:noFill/>
                    </a:ln>
                  </pic:spPr>
                </pic:pic>
              </a:graphicData>
            </a:graphic>
          </wp:inline>
        </w:drawing>
      </w:r>
    </w:p>
    <w:p w:rsidR="00174D2F" w:rsidRDefault="00174D2F" w:rsidP="00725EAA">
      <w:r>
        <w:t>We see that the proposal has a fairly good coverage of the posterior distribution. We run the Metropolis-Hastings sampler in the block of MATLAB code at the bottom. The Markov chain path and the resulting samples are shown in plot below.</w:t>
      </w:r>
    </w:p>
    <w:p w:rsidR="00174D2F" w:rsidRDefault="008E528F" w:rsidP="00725EAA">
      <w:pPr>
        <w:rPr>
          <w:rFonts w:ascii="Times New Roman" w:eastAsia="Times New Roman" w:hAnsi="Times New Roman" w:cs="Times New Roman"/>
          <w:sz w:val="24"/>
          <w:szCs w:val="24"/>
        </w:rPr>
      </w:pPr>
      <w:r>
        <w:rPr>
          <w:noProof/>
        </w:rPr>
        <w:lastRenderedPageBreak/>
        <w:drawing>
          <wp:inline distT="0" distB="0" distL="0" distR="0">
            <wp:extent cx="4572000" cy="3430954"/>
            <wp:effectExtent l="0" t="0" r="0" b="0"/>
            <wp:docPr id="247" name="Picture 247" descr="C:\Projects\uccs.edu\mcmc\src\mcmc-metropolis-hastings-poster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uccs.edu\mcmc\src\mcmc-metropolis-hastings-posterior.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572000" cy="3430954"/>
                    </a:xfrm>
                    <a:prstGeom prst="rect">
                      <a:avLst/>
                    </a:prstGeom>
                    <a:noFill/>
                    <a:ln>
                      <a:noFill/>
                    </a:ln>
                  </pic:spPr>
                </pic:pic>
              </a:graphicData>
            </a:graphic>
          </wp:inline>
        </w:drawing>
      </w:r>
    </w:p>
    <w:p w:rsidR="00174D2F" w:rsidRDefault="00174D2F" w:rsidP="00174D2F">
      <w:pPr>
        <w:pStyle w:val="NormalWeb"/>
      </w:pPr>
      <w:r>
        <w:t xml:space="preserve">As an aside, note that the proposal distribution for this sampler does not depend on past samples, but only on the parameter </w:t>
      </w:r>
      <w:r>
        <w:rPr>
          <w:noProof/>
        </w:rPr>
        <w:drawing>
          <wp:inline distT="0" distB="0" distL="0" distR="0" wp14:anchorId="7DFBDA10" wp14:editId="41E986DB">
            <wp:extent cx="95250" cy="95250"/>
            <wp:effectExtent l="0" t="0" r="0" b="0"/>
            <wp:docPr id="245" name="Picture 24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mu"/>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t xml:space="preserve">(see line 88 in the MATLAB code below). Each proposal states </w:t>
      </w:r>
      <w:r>
        <w:rPr>
          <w:noProof/>
        </w:rPr>
        <w:drawing>
          <wp:inline distT="0" distB="0" distL="0" distR="0" wp14:anchorId="36E760BE" wp14:editId="6577230D">
            <wp:extent cx="142875" cy="114300"/>
            <wp:effectExtent l="0" t="0" r="9525" b="0"/>
            <wp:docPr id="244" name="Picture 2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proofErr w:type="gramStart"/>
      <w:r>
        <w:t>is</w:t>
      </w:r>
      <w:proofErr w:type="gramEnd"/>
      <w:r>
        <w:t xml:space="preserve"> drawn independently of the previous state. Therefore this is an example of an </w:t>
      </w:r>
      <w:r>
        <w:rPr>
          <w:rStyle w:val="Emphasis"/>
          <w:b/>
          <w:bCs/>
        </w:rPr>
        <w:t>independence sampler</w:t>
      </w:r>
      <w:r>
        <w:t>, a specific type of Metropolis-Hastings sampling algorithm. Independence samplers are notorious for being either very good or very poor sampling routines. The quality of the routine depends on the choice of the proposal distribution, and its coverage of the target distribution. Identifying such a proposal distribution is often difficult in practice.</w:t>
      </w:r>
    </w:p>
    <w:p w:rsidR="008E528F" w:rsidRDefault="00174D2F" w:rsidP="008E528F">
      <w:pPr>
        <w:pStyle w:val="NormalWeb"/>
      </w:pPr>
      <w:r>
        <w:t xml:space="preserve">The </w:t>
      </w:r>
      <w:proofErr w:type="gramStart"/>
      <w:r>
        <w:t>MATLAB  code</w:t>
      </w:r>
      <w:proofErr w:type="gramEnd"/>
      <w:r>
        <w:t xml:space="preserve"> for running the Metropolis-Hastings sampler is below. Use the copy icon in the upper right of the code block to copy it to your clipboard. Paste in a MATLAB terminal to output the figures above.</w:t>
      </w:r>
    </w:p>
    <w:p w:rsidR="00174D2F" w:rsidRPr="00174D2F" w:rsidRDefault="008E528F" w:rsidP="008E528F">
      <w:pPr>
        <w:pStyle w:val="Heading2"/>
      </w:pPr>
      <w:r w:rsidRPr="00174D2F">
        <w:t xml:space="preserve"> </w:t>
      </w:r>
      <w:bookmarkStart w:id="237" w:name="_Toc444253279"/>
      <w:r w:rsidR="00174D2F" w:rsidRPr="00174D2F">
        <w:t>Wrapping Up</w:t>
      </w:r>
      <w:bookmarkEnd w:id="237"/>
    </w:p>
    <w:p w:rsidR="00174D2F" w:rsidRDefault="00174D2F" w:rsidP="00174D2F">
      <w:pPr>
        <w:pStyle w:val="NormalWeb"/>
      </w:pPr>
      <w:r>
        <w:t xml:space="preserve">Here we explored how the </w:t>
      </w:r>
      <w:proofErr w:type="spellStart"/>
      <w:r>
        <w:t>Metorpolis</w:t>
      </w:r>
      <w:proofErr w:type="spellEnd"/>
      <w:r>
        <w:t xml:space="preserve">-Hastings sampling algorithm can be used to generalize the Metropolis algorithm in order to sample from complex (an </w:t>
      </w:r>
      <w:proofErr w:type="spellStart"/>
      <w:r>
        <w:t>unnormalized</w:t>
      </w:r>
      <w:proofErr w:type="spellEnd"/>
      <w:r>
        <w:t>) probability distributions using asymmetric proposal distributions. One shortcoming of the Metropolis-Hastings algorithm is that not all of the proposed samples are accepted, wasting valuable computational resources. This becomes even more of an issue for sampling distributions in higher dimensions. This is where Gibbs sampling comes in. We’ll see in a later post that Gibbs sampling can be used to keep all proposal states in the Markov chain by taking advantage of conditional probabilities.</w:t>
      </w:r>
    </w:p>
    <w:p w:rsidR="00423DA1" w:rsidRDefault="00423DA1" w:rsidP="00423DA1">
      <w:pPr>
        <w:pStyle w:val="Heading1"/>
        <w:rPr>
          <w:lang w:val="en"/>
        </w:rPr>
      </w:pPr>
      <w:bookmarkStart w:id="238" w:name="_Toc444253280"/>
      <w:r>
        <w:rPr>
          <w:lang w:val="en"/>
        </w:rPr>
        <w:lastRenderedPageBreak/>
        <w:t>Hellinger distance</w:t>
      </w:r>
      <w:bookmarkEnd w:id="238"/>
    </w:p>
    <w:p w:rsidR="00423DA1" w:rsidRDefault="00423DA1" w:rsidP="00423DA1">
      <w:pPr>
        <w:rPr>
          <w:lang w:val="en"/>
        </w:rPr>
      </w:pPr>
    </w:p>
    <w:p w:rsidR="00423DA1" w:rsidRDefault="00423DA1" w:rsidP="00423DA1">
      <w:pPr>
        <w:pStyle w:val="Heading2"/>
      </w:pPr>
      <w:bookmarkStart w:id="239" w:name="_Toc444253281"/>
      <w:r>
        <w:rPr>
          <w:rStyle w:val="mw-headline"/>
        </w:rPr>
        <w:t>Properties</w:t>
      </w:r>
      <w:bookmarkEnd w:id="239"/>
    </w:p>
    <w:p w:rsidR="00423DA1" w:rsidRDefault="00423DA1" w:rsidP="00423DA1">
      <w:pPr>
        <w:pStyle w:val="NormalWeb"/>
      </w:pPr>
      <w:r>
        <w:t xml:space="preserve">The Hellinger distance forms a </w:t>
      </w:r>
      <w:hyperlink r:id="rId102" w:tooltip="Bounded function" w:history="1">
        <w:r>
          <w:rPr>
            <w:rStyle w:val="Hyperlink"/>
          </w:rPr>
          <w:t>bounded</w:t>
        </w:r>
      </w:hyperlink>
      <w:r>
        <w:t xml:space="preserve"> </w:t>
      </w:r>
      <w:hyperlink r:id="rId103" w:tooltip="Metric (mathematics)" w:history="1">
        <w:r>
          <w:rPr>
            <w:rStyle w:val="Hyperlink"/>
          </w:rPr>
          <w:t>metric</w:t>
        </w:r>
      </w:hyperlink>
      <w:r>
        <w:t xml:space="preserve"> on the </w:t>
      </w:r>
      <w:hyperlink r:id="rId104" w:tooltip="Function space" w:history="1">
        <w:r>
          <w:rPr>
            <w:rStyle w:val="Hyperlink"/>
          </w:rPr>
          <w:t>space</w:t>
        </w:r>
      </w:hyperlink>
      <w:r>
        <w:t xml:space="preserve"> of probability distributions over a given </w:t>
      </w:r>
      <w:hyperlink r:id="rId105" w:tooltip="Probability space" w:history="1">
        <w:r>
          <w:rPr>
            <w:rStyle w:val="Hyperlink"/>
          </w:rPr>
          <w:t>probability space</w:t>
        </w:r>
      </w:hyperlink>
      <w:r>
        <w:t>.</w:t>
      </w:r>
    </w:p>
    <w:p w:rsidR="00423DA1" w:rsidRDefault="00423DA1" w:rsidP="00423DA1">
      <w:pPr>
        <w:pStyle w:val="NormalWeb"/>
      </w:pPr>
      <w:r>
        <w:t xml:space="preserve">The maximum distance 1 is achieved when </w:t>
      </w:r>
      <w:r>
        <w:rPr>
          <w:i/>
          <w:iCs/>
        </w:rPr>
        <w:t>P</w:t>
      </w:r>
      <w:r>
        <w:t xml:space="preserve"> assigns probability zero to every set to which </w:t>
      </w:r>
      <w:r>
        <w:rPr>
          <w:i/>
          <w:iCs/>
        </w:rPr>
        <w:t>Q</w:t>
      </w:r>
      <w:r>
        <w:t xml:space="preserve"> assigns a positive probability, and vice versa.</w:t>
      </w:r>
    </w:p>
    <w:p w:rsidR="00423DA1" w:rsidRDefault="00423DA1" w:rsidP="00423DA1">
      <w:pPr>
        <w:pStyle w:val="NormalWeb"/>
      </w:pPr>
      <w:r>
        <w:t>Sometimes the factor 1/2 in front of the integral is omitted, in which case the Hellinger distance ranges from zero to the square root of two.</w:t>
      </w:r>
    </w:p>
    <w:p w:rsidR="00423DA1" w:rsidRDefault="00423DA1" w:rsidP="00423DA1">
      <w:pPr>
        <w:pStyle w:val="NormalWeb"/>
      </w:pPr>
      <w:r>
        <w:t xml:space="preserve">The Hellinger distance is related to the </w:t>
      </w:r>
      <w:hyperlink r:id="rId106" w:tooltip="Bhattacharyya distance" w:history="1">
        <w:r>
          <w:rPr>
            <w:rStyle w:val="Hyperlink"/>
          </w:rPr>
          <w:t>Bhattacharyya coefficient</w:t>
        </w:r>
      </w:hyperlink>
      <w:r>
        <w:t xml:space="preserve"> </w:t>
      </w:r>
      <w:r>
        <w:rPr>
          <w:noProof/>
        </w:rPr>
        <w:drawing>
          <wp:inline distT="0" distB="0" distL="0" distR="0" wp14:anchorId="2688953F" wp14:editId="60D25E76">
            <wp:extent cx="769620" cy="200660"/>
            <wp:effectExtent l="0" t="0" r="0" b="8890"/>
            <wp:docPr id="24" name="Picture 24" descr="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C(P,Q)"/>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769620" cy="200660"/>
                    </a:xfrm>
                    <a:prstGeom prst="rect">
                      <a:avLst/>
                    </a:prstGeom>
                    <a:noFill/>
                    <a:ln>
                      <a:noFill/>
                    </a:ln>
                  </pic:spPr>
                </pic:pic>
              </a:graphicData>
            </a:graphic>
          </wp:inline>
        </w:drawing>
      </w:r>
      <w:r>
        <w:t>as it can be defined as</w:t>
      </w:r>
    </w:p>
    <w:p w:rsidR="00423DA1" w:rsidRDefault="00423DA1" w:rsidP="00423DA1">
      <w:pPr>
        <w:ind w:left="720"/>
      </w:pPr>
      <w:r>
        <w:rPr>
          <w:noProof/>
        </w:rPr>
        <w:drawing>
          <wp:inline distT="0" distB="0" distL="0" distR="0" wp14:anchorId="017EC723" wp14:editId="77AA3D43">
            <wp:extent cx="2241550" cy="300990"/>
            <wp:effectExtent l="0" t="0" r="6350" b="3810"/>
            <wp:docPr id="23" name="Picture 23" descr="H(P,Q) = \sqrt{1 - B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Q) = \sqrt{1 - BC(P,Q)}."/>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41550" cy="300990"/>
                    </a:xfrm>
                    <a:prstGeom prst="rect">
                      <a:avLst/>
                    </a:prstGeom>
                    <a:noFill/>
                    <a:ln>
                      <a:noFill/>
                    </a:ln>
                  </pic:spPr>
                </pic:pic>
              </a:graphicData>
            </a:graphic>
          </wp:inline>
        </w:drawing>
      </w:r>
    </w:p>
    <w:p w:rsidR="00423DA1" w:rsidRDefault="00423DA1" w:rsidP="00423DA1">
      <w:pPr>
        <w:pStyle w:val="NormalWeb"/>
      </w:pPr>
      <w:r>
        <w:t xml:space="preserve">Hellinger distances are used in the theory of </w:t>
      </w:r>
      <w:hyperlink r:id="rId109" w:tooltip="Sequential analysis" w:history="1">
        <w:r>
          <w:rPr>
            <w:rStyle w:val="Hyperlink"/>
          </w:rPr>
          <w:t>sequential</w:t>
        </w:r>
      </w:hyperlink>
      <w:r>
        <w:t xml:space="preserve"> and </w:t>
      </w:r>
      <w:hyperlink r:id="rId110" w:tooltip="Asymptotic statistics" w:history="1">
        <w:r>
          <w:rPr>
            <w:rStyle w:val="Hyperlink"/>
          </w:rPr>
          <w:t>asymptotic statistics</w:t>
        </w:r>
      </w:hyperlink>
      <w:r>
        <w:t>.</w:t>
      </w:r>
      <w:hyperlink r:id="rId111" w:anchor="cite_note-4" w:history="1">
        <w:r>
          <w:rPr>
            <w:rStyle w:val="Hyperlink"/>
            <w:vertAlign w:val="superscript"/>
          </w:rPr>
          <w:t>[4</w:t>
        </w:r>
        <w:proofErr w:type="gramStart"/>
        <w:r>
          <w:rPr>
            <w:rStyle w:val="Hyperlink"/>
            <w:vertAlign w:val="superscript"/>
          </w:rPr>
          <w:t>]</w:t>
        </w:r>
        <w:proofErr w:type="gramEnd"/>
      </w:hyperlink>
      <w:hyperlink r:id="rId112" w:anchor="cite_note-5" w:history="1">
        <w:r>
          <w:rPr>
            <w:rStyle w:val="Hyperlink"/>
            <w:vertAlign w:val="superscript"/>
          </w:rPr>
          <w:t>[5]</w:t>
        </w:r>
      </w:hyperlink>
    </w:p>
    <w:p w:rsidR="00423DA1" w:rsidRDefault="00423DA1" w:rsidP="00423DA1">
      <w:pPr>
        <w:pStyle w:val="Heading2"/>
      </w:pPr>
      <w:bookmarkStart w:id="240" w:name="_Toc444253282"/>
      <w:r>
        <w:rPr>
          <w:rStyle w:val="mw-headline"/>
        </w:rPr>
        <w:t>Examples</w:t>
      </w:r>
      <w:bookmarkEnd w:id="240"/>
    </w:p>
    <w:p w:rsidR="00423DA1" w:rsidRDefault="00423DA1" w:rsidP="00423DA1">
      <w:pPr>
        <w:pStyle w:val="NormalWeb"/>
      </w:pPr>
      <w:r>
        <w:t xml:space="preserve">The squared Hellinger distance between two </w:t>
      </w:r>
      <w:hyperlink r:id="rId113" w:tooltip="Normal distribution" w:history="1">
        <w:r>
          <w:rPr>
            <w:rStyle w:val="Hyperlink"/>
          </w:rPr>
          <w:t>normal distributions</w:t>
        </w:r>
      </w:hyperlink>
      <w:r>
        <w:t xml:space="preserve"> </w:t>
      </w:r>
      <w:r>
        <w:rPr>
          <w:noProof/>
        </w:rPr>
        <w:drawing>
          <wp:inline distT="0" distB="0" distL="0" distR="0" wp14:anchorId="58FD3258" wp14:editId="04813AB5">
            <wp:extent cx="814070" cy="167005"/>
            <wp:effectExtent l="0" t="0" r="5080" b="4445"/>
            <wp:docPr id="22" name="Picture 22" descr="\scriptstyle P\,\sim\,\mathcal{N}(\mu_1,\sigm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style P\,\sim\,\mathcal{N}(\mu_1,\sigma_1^2)"/>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 xml:space="preserve">and </w:t>
      </w:r>
      <w:r>
        <w:rPr>
          <w:noProof/>
        </w:rPr>
        <w:drawing>
          <wp:inline distT="0" distB="0" distL="0" distR="0" wp14:anchorId="6CB5D1F8" wp14:editId="16451B58">
            <wp:extent cx="814070" cy="167005"/>
            <wp:effectExtent l="0" t="0" r="5080" b="4445"/>
            <wp:docPr id="21" name="Picture 21" descr="\scriptstyle Q\,\sim\,\mathcal{N}(\mu_2,\sigma_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iptstyle Q\,\sim\,\mathcal{N}(\mu_2,\sigma_2^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814070" cy="16700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7436C95F" wp14:editId="74D82982">
            <wp:extent cx="3044190" cy="513080"/>
            <wp:effectExtent l="0" t="0" r="3810" b="1270"/>
            <wp:docPr id="20" name="Picture 20" descr="&#10;  H^2(P, Q) = 1 - \sqrt{\frac{2\sigma_1\sigma_2}{\sigma_1^2+\sigma_2^2}} \,  e^{-\frac{1}{4}\frac{(\mu_1-\mu_2)^2}{\sigma_1^2+\sigma_2^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H^2(P, Q) = 1 - \sqrt{\frac{2\sigma_1\sigma_2}{\sigma_1^2+\sigma_2^2}} \,  e^{-\frac{1}{4}\frac{(\mu_1-\mu_2)^2}{\sigma_1^2+\sigma_2^2}}.&#10;  "/>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4190" cy="51308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17" w:tooltip="Exponential distribution" w:history="1">
        <w:r>
          <w:rPr>
            <w:rStyle w:val="Hyperlink"/>
          </w:rPr>
          <w:t>exponential distributions</w:t>
        </w:r>
      </w:hyperlink>
      <w:r>
        <w:t xml:space="preserve"> </w:t>
      </w:r>
      <w:r>
        <w:rPr>
          <w:noProof/>
        </w:rPr>
        <w:drawing>
          <wp:inline distT="0" distB="0" distL="0" distR="0" wp14:anchorId="23BD64ED" wp14:editId="33D5A5F3">
            <wp:extent cx="669290" cy="133985"/>
            <wp:effectExtent l="0" t="0" r="0" b="0"/>
            <wp:docPr id="19" name="Picture 19" descr="\scriptstyle P\,\sim \,\rm{Exp}(\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iptstyle P\,\sim \,\rm{Exp}(\alpha)"/>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69290" cy="133985"/>
                    </a:xfrm>
                    <a:prstGeom prst="rect">
                      <a:avLst/>
                    </a:prstGeom>
                    <a:noFill/>
                    <a:ln>
                      <a:noFill/>
                    </a:ln>
                  </pic:spPr>
                </pic:pic>
              </a:graphicData>
            </a:graphic>
          </wp:inline>
        </w:drawing>
      </w:r>
      <w:r>
        <w:t xml:space="preserve">and </w:t>
      </w:r>
      <w:r>
        <w:rPr>
          <w:noProof/>
        </w:rPr>
        <w:drawing>
          <wp:inline distT="0" distB="0" distL="0" distR="0" wp14:anchorId="264C2A8E" wp14:editId="530943CE">
            <wp:extent cx="680085" cy="133985"/>
            <wp:effectExtent l="0" t="0" r="5715" b="0"/>
            <wp:docPr id="18" name="Picture 18" descr="\scriptstyle Q\,\sim\,\rm{Exp}(\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iptstyle Q\,\sim\,\rm{Exp}(\beta)"/>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257B14D9" wp14:editId="7DDB8898">
            <wp:extent cx="1884680" cy="445770"/>
            <wp:effectExtent l="0" t="0" r="1270" b="0"/>
            <wp:docPr id="17" name="Picture 17" descr="&#10;  H^2(P, Q) = 1 - \frac{2 \sqrt{\alpha \beta}}{\alpha + \beta}.&#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H^2(P, Q) = 1 - \frac{2 \sqrt{\alpha \beta}}{\alpha + \beta}.&#10;  "/>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884680" cy="445770"/>
                    </a:xfrm>
                    <a:prstGeom prst="rect">
                      <a:avLst/>
                    </a:prstGeom>
                    <a:noFill/>
                    <a:ln>
                      <a:noFill/>
                    </a:ln>
                  </pic:spPr>
                </pic:pic>
              </a:graphicData>
            </a:graphic>
          </wp:inline>
        </w:drawing>
      </w:r>
    </w:p>
    <w:p w:rsidR="00423DA1" w:rsidRDefault="00423DA1" w:rsidP="00423DA1">
      <w:pPr>
        <w:pStyle w:val="NormalWeb"/>
      </w:pPr>
      <w:r>
        <w:t xml:space="preserve">The squared Hellinger distance between two </w:t>
      </w:r>
      <w:hyperlink r:id="rId121" w:tooltip="Weibull distribution" w:history="1">
        <w:r>
          <w:rPr>
            <w:rStyle w:val="Hyperlink"/>
          </w:rPr>
          <w:t>Weibull distributions</w:t>
        </w:r>
      </w:hyperlink>
      <w:r>
        <w:t xml:space="preserve"> </w:t>
      </w:r>
      <w:r>
        <w:rPr>
          <w:noProof/>
        </w:rPr>
        <w:drawing>
          <wp:inline distT="0" distB="0" distL="0" distR="0" wp14:anchorId="6A141F29" wp14:editId="20FC4FF9">
            <wp:extent cx="680085" cy="133985"/>
            <wp:effectExtent l="0" t="0" r="5715" b="0"/>
            <wp:docPr id="16" name="Picture 16" descr="\scriptstyle P\,\sim \,\rm{W}(k,\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style P\,\sim \,\rm{W}(k,\alpha)"/>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80085" cy="133985"/>
                    </a:xfrm>
                    <a:prstGeom prst="rect">
                      <a:avLst/>
                    </a:prstGeom>
                    <a:noFill/>
                    <a:ln>
                      <a:noFill/>
                    </a:ln>
                  </pic:spPr>
                </pic:pic>
              </a:graphicData>
            </a:graphic>
          </wp:inline>
        </w:drawing>
      </w:r>
      <w:r>
        <w:t xml:space="preserve">and </w:t>
      </w:r>
      <w:r>
        <w:rPr>
          <w:noProof/>
        </w:rPr>
        <w:drawing>
          <wp:inline distT="0" distB="0" distL="0" distR="0" wp14:anchorId="0A94C266" wp14:editId="07F28CB7">
            <wp:extent cx="691515" cy="133985"/>
            <wp:effectExtent l="0" t="0" r="0" b="0"/>
            <wp:docPr id="15" name="Picture 15" descr="\scriptstyle Q\,\sim\,\rm{W}(k,\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iptstyle Q\,\sim\,\rm{W}(k,\beta)"/>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691515" cy="133985"/>
                    </a:xfrm>
                    <a:prstGeom prst="rect">
                      <a:avLst/>
                    </a:prstGeom>
                    <a:noFill/>
                    <a:ln>
                      <a:noFill/>
                    </a:ln>
                  </pic:spPr>
                </pic:pic>
              </a:graphicData>
            </a:graphic>
          </wp:inline>
        </w:drawing>
      </w:r>
      <w:r>
        <w:t xml:space="preserve">(where </w:t>
      </w:r>
      <w:r>
        <w:rPr>
          <w:noProof/>
        </w:rPr>
        <w:drawing>
          <wp:inline distT="0" distB="0" distL="0" distR="0" wp14:anchorId="7F0CEACB" wp14:editId="2D98754B">
            <wp:extent cx="88900" cy="133985"/>
            <wp:effectExtent l="0" t="0" r="6350" b="0"/>
            <wp:docPr id="14" name="Picture 14" descr="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k "/>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8900" cy="133985"/>
                    </a:xfrm>
                    <a:prstGeom prst="rect">
                      <a:avLst/>
                    </a:prstGeom>
                    <a:noFill/>
                    <a:ln>
                      <a:noFill/>
                    </a:ln>
                  </pic:spPr>
                </pic:pic>
              </a:graphicData>
            </a:graphic>
          </wp:inline>
        </w:drawing>
      </w:r>
      <w:proofErr w:type="gramStart"/>
      <w:r>
        <w:t>is a common</w:t>
      </w:r>
      <w:proofErr w:type="gramEnd"/>
      <w:r>
        <w:t xml:space="preserve"> shape parameter and </w:t>
      </w:r>
      <w:r>
        <w:rPr>
          <w:noProof/>
        </w:rPr>
        <w:drawing>
          <wp:inline distT="0" distB="0" distL="0" distR="0" wp14:anchorId="4CD8885A" wp14:editId="29F3B0D3">
            <wp:extent cx="345440" cy="167005"/>
            <wp:effectExtent l="0" t="0" r="0" b="4445"/>
            <wp:docPr id="13" name="Picture 13" descr=" \alpha\, , \b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lpha\, , \beta "/>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45440" cy="167005"/>
                    </a:xfrm>
                    <a:prstGeom prst="rect">
                      <a:avLst/>
                    </a:prstGeom>
                    <a:noFill/>
                    <a:ln>
                      <a:noFill/>
                    </a:ln>
                  </pic:spPr>
                </pic:pic>
              </a:graphicData>
            </a:graphic>
          </wp:inline>
        </w:drawing>
      </w:r>
      <w:r>
        <w:t>are the scale parameters respectively):</w:t>
      </w:r>
    </w:p>
    <w:p w:rsidR="00423DA1" w:rsidRDefault="00423DA1" w:rsidP="00423DA1">
      <w:pPr>
        <w:ind w:left="720"/>
      </w:pPr>
      <w:r>
        <w:rPr>
          <w:noProof/>
        </w:rPr>
        <w:drawing>
          <wp:inline distT="0" distB="0" distL="0" distR="0" wp14:anchorId="04D3571D" wp14:editId="3AC19973">
            <wp:extent cx="2073910" cy="479425"/>
            <wp:effectExtent l="0" t="0" r="2540" b="0"/>
            <wp:docPr id="12" name="Picture 12" descr="&#10;  H^2(P, Q) = 1 - \frac{2 (\alpha \beta)^{k/2}}{\alpha^k + \beta^k}.&#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  H^2(P, Q) = 1 - \frac{2 (\alpha \beta)^{k/2}}{\alpha^k + \beta^k}.&#10;  "/>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073910" cy="479425"/>
                    </a:xfrm>
                    <a:prstGeom prst="rect">
                      <a:avLst/>
                    </a:prstGeom>
                    <a:noFill/>
                    <a:ln>
                      <a:noFill/>
                    </a:ln>
                  </pic:spPr>
                </pic:pic>
              </a:graphicData>
            </a:graphic>
          </wp:inline>
        </w:drawing>
      </w:r>
    </w:p>
    <w:p w:rsidR="00423DA1" w:rsidRDefault="00423DA1" w:rsidP="00423DA1">
      <w:pPr>
        <w:pStyle w:val="NormalWeb"/>
      </w:pPr>
      <w:r>
        <w:lastRenderedPageBreak/>
        <w:t xml:space="preserve">The squared Hellinger distance between two </w:t>
      </w:r>
      <w:hyperlink r:id="rId127" w:tooltip="Poisson distribution" w:history="1">
        <w:r>
          <w:rPr>
            <w:rStyle w:val="Hyperlink"/>
          </w:rPr>
          <w:t>Poisson distributions</w:t>
        </w:r>
      </w:hyperlink>
      <w:r>
        <w:t xml:space="preserve"> with rate parameters </w:t>
      </w:r>
      <w:r>
        <w:rPr>
          <w:noProof/>
        </w:rPr>
        <w:drawing>
          <wp:inline distT="0" distB="0" distL="0" distR="0" wp14:anchorId="3028A72C" wp14:editId="22A20705">
            <wp:extent cx="111760" cy="88900"/>
            <wp:effectExtent l="0" t="0" r="2540" b="6350"/>
            <wp:docPr id="11" name="Picture 1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11760" cy="88900"/>
                    </a:xfrm>
                    <a:prstGeom prst="rect">
                      <a:avLst/>
                    </a:prstGeom>
                    <a:noFill/>
                    <a:ln>
                      <a:noFill/>
                    </a:ln>
                  </pic:spPr>
                </pic:pic>
              </a:graphicData>
            </a:graphic>
          </wp:inline>
        </w:drawing>
      </w:r>
      <w:proofErr w:type="gramStart"/>
      <w:r>
        <w:t xml:space="preserve">and </w:t>
      </w:r>
      <w:proofErr w:type="gramEnd"/>
      <w:r>
        <w:rPr>
          <w:noProof/>
        </w:rPr>
        <w:drawing>
          <wp:inline distT="0" distB="0" distL="0" distR="0" wp14:anchorId="3CF421F5" wp14:editId="7CC7975B">
            <wp:extent cx="111760" cy="167005"/>
            <wp:effectExtent l="0" t="0" r="2540" b="4445"/>
            <wp:docPr id="10" name="Picture 1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ta"/>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11760" cy="167005"/>
                    </a:xfrm>
                    <a:prstGeom prst="rect">
                      <a:avLst/>
                    </a:prstGeom>
                    <a:noFill/>
                    <a:ln>
                      <a:noFill/>
                    </a:ln>
                  </pic:spPr>
                </pic:pic>
              </a:graphicData>
            </a:graphic>
          </wp:inline>
        </w:drawing>
      </w:r>
      <w:r>
        <w:t xml:space="preserve">, so that </w:t>
      </w:r>
      <w:r>
        <w:rPr>
          <w:noProof/>
        </w:rPr>
        <w:drawing>
          <wp:inline distT="0" distB="0" distL="0" distR="0" wp14:anchorId="100678B8" wp14:editId="6351EBA8">
            <wp:extent cx="869950" cy="133985"/>
            <wp:effectExtent l="0" t="0" r="6350" b="0"/>
            <wp:docPr id="9" name="Picture 9" descr="\scriptstyle P\,\sim \,\rm{Poisson}(\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iptstyle P\,\sim \,\rm{Poisson}(\alpha)"/>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xml:space="preserve">and </w:t>
      </w:r>
      <w:r>
        <w:rPr>
          <w:noProof/>
        </w:rPr>
        <w:drawing>
          <wp:inline distT="0" distB="0" distL="0" distR="0" wp14:anchorId="58CA6A71" wp14:editId="686245CB">
            <wp:extent cx="869950" cy="133985"/>
            <wp:effectExtent l="0" t="0" r="6350" b="0"/>
            <wp:docPr id="8" name="Picture 8" descr="\scriptstyle Q\,\sim\,\rm{Poisson}(\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iptstyle Q\,\sim\,\rm{Poisson}(\beta)"/>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69950" cy="133985"/>
                    </a:xfrm>
                    <a:prstGeom prst="rect">
                      <a:avLst/>
                    </a:prstGeom>
                    <a:noFill/>
                    <a:ln>
                      <a:noFill/>
                    </a:ln>
                  </pic:spPr>
                </pic:pic>
              </a:graphicData>
            </a:graphic>
          </wp:inline>
        </w:drawing>
      </w:r>
      <w:r>
        <w:t>, is:</w:t>
      </w:r>
    </w:p>
    <w:p w:rsidR="00423DA1" w:rsidRDefault="00423DA1" w:rsidP="00423DA1">
      <w:pPr>
        <w:ind w:left="720"/>
      </w:pPr>
      <w:r>
        <w:rPr>
          <w:noProof/>
        </w:rPr>
        <w:drawing>
          <wp:inline distT="0" distB="0" distL="0" distR="0" wp14:anchorId="1D1C674C" wp14:editId="65B38D53">
            <wp:extent cx="2364105" cy="267335"/>
            <wp:effectExtent l="0" t="0" r="0" b="0"/>
            <wp:docPr id="7" name="Picture 7" descr="&#10;  H^2(P,Q) = 1-e^{-\frac{1}{2}(\sqrt{\alpha} - \sqrt{\beta})^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  H^2(P,Q) = 1-e^{-\frac{1}{2}(\sqrt{\alpha} - \sqrt{\beta})^2}.&#10;  "/>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364105" cy="267335"/>
                    </a:xfrm>
                    <a:prstGeom prst="rect">
                      <a:avLst/>
                    </a:prstGeom>
                    <a:noFill/>
                    <a:ln>
                      <a:noFill/>
                    </a:ln>
                  </pic:spPr>
                </pic:pic>
              </a:graphicData>
            </a:graphic>
          </wp:inline>
        </w:drawing>
      </w:r>
    </w:p>
    <w:p w:rsidR="00423DA1" w:rsidRDefault="00423DA1" w:rsidP="008A5F47">
      <w:pPr>
        <w:pStyle w:val="NormalWeb"/>
      </w:pPr>
      <w:r>
        <w:t xml:space="preserve">The squared Hellinger distance between two </w:t>
      </w:r>
      <w:hyperlink r:id="rId133" w:tooltip="Beta distribution" w:history="1">
        <w:r>
          <w:rPr>
            <w:rStyle w:val="Hyperlink"/>
          </w:rPr>
          <w:t>Beta distributions</w:t>
        </w:r>
      </w:hyperlink>
      <w:r>
        <w:t xml:space="preserve"> </w:t>
      </w:r>
      <w:r>
        <w:rPr>
          <w:noProof/>
        </w:rPr>
        <w:drawing>
          <wp:inline distT="0" distB="0" distL="0" distR="0" wp14:anchorId="34418444" wp14:editId="507BF9BF">
            <wp:extent cx="925830" cy="133985"/>
            <wp:effectExtent l="0" t="0" r="7620" b="0"/>
            <wp:docPr id="6" name="Picture 6" descr="\scriptstyle P\,\sim\,\text{Beta}(a_1,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iptstyle P\,\sim\,\text{Beta}(a_1,b_1)"/>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 xml:space="preserve">and </w:t>
      </w:r>
      <w:r>
        <w:rPr>
          <w:noProof/>
        </w:rPr>
        <w:drawing>
          <wp:inline distT="0" distB="0" distL="0" distR="0" wp14:anchorId="3F28F472" wp14:editId="21368E03">
            <wp:extent cx="925830" cy="133985"/>
            <wp:effectExtent l="0" t="0" r="7620" b="0"/>
            <wp:docPr id="4" name="Picture 4" descr="\scriptstyle Q\,\sim\,\text{Beta}(a_2, 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style Q\,\sim\,\text{Beta}(a_2, b_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925830" cy="133985"/>
                    </a:xfrm>
                    <a:prstGeom prst="rect">
                      <a:avLst/>
                    </a:prstGeom>
                    <a:noFill/>
                    <a:ln>
                      <a:noFill/>
                    </a:ln>
                  </pic:spPr>
                </pic:pic>
              </a:graphicData>
            </a:graphic>
          </wp:inline>
        </w:drawing>
      </w:r>
      <w:r>
        <w:t>is:</w:t>
      </w:r>
    </w:p>
    <w:p w:rsidR="00423DA1" w:rsidRDefault="00423DA1" w:rsidP="00423DA1">
      <w:pPr>
        <w:ind w:left="720"/>
      </w:pPr>
      <w:r>
        <w:rPr>
          <w:noProof/>
        </w:rPr>
        <w:drawing>
          <wp:inline distT="0" distB="0" distL="0" distR="0" wp14:anchorId="44F2BF57" wp14:editId="2FA33390">
            <wp:extent cx="2910205" cy="624205"/>
            <wp:effectExtent l="0" t="0" r="4445" b="4445"/>
            <wp:docPr id="3" name="Picture 3" descr="&#10;H^{2}(P,Q) =1-\frac{B\left(\frac{a_{1}+a_{2}}{2},\frac{b_{1}+b_{2}}{2}\right)}{\sqrt{B(a_{1},b_{1})B(a_{2},b_{2})}}&#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H^{2}(P,Q) =1-\frac{B\left(\frac{a_{1}+a_{2}}{2},\frac{b_{1}+b_{2}}{2}\right)}{\sqrt{B(a_{1},b_{1})B(a_{2},b_{2})}}&#10;  "/>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910205" cy="624205"/>
                    </a:xfrm>
                    <a:prstGeom prst="rect">
                      <a:avLst/>
                    </a:prstGeom>
                    <a:noFill/>
                    <a:ln>
                      <a:noFill/>
                    </a:ln>
                  </pic:spPr>
                </pic:pic>
              </a:graphicData>
            </a:graphic>
          </wp:inline>
        </w:drawing>
      </w:r>
    </w:p>
    <w:p w:rsidR="00423DA1" w:rsidRDefault="00423DA1" w:rsidP="00423DA1">
      <w:pPr>
        <w:pStyle w:val="NormalWeb"/>
      </w:pPr>
      <w:proofErr w:type="gramStart"/>
      <w:r>
        <w:t>where</w:t>
      </w:r>
      <w:proofErr w:type="gramEnd"/>
      <w:r>
        <w:t xml:space="preserve"> </w:t>
      </w:r>
      <w:r>
        <w:rPr>
          <w:noProof/>
        </w:rPr>
        <w:drawing>
          <wp:inline distT="0" distB="0" distL="0" distR="0" wp14:anchorId="22FDF5AE" wp14:editId="03C6C9F0">
            <wp:extent cx="144780" cy="133985"/>
            <wp:effectExtent l="0" t="0" r="762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44780" cy="133985"/>
                    </a:xfrm>
                    <a:prstGeom prst="rect">
                      <a:avLst/>
                    </a:prstGeom>
                    <a:noFill/>
                    <a:ln>
                      <a:noFill/>
                    </a:ln>
                  </pic:spPr>
                </pic:pic>
              </a:graphicData>
            </a:graphic>
          </wp:inline>
        </w:drawing>
      </w:r>
      <w:r>
        <w:t xml:space="preserve">is the </w:t>
      </w:r>
      <w:hyperlink r:id="rId138" w:tooltip="Beta function" w:history="1">
        <w:r>
          <w:rPr>
            <w:rStyle w:val="Hyperlink"/>
          </w:rPr>
          <w:t>Beta function</w:t>
        </w:r>
      </w:hyperlink>
      <w:r>
        <w:t>.</w:t>
      </w:r>
    </w:p>
    <w:p w:rsidR="005C30F6" w:rsidRDefault="005C30F6">
      <w:pPr>
        <w:rPr>
          <w:lang w:val="en"/>
        </w:rPr>
      </w:pPr>
      <w:r>
        <w:rPr>
          <w:lang w:val="en"/>
        </w:rPr>
        <w:br w:type="page"/>
      </w:r>
    </w:p>
    <w:p w:rsidR="00FE0C2E" w:rsidRDefault="00FE0C2E" w:rsidP="00FE0C2E">
      <w:pPr>
        <w:pStyle w:val="Heading1"/>
        <w:numPr>
          <w:ilvl w:val="0"/>
          <w:numId w:val="19"/>
        </w:numPr>
        <w:rPr>
          <w:lang w:val="en"/>
        </w:rPr>
      </w:pPr>
      <w:bookmarkStart w:id="241" w:name="_Toc444253283"/>
      <w:r w:rsidRPr="004F6417">
        <w:rPr>
          <w:lang w:val="en"/>
        </w:rPr>
        <w:lastRenderedPageBreak/>
        <w:t xml:space="preserve">Appendix: MCMC Monte Carlo </w:t>
      </w:r>
      <w:r>
        <w:rPr>
          <w:lang w:val="en"/>
        </w:rPr>
        <w:t>Approximation of Integral Code</w:t>
      </w:r>
      <w:bookmarkEnd w:id="241"/>
    </w:p>
    <w:p w:rsidR="008A5F47" w:rsidRPr="008A5F47" w:rsidRDefault="008A5F47" w:rsidP="008A5F47">
      <w:pPr>
        <w:rPr>
          <w:lang w:val="en"/>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MONTE CARLO APPROXIMATION OF </w:t>
      </w:r>
      <w:proofErr w:type="gramStart"/>
      <w:r w:rsidRPr="00FE0C2E">
        <w:rPr>
          <w:rFonts w:ascii="CourierHP" w:hAnsi="CourierHP"/>
          <w:sz w:val="20"/>
          <w:szCs w:val="20"/>
        </w:rPr>
        <w:t>INT(</w:t>
      </w:r>
      <w:proofErr w:type="spellStart"/>
      <w:proofErr w:type="gramEnd"/>
      <w:r w:rsidRPr="00FE0C2E">
        <w:rPr>
          <w:rFonts w:ascii="CourierHP" w:hAnsi="CourierHP"/>
          <w:sz w:val="20"/>
          <w:szCs w:val="20"/>
        </w:rPr>
        <w:t>xexp</w:t>
      </w:r>
      <w:proofErr w:type="spellEnd"/>
      <w:r w:rsidRPr="00FE0C2E">
        <w:rPr>
          <w:rFonts w:ascii="CourierHP" w:hAnsi="CourierHP"/>
          <w:sz w:val="20"/>
          <w:szCs w:val="20"/>
        </w:rPr>
        <w:t>(x))dx</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FOR TWO DIFFERENT SAMPLE SIZES</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import</w:t>
      </w:r>
      <w:proofErr w:type="gramEnd"/>
      <w:r w:rsidRPr="00FE0C2E">
        <w:rPr>
          <w:rFonts w:ascii="CourierHP" w:hAnsi="CourierHP"/>
          <w:sz w:val="20"/>
          <w:szCs w:val="20"/>
        </w:rPr>
        <w:t xml:space="preserve"> </w:t>
      </w:r>
      <w:proofErr w:type="spellStart"/>
      <w:r w:rsidRPr="00FE0C2E">
        <w:rPr>
          <w:rFonts w:ascii="CourierHP" w:hAnsi="CourierHP"/>
          <w:sz w:val="20"/>
          <w:szCs w:val="20"/>
        </w:rPr>
        <w:t>numpy</w:t>
      </w:r>
      <w:proofErr w:type="spellEnd"/>
      <w:r w:rsidRPr="00FE0C2E">
        <w:rPr>
          <w:rFonts w:ascii="CourierHP" w:hAnsi="CourierHP"/>
          <w:sz w:val="20"/>
          <w:szCs w:val="20"/>
        </w:rPr>
        <w:t xml:space="preserve"> as np</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np.random.seed</w:t>
      </w:r>
      <w:proofErr w:type="spellEnd"/>
      <w:r w:rsidRPr="00FE0C2E">
        <w:rPr>
          <w:rFonts w:ascii="CourierHP" w:hAnsi="CourierHP"/>
          <w:sz w:val="20"/>
          <w:szCs w:val="20"/>
        </w:rPr>
        <w:t>(</w:t>
      </w:r>
      <w:proofErr w:type="gramEnd"/>
      <w:r w:rsidRPr="00FE0C2E">
        <w:rPr>
          <w:rFonts w:ascii="CourierHP" w:hAnsi="CourierHP"/>
          <w:sz w:val="20"/>
          <w:szCs w:val="20"/>
        </w:rPr>
        <w:t>271828)</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runs=</w:t>
      </w:r>
      <w:proofErr w:type="gramEnd"/>
      <w:r w:rsidRPr="00FE0C2E">
        <w:rPr>
          <w:rFonts w:ascii="CourierHP" w:hAnsi="CourierHP"/>
          <w:sz w:val="20"/>
          <w:szCs w:val="20"/>
        </w:rPr>
        <w:t>1000</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THE FIRST APPROXIMATION USING N1 = 100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N1 = 100;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I_hat_1 # 0.95254390652501486</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A SECOND APPROXIMATION USING N2 = 5000 SAMPLES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N2 = 5000;</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I_hat_2 # 1.0209454002831784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N1=100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size=N1);</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(x))/N1)</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0.0063657238770784439</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Estimate variance for N1=5000</w:t>
      </w:r>
    </w:p>
    <w:p w:rsidR="00FE0C2E" w:rsidRPr="00FE0C2E" w:rsidRDefault="00FE0C2E" w:rsidP="00FE0C2E">
      <w:pPr>
        <w:spacing w:line="240" w:lineRule="auto"/>
        <w:contextualSpacing/>
        <w:rPr>
          <w:rFonts w:ascii="CourierHP" w:hAnsi="CourierHP"/>
          <w:sz w:val="20"/>
          <w:szCs w:val="20"/>
        </w:rPr>
      </w:pP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w:t>
      </w:r>
    </w:p>
    <w:p w:rsidR="00FE0C2E" w:rsidRPr="00FE0C2E" w:rsidRDefault="00FE0C2E" w:rsidP="00FE0C2E">
      <w:pPr>
        <w:spacing w:line="240" w:lineRule="auto"/>
        <w:contextualSpacing/>
        <w:rPr>
          <w:rFonts w:ascii="CourierHP" w:hAnsi="CourierHP"/>
          <w:sz w:val="20"/>
          <w:szCs w:val="20"/>
        </w:rPr>
      </w:pPr>
      <w:proofErr w:type="gramStart"/>
      <w:r w:rsidRPr="00FE0C2E">
        <w:rPr>
          <w:rFonts w:ascii="CourierHP" w:hAnsi="CourierHP"/>
          <w:sz w:val="20"/>
          <w:szCs w:val="20"/>
        </w:rPr>
        <w:t>for</w:t>
      </w:r>
      <w:proofErr w:type="gramEnd"/>
      <w:r w:rsidRPr="00FE0C2E">
        <w:rPr>
          <w:rFonts w:ascii="CourierHP" w:hAnsi="CourierHP"/>
          <w:sz w:val="20"/>
          <w:szCs w:val="20"/>
        </w:rPr>
        <w:t xml:space="preserve"> r in range(runs):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t xml:space="preserve">x = </w:t>
      </w:r>
      <w:proofErr w:type="spellStart"/>
      <w:proofErr w:type="gramStart"/>
      <w:r w:rsidRPr="00FE0C2E">
        <w:rPr>
          <w:rFonts w:ascii="CourierHP" w:hAnsi="CourierHP"/>
          <w:sz w:val="20"/>
          <w:szCs w:val="20"/>
        </w:rPr>
        <w:t>np.random.uniform</w:t>
      </w:r>
      <w:proofErr w:type="spellEnd"/>
      <w:r w:rsidRPr="00FE0C2E">
        <w:rPr>
          <w:rFonts w:ascii="CourierHP" w:hAnsi="CourierHP"/>
          <w:sz w:val="20"/>
          <w:szCs w:val="20"/>
        </w:rPr>
        <w:t>(</w:t>
      </w:r>
      <w:proofErr w:type="gramEnd"/>
      <w:r w:rsidRPr="00FE0C2E">
        <w:rPr>
          <w:rFonts w:ascii="CourierHP" w:hAnsi="CourierHP"/>
          <w:sz w:val="20"/>
          <w:szCs w:val="20"/>
        </w:rPr>
        <w:t>size=N2);</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ab/>
      </w:r>
      <w:proofErr w:type="spellStart"/>
      <w:proofErr w:type="gramStart"/>
      <w:r w:rsidRPr="00FE0C2E">
        <w:rPr>
          <w:rFonts w:ascii="CourierHP" w:hAnsi="CourierHP"/>
          <w:sz w:val="20"/>
          <w:szCs w:val="20"/>
        </w:rPr>
        <w:t>est.append</w:t>
      </w:r>
      <w:proofErr w:type="spellEnd"/>
      <w:r w:rsidRPr="00FE0C2E">
        <w:rPr>
          <w:rFonts w:ascii="CourierHP" w:hAnsi="CourierHP"/>
          <w:sz w:val="20"/>
          <w:szCs w:val="20"/>
        </w:rPr>
        <w:t>(</w:t>
      </w:r>
      <w:proofErr w:type="gramEnd"/>
      <w:r w:rsidRPr="00FE0C2E">
        <w:rPr>
          <w:rFonts w:ascii="CourierHP" w:hAnsi="CourierHP"/>
          <w:sz w:val="20"/>
          <w:szCs w:val="20"/>
        </w:rPr>
        <w:t>sum(x*</w:t>
      </w:r>
      <w:proofErr w:type="spellStart"/>
      <w:r w:rsidRPr="00FE0C2E">
        <w:rPr>
          <w:rFonts w:ascii="CourierHP" w:hAnsi="CourierHP"/>
          <w:sz w:val="20"/>
          <w:szCs w:val="20"/>
        </w:rPr>
        <w:t>np.exp</w:t>
      </w:r>
      <w:proofErr w:type="spellEnd"/>
      <w:r w:rsidRPr="00FE0C2E">
        <w:rPr>
          <w:rFonts w:ascii="CourierHP" w:hAnsi="CourierHP"/>
          <w:sz w:val="20"/>
          <w:szCs w:val="20"/>
        </w:rPr>
        <w:t>(x))/N2)</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proofErr w:type="spellStart"/>
      <w:r w:rsidRPr="00FE0C2E">
        <w:rPr>
          <w:rFonts w:ascii="CourierHP" w:hAnsi="CourierHP"/>
          <w:sz w:val="20"/>
          <w:szCs w:val="20"/>
        </w:rPr>
        <w:t>np.var</w:t>
      </w:r>
      <w:proofErr w:type="spellEnd"/>
      <w:r w:rsidRPr="00FE0C2E">
        <w:rPr>
          <w:rFonts w:ascii="CourierHP" w:hAnsi="CourierHP"/>
          <w:sz w:val="20"/>
          <w:szCs w:val="20"/>
        </w:rPr>
        <w:t>(</w:t>
      </w:r>
      <w:proofErr w:type="spellStart"/>
      <w:proofErr w:type="gramStart"/>
      <w:r w:rsidRPr="00FE0C2E">
        <w:rPr>
          <w:rFonts w:ascii="CourierHP" w:hAnsi="CourierHP"/>
          <w:sz w:val="20"/>
          <w:szCs w:val="20"/>
        </w:rPr>
        <w:t>est</w:t>
      </w:r>
      <w:proofErr w:type="spellEnd"/>
      <w:proofErr w:type="gramEnd"/>
      <w:r w:rsidRPr="00FE0C2E">
        <w:rPr>
          <w:rFonts w:ascii="CourierHP" w:hAnsi="CourierHP"/>
          <w:sz w:val="20"/>
          <w:szCs w:val="20"/>
        </w:rPr>
        <w:t>) # 0.00012223069067703404</w:t>
      </w:r>
    </w:p>
    <w:p w:rsidR="00FE0C2E" w:rsidRPr="00FE0C2E" w:rsidRDefault="00FE0C2E" w:rsidP="00FE0C2E">
      <w:pPr>
        <w:spacing w:line="240" w:lineRule="auto"/>
        <w:contextualSpacing/>
        <w:rPr>
          <w:rFonts w:ascii="CourierHP" w:hAnsi="CourierHP"/>
          <w:sz w:val="20"/>
          <w:szCs w:val="20"/>
        </w:rPr>
      </w:pP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 </w:t>
      </w:r>
      <w:proofErr w:type="gramStart"/>
      <w:r w:rsidRPr="00FE0C2E">
        <w:rPr>
          <w:rFonts w:ascii="CourierHP" w:hAnsi="CourierHP"/>
          <w:sz w:val="20"/>
          <w:szCs w:val="20"/>
        </w:rPr>
        <w:t>variance</w:t>
      </w:r>
      <w:proofErr w:type="gramEnd"/>
      <w:r w:rsidRPr="00FE0C2E">
        <w:rPr>
          <w:rFonts w:ascii="CourierHP" w:hAnsi="CourierHP"/>
          <w:sz w:val="20"/>
          <w:szCs w:val="20"/>
        </w:rPr>
        <w:t xml:space="preserve"> decreases linearly with number of runs</w:t>
      </w:r>
    </w:p>
    <w:p w:rsidR="00FE0C2E" w:rsidRPr="00FE0C2E" w:rsidRDefault="00FE0C2E" w:rsidP="00FE0C2E">
      <w:pPr>
        <w:spacing w:line="240" w:lineRule="auto"/>
        <w:contextualSpacing/>
        <w:rPr>
          <w:rFonts w:ascii="CourierHP" w:hAnsi="CourierHP"/>
          <w:sz w:val="20"/>
          <w:szCs w:val="20"/>
        </w:rPr>
      </w:pPr>
      <w:r w:rsidRPr="00FE0C2E">
        <w:rPr>
          <w:rFonts w:ascii="CourierHP" w:hAnsi="CourierHP"/>
          <w:sz w:val="20"/>
          <w:szCs w:val="20"/>
        </w:rPr>
        <w:t xml:space="preserve">0.0063657238770784439/0.00012223069067703404 </w:t>
      </w:r>
    </w:p>
    <w:p w:rsidR="00FE0C2E" w:rsidRDefault="00FE0C2E" w:rsidP="00FE0C2E">
      <w:pPr>
        <w:spacing w:line="240" w:lineRule="auto"/>
        <w:contextualSpacing/>
        <w:rPr>
          <w:rFonts w:ascii="CourierHP" w:hAnsi="CourierHP"/>
          <w:sz w:val="20"/>
          <w:szCs w:val="20"/>
        </w:rPr>
      </w:pPr>
      <w:r w:rsidRPr="00FE0C2E">
        <w:rPr>
          <w:rFonts w:ascii="CourierHP" w:hAnsi="CourierHP"/>
          <w:sz w:val="20"/>
          <w:szCs w:val="20"/>
        </w:rPr>
        <w:t># 52.079586900955817</w:t>
      </w:r>
    </w:p>
    <w:p w:rsidR="00AD463E" w:rsidRDefault="00AD463E">
      <w:pPr>
        <w:rPr>
          <w:rFonts w:ascii="CourierHP" w:hAnsi="CourierHP"/>
          <w:sz w:val="20"/>
          <w:szCs w:val="20"/>
        </w:rPr>
      </w:pPr>
      <w:r>
        <w:rPr>
          <w:rFonts w:ascii="CourierHP" w:hAnsi="CourierHP"/>
          <w:sz w:val="20"/>
          <w:szCs w:val="20"/>
        </w:rPr>
        <w:br w:type="page"/>
      </w:r>
    </w:p>
    <w:p w:rsidR="00AD463E" w:rsidRDefault="00AD463E" w:rsidP="00AD463E">
      <w:pPr>
        <w:pStyle w:val="Heading1"/>
        <w:numPr>
          <w:ilvl w:val="0"/>
          <w:numId w:val="19"/>
        </w:numPr>
        <w:rPr>
          <w:lang w:val="en"/>
        </w:rPr>
      </w:pPr>
      <w:bookmarkStart w:id="242" w:name="_Toc444253284"/>
      <w:r w:rsidRPr="004F6417">
        <w:rPr>
          <w:lang w:val="en"/>
        </w:rPr>
        <w:lastRenderedPageBreak/>
        <w:t>Appendix: MCMC Monte Carlo Beta Expectation</w:t>
      </w:r>
      <w:r>
        <w:rPr>
          <w:lang w:val="en"/>
        </w:rPr>
        <w:t xml:space="preserve"> Code</w:t>
      </w:r>
      <w:bookmarkEnd w:id="242"/>
    </w:p>
    <w:p w:rsidR="00AD463E" w:rsidRPr="00C977FD" w:rsidRDefault="00AD463E" w:rsidP="00AD463E">
      <w:pPr>
        <w:rPr>
          <w:lang w:val="en"/>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numpy</w:t>
      </w:r>
      <w:proofErr w:type="spellEnd"/>
      <w:r w:rsidRPr="00C26AB0">
        <w:rPr>
          <w:rFonts w:ascii="CourierHP" w:hAnsi="CourierHP"/>
          <w:sz w:val="20"/>
          <w:szCs w:val="20"/>
        </w:rPr>
        <w:t xml:space="preserve"> as np</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scipy.stats</w:t>
      </w:r>
      <w:proofErr w:type="spellEnd"/>
      <w:r w:rsidRPr="00C26AB0">
        <w:rPr>
          <w:rFonts w:ascii="CourierHP" w:hAnsi="CourierHP"/>
          <w:sz w:val="20"/>
          <w:szCs w:val="20"/>
        </w:rPr>
        <w:t xml:space="preserve"> as stats</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matplotlib.pyplot</w:t>
      </w:r>
      <w:proofErr w:type="spellEnd"/>
      <w:r w:rsidRPr="00C26AB0">
        <w:rPr>
          <w:rFonts w:ascii="CourierHP" w:hAnsi="CourierHP"/>
          <w:sz w:val="20"/>
          <w:szCs w:val="20"/>
        </w:rPr>
        <w:t xml:space="preserve"> as </w:t>
      </w:r>
      <w:proofErr w:type="spellStart"/>
      <w:r w:rsidRPr="00C26AB0">
        <w:rPr>
          <w:rFonts w:ascii="CourierHP" w:hAnsi="CourierHP"/>
          <w:sz w:val="20"/>
          <w:szCs w:val="20"/>
        </w:rPr>
        <w:t>plt</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from</w:t>
      </w:r>
      <w:proofErr w:type="gramEnd"/>
      <w:r w:rsidRPr="00C26AB0">
        <w:rPr>
          <w:rFonts w:ascii="CourierHP" w:hAnsi="CourierHP"/>
          <w:sz w:val="20"/>
          <w:szCs w:val="20"/>
        </w:rPr>
        <w:t xml:space="preserve"> </w:t>
      </w:r>
      <w:proofErr w:type="spellStart"/>
      <w:r w:rsidRPr="00C26AB0">
        <w:rPr>
          <w:rFonts w:ascii="CourierHP" w:hAnsi="CourierHP"/>
          <w:sz w:val="20"/>
          <w:szCs w:val="20"/>
        </w:rPr>
        <w:t>matplotlib</w:t>
      </w:r>
      <w:proofErr w:type="spellEnd"/>
      <w:r w:rsidRPr="00C26AB0">
        <w:rPr>
          <w:rFonts w:ascii="CourierHP" w:hAnsi="CourierHP"/>
          <w:sz w:val="20"/>
          <w:szCs w:val="20"/>
        </w:rPr>
        <w:t xml:space="preserve"> import </w:t>
      </w:r>
      <w:proofErr w:type="spellStart"/>
      <w:r w:rsidRPr="00C26AB0">
        <w:rPr>
          <w:rFonts w:ascii="CourierHP" w:hAnsi="CourierHP"/>
          <w:sz w:val="20"/>
          <w:szCs w:val="20"/>
        </w:rPr>
        <w:t>gridspec</w:t>
      </w:r>
      <w:proofErr w:type="spellEnd"/>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import</w:t>
      </w:r>
      <w:proofErr w:type="gramEnd"/>
      <w:r w:rsidRPr="00C26AB0">
        <w:rPr>
          <w:rFonts w:ascii="CourierHP" w:hAnsi="CourierHP"/>
          <w:sz w:val="20"/>
          <w:szCs w:val="20"/>
        </w:rPr>
        <w:t xml:space="preserve"> </w:t>
      </w:r>
      <w:proofErr w:type="spellStart"/>
      <w:r w:rsidRPr="00C26AB0">
        <w:rPr>
          <w:rFonts w:ascii="CourierHP" w:hAnsi="CourierHP"/>
          <w:sz w:val="20"/>
          <w:szCs w:val="20"/>
        </w:rPr>
        <w:t>pylab</w:t>
      </w:r>
      <w:proofErr w:type="spell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np.random.seed</w:t>
      </w:r>
      <w:proofErr w:type="spellEnd"/>
      <w:r w:rsidRPr="00C26AB0">
        <w:rPr>
          <w:rFonts w:ascii="CourierHP" w:hAnsi="CourierHP"/>
          <w:sz w:val="20"/>
          <w:szCs w:val="20"/>
        </w:rPr>
        <w:t>(</w:t>
      </w:r>
      <w:proofErr w:type="gramEnd"/>
      <w:r w:rsidRPr="00C26AB0">
        <w:rPr>
          <w:rFonts w:ascii="CourierHP" w:hAnsi="CourierHP"/>
          <w:sz w:val="20"/>
          <w:szCs w:val="20"/>
        </w:rPr>
        <w:t>271828)</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alpha1 = 2;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alpha2 = 10;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N = 10000;</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betarnd</w:t>
      </w:r>
      <w:proofErr w:type="spellEnd"/>
      <w:r w:rsidRPr="00C26AB0">
        <w:rPr>
          <w:rFonts w:ascii="CourierHP" w:hAnsi="CourierHP"/>
          <w:sz w:val="20"/>
          <w:szCs w:val="20"/>
        </w:rPr>
        <w:t>(</w:t>
      </w:r>
      <w:proofErr w:type="gramEnd"/>
      <w:r w:rsidRPr="00C26AB0">
        <w:rPr>
          <w:rFonts w:ascii="CourierHP" w:hAnsi="CourierHP"/>
          <w:sz w:val="20"/>
          <w:szCs w:val="20"/>
        </w:rPr>
        <w:t>alpha1,alpha2,1,N);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x = </w:t>
      </w:r>
      <w:proofErr w:type="spellStart"/>
      <w:proofErr w:type="gramStart"/>
      <w:r w:rsidRPr="00C26AB0">
        <w:rPr>
          <w:rFonts w:ascii="CourierHP" w:hAnsi="CourierHP"/>
          <w:sz w:val="20"/>
          <w:szCs w:val="20"/>
        </w:rPr>
        <w:t>stats.beta.rvs</w:t>
      </w:r>
      <w:proofErr w:type="spellEnd"/>
      <w:r w:rsidRPr="00C26AB0">
        <w:rPr>
          <w:rFonts w:ascii="CourierHP" w:hAnsi="CourierHP"/>
          <w:sz w:val="20"/>
          <w:szCs w:val="20"/>
        </w:rPr>
        <w:t>(</w:t>
      </w:r>
      <w:proofErr w:type="gramEnd"/>
      <w:r w:rsidRPr="00C26AB0">
        <w:rPr>
          <w:rFonts w:ascii="CourierHP" w:hAnsi="CourierHP"/>
          <w:sz w:val="20"/>
          <w:szCs w:val="20"/>
        </w:rPr>
        <w:t>alpha1,alpha2, size=N)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MONTE CARLO EXPECTATION</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expectMC</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np.mean</w:t>
      </w:r>
      <w:proofErr w:type="spellEnd"/>
      <w:r w:rsidRPr="00C26AB0">
        <w:rPr>
          <w:rFonts w:ascii="CourierHP" w:hAnsi="CourierHP"/>
          <w:sz w:val="20"/>
          <w:szCs w:val="20"/>
        </w:rPr>
        <w:t>(x);</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ANALYTIC EXPRESSION FOR BETA </w:t>
      </w:r>
      <w:proofErr w:type="gramStart"/>
      <w:r w:rsidRPr="00C26AB0">
        <w:rPr>
          <w:rFonts w:ascii="CourierHP" w:hAnsi="CourierHP"/>
          <w:sz w:val="20"/>
          <w:szCs w:val="20"/>
        </w:rPr>
        <w:t>MEAN</w:t>
      </w:r>
      <w:proofErr w:type="gramEnd"/>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expectAnalytic</w:t>
      </w:r>
      <w:proofErr w:type="spellEnd"/>
      <w:proofErr w:type="gramEnd"/>
      <w:r w:rsidRPr="00C26AB0">
        <w:rPr>
          <w:rFonts w:ascii="CourierHP" w:hAnsi="CourierHP"/>
          <w:sz w:val="20"/>
          <w:szCs w:val="20"/>
        </w:rPr>
        <w:t xml:space="preserve"> = 1.*alpha1/(alpha1 + alpha2);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plt.figure</w:t>
      </w:r>
      <w:proofErr w:type="spellEnd"/>
      <w:r w:rsidRPr="00C26AB0">
        <w:rPr>
          <w:rFonts w:ascii="CourierHP" w:hAnsi="CourierHP"/>
          <w:sz w:val="20"/>
          <w:szCs w:val="20"/>
        </w:rPr>
        <w:t>(</w:t>
      </w:r>
      <w:proofErr w:type="spellStart"/>
      <w:proofErr w:type="gramEnd"/>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r w:rsidRPr="00C26AB0">
        <w:rPr>
          <w:rFonts w:ascii="CourierHP" w:hAnsi="CourierHP"/>
          <w:sz w:val="20"/>
          <w:szCs w:val="20"/>
        </w:rPr>
        <w:t>plt.hist</w:t>
      </w:r>
      <w:proofErr w:type="spellEnd"/>
      <w:r w:rsidRPr="00C26AB0">
        <w:rPr>
          <w:rFonts w:ascii="CourierHP" w:hAnsi="CourierHP"/>
          <w:sz w:val="20"/>
          <w:szCs w:val="20"/>
        </w:rPr>
        <w:t>(</w:t>
      </w:r>
      <w:proofErr w:type="gramStart"/>
      <w:r w:rsidRPr="00C26AB0">
        <w:rPr>
          <w:rFonts w:ascii="CourierHP" w:hAnsi="CourierHP"/>
          <w:sz w:val="20"/>
          <w:szCs w:val="20"/>
        </w:rPr>
        <w:t>x[</w:t>
      </w:r>
      <w:proofErr w:type="gram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DISPLAY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steps=</w:t>
      </w:r>
      <w:proofErr w:type="gramEnd"/>
      <w:r w:rsidRPr="00C26AB0">
        <w:rPr>
          <w:rFonts w:ascii="CourierHP" w:hAnsi="CourierHP"/>
          <w:sz w:val="20"/>
          <w:szCs w:val="20"/>
        </w:rPr>
        <w:t>0.02</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bins</w:t>
      </w:r>
      <w:proofErr w:type="gramEnd"/>
      <w:r w:rsidRPr="00C26AB0">
        <w:rPr>
          <w:rFonts w:ascii="CourierHP" w:hAnsi="CourierHP"/>
          <w:sz w:val="20"/>
          <w:szCs w:val="20"/>
        </w:rPr>
        <w:t xml:space="preserve"> = </w:t>
      </w:r>
      <w:proofErr w:type="spellStart"/>
      <w:r w:rsidRPr="00C26AB0">
        <w:rPr>
          <w:rFonts w:ascii="CourierHP" w:hAnsi="CourierHP"/>
          <w:sz w:val="20"/>
          <w:szCs w:val="20"/>
        </w:rPr>
        <w:t>np.arange</w:t>
      </w:r>
      <w:proofErr w:type="spellEnd"/>
      <w:r w:rsidRPr="00C26AB0">
        <w:rPr>
          <w:rFonts w:ascii="CourierHP" w:hAnsi="CourierHP"/>
          <w:sz w:val="20"/>
          <w:szCs w:val="20"/>
        </w:rPr>
        <w:t>(0,1.+steps,steps)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h=</w:t>
      </w:r>
      <w:proofErr w:type="spellStart"/>
      <w:r w:rsidRPr="00C26AB0">
        <w:rPr>
          <w:rFonts w:ascii="CourierHP" w:hAnsi="CourierHP"/>
          <w:sz w:val="20"/>
          <w:szCs w:val="20"/>
        </w:rPr>
        <w:t>np.histogram</w:t>
      </w:r>
      <w:proofErr w:type="spellEnd"/>
      <w:r w:rsidRPr="00C26AB0">
        <w:rPr>
          <w:rFonts w:ascii="CourierHP" w:hAnsi="CourierHP"/>
          <w:sz w:val="20"/>
          <w:szCs w:val="20"/>
        </w:rPr>
        <w:t>(</w:t>
      </w:r>
      <w:proofErr w:type="spellStart"/>
      <w:r w:rsidRPr="00C26AB0">
        <w:rPr>
          <w:rFonts w:ascii="CourierHP" w:hAnsi="CourierHP"/>
          <w:sz w:val="20"/>
          <w:szCs w:val="20"/>
        </w:rPr>
        <w:t>x</w:t>
      </w:r>
      <w:proofErr w:type="gramStart"/>
      <w:r w:rsidRPr="00C26AB0">
        <w:rPr>
          <w:rFonts w:ascii="CourierHP" w:hAnsi="CourierHP"/>
          <w:sz w:val="20"/>
          <w:szCs w:val="20"/>
        </w:rPr>
        <w:t>,bins</w:t>
      </w:r>
      <w:proofErr w:type="spellEnd"/>
      <w:proofErr w:type="gram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counts=</w:t>
      </w:r>
      <w:proofErr w:type="gramEnd"/>
      <w:r w:rsidRPr="00C26AB0">
        <w:rPr>
          <w:rFonts w:ascii="CourierHP" w:hAnsi="CourierHP"/>
          <w:sz w:val="20"/>
          <w:szCs w:val="20"/>
        </w:rPr>
        <w:t>h[0]</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probSampled</w:t>
      </w:r>
      <w:proofErr w:type="spellEnd"/>
      <w:proofErr w:type="gramEnd"/>
      <w:r w:rsidRPr="00C26AB0">
        <w:rPr>
          <w:rFonts w:ascii="CourierHP" w:hAnsi="CourierHP"/>
          <w:sz w:val="20"/>
          <w:szCs w:val="20"/>
        </w:rPr>
        <w:t xml:space="preserve"> = 1.*counts/sum(counts);</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probTheory</w:t>
      </w:r>
      <w:proofErr w:type="spellEnd"/>
      <w:proofErr w:type="gramEnd"/>
      <w:r w:rsidRPr="00C26AB0">
        <w:rPr>
          <w:rFonts w:ascii="CourierHP" w:hAnsi="CourierHP"/>
          <w:sz w:val="20"/>
          <w:szCs w:val="20"/>
        </w:rPr>
        <w:t xml:space="preserve"> = stats.beta.pdf(bins,alpha1,alpha2);</w:t>
      </w:r>
    </w:p>
    <w:p w:rsidR="00AD463E" w:rsidRPr="00C26AB0" w:rsidRDefault="00AD463E" w:rsidP="00AD463E">
      <w:pPr>
        <w:spacing w:line="240" w:lineRule="auto"/>
        <w:contextualSpacing/>
        <w:rPr>
          <w:rFonts w:ascii="CourierHP" w:hAnsi="CourierHP"/>
          <w:sz w:val="20"/>
          <w:szCs w:val="20"/>
        </w:rPr>
      </w:pP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fig</w:t>
      </w:r>
      <w:proofErr w:type="gramEnd"/>
      <w:r w:rsidRPr="00C26AB0">
        <w:rPr>
          <w:rFonts w:ascii="CourierHP" w:hAnsi="CourierHP"/>
          <w:sz w:val="20"/>
          <w:szCs w:val="20"/>
        </w:rPr>
        <w:t xml:space="preserve"> = </w:t>
      </w:r>
      <w:proofErr w:type="spellStart"/>
      <w:r w:rsidRPr="00C26AB0">
        <w:rPr>
          <w:rFonts w:ascii="CourierHP" w:hAnsi="CourierHP"/>
          <w:sz w:val="20"/>
          <w:szCs w:val="20"/>
        </w:rPr>
        <w:t>plt.figure</w:t>
      </w:r>
      <w:proofErr w:type="spellEnd"/>
      <w:r w:rsidRPr="00C26AB0">
        <w:rPr>
          <w:rFonts w:ascii="CourierHP" w:hAnsi="CourierHP"/>
          <w:sz w:val="20"/>
          <w:szCs w:val="20"/>
        </w:rPr>
        <w:t>(</w:t>
      </w:r>
      <w:proofErr w:type="spellStart"/>
      <w:r w:rsidRPr="00C26AB0">
        <w:rPr>
          <w:rFonts w:ascii="CourierHP" w:hAnsi="CourierHP"/>
          <w:sz w:val="20"/>
          <w:szCs w:val="20"/>
        </w:rPr>
        <w:t>figsize</w:t>
      </w:r>
      <w:proofErr w:type="spellEnd"/>
      <w:r w:rsidRPr="00C26AB0">
        <w:rPr>
          <w:rFonts w:ascii="CourierHP" w:hAnsi="CourierHP"/>
          <w:sz w:val="20"/>
          <w:szCs w:val="20"/>
        </w:rPr>
        <w:t xml:space="preserve">=(8, 6)) </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gs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gridspec.GridSpec</w:t>
      </w:r>
      <w:proofErr w:type="spellEnd"/>
      <w:r w:rsidRPr="00C26AB0">
        <w:rPr>
          <w:rFonts w:ascii="CourierHP" w:hAnsi="CourierHP"/>
          <w:sz w:val="20"/>
          <w:szCs w:val="20"/>
        </w:rPr>
        <w:t xml:space="preserve">(1, 2, </w:t>
      </w:r>
      <w:proofErr w:type="spellStart"/>
      <w:r w:rsidRPr="00C26AB0">
        <w:rPr>
          <w:rFonts w:ascii="CourierHP" w:hAnsi="CourierHP"/>
          <w:sz w:val="20"/>
          <w:szCs w:val="20"/>
        </w:rPr>
        <w:t>width_ratios</w:t>
      </w:r>
      <w:proofErr w:type="spellEnd"/>
      <w:r w:rsidRPr="00C26AB0">
        <w:rPr>
          <w:rFonts w:ascii="CourierHP" w:hAnsi="CourierHP"/>
          <w:sz w:val="20"/>
          <w:szCs w:val="20"/>
        </w:rPr>
        <w:t xml:space="preserve">=[3, 1]) </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ax0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ax0.bar(</w:t>
      </w:r>
      <w:proofErr w:type="gramEnd"/>
      <w:r w:rsidRPr="00C26AB0">
        <w:rPr>
          <w:rFonts w:ascii="CourierHP" w:hAnsi="CourierHP"/>
          <w:sz w:val="20"/>
          <w:szCs w:val="20"/>
        </w:rPr>
        <w:t>bins[1:],probSampled,width=steps,color='grey',label="samples")</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ax0.plot(bins[1:]+0.5*steps,probTheory[1:]/sum(probTheory[1:]),'r',linewidth=2,label="theory")</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=2,label="sampled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=2,label="theory expectation")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ax0.set_</w:t>
      </w:r>
      <w:proofErr w:type="gramStart"/>
      <w:r w:rsidRPr="00C26AB0">
        <w:rPr>
          <w:rFonts w:ascii="CourierHP" w:hAnsi="CourierHP"/>
          <w:sz w:val="20"/>
          <w:szCs w:val="20"/>
        </w:rPr>
        <w:t>xlim(</w:t>
      </w:r>
      <w:proofErr w:type="gramEnd"/>
      <w:r w:rsidRPr="00C26AB0">
        <w:rPr>
          <w:rFonts w:ascii="CourierHP" w:hAnsi="CourierHP"/>
          <w:sz w:val="20"/>
          <w:szCs w:val="20"/>
        </w:rPr>
        <w:t>[0.02,1.00])</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leg=</w:t>
      </w:r>
      <w:proofErr w:type="gramEnd"/>
      <w:r w:rsidRPr="00C26AB0">
        <w:rPr>
          <w:rFonts w:ascii="CourierHP" w:hAnsi="CourierHP"/>
          <w:sz w:val="20"/>
          <w:szCs w:val="20"/>
        </w:rPr>
        <w:t>ax0.legend(</w:t>
      </w:r>
      <w:proofErr w:type="spellStart"/>
      <w:r w:rsidRPr="00C26AB0">
        <w:rPr>
          <w:rFonts w:ascii="CourierHP" w:hAnsi="CourierHP"/>
          <w:sz w:val="20"/>
          <w:szCs w:val="20"/>
        </w:rPr>
        <w:t>loc</w:t>
      </w:r>
      <w:proofErr w:type="spellEnd"/>
      <w:r w:rsidRPr="00C26AB0">
        <w:rPr>
          <w:rFonts w:ascii="CourierHP" w:hAnsi="CourierHP"/>
          <w:sz w:val="20"/>
          <w:szCs w:val="20"/>
        </w:rPr>
        <w:t>='upper right')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ltext</w:t>
      </w:r>
      <w:proofErr w:type="spellEnd"/>
      <w:r w:rsidRPr="00C26AB0">
        <w:rPr>
          <w:rFonts w:ascii="CourierHP" w:hAnsi="CourierHP"/>
          <w:sz w:val="20"/>
          <w:szCs w:val="20"/>
        </w:rPr>
        <w:t xml:space="preserv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leg.get_texts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llines</w:t>
      </w:r>
      <w:proofErr w:type="spellEnd"/>
      <w:proofErr w:type="gramEnd"/>
      <w:r w:rsidRPr="00C26AB0">
        <w:rPr>
          <w:rFonts w:ascii="CourierHP" w:hAnsi="CourierHP"/>
          <w:sz w:val="20"/>
          <w:szCs w:val="20"/>
        </w:rPr>
        <w:t xml:space="preserve"> = </w:t>
      </w:r>
      <w:proofErr w:type="spellStart"/>
      <w:r w:rsidRPr="00C26AB0">
        <w:rPr>
          <w:rFonts w:ascii="CourierHP" w:hAnsi="CourierHP"/>
          <w:sz w:val="20"/>
          <w:szCs w:val="20"/>
        </w:rPr>
        <w:t>leg.get_lines</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frame  =</w:t>
      </w:r>
      <w:proofErr w:type="gramEnd"/>
      <w:r w:rsidRPr="00C26AB0">
        <w:rPr>
          <w:rFonts w:ascii="CourierHP" w:hAnsi="CourierHP"/>
          <w:sz w:val="20"/>
          <w:szCs w:val="20"/>
        </w:rPr>
        <w:t xml:space="preserve"> </w:t>
      </w:r>
      <w:proofErr w:type="spellStart"/>
      <w:r w:rsidRPr="00C26AB0">
        <w:rPr>
          <w:rFonts w:ascii="CourierHP" w:hAnsi="CourierHP"/>
          <w:sz w:val="20"/>
          <w:szCs w:val="20"/>
        </w:rPr>
        <w:t>leg.get_frame</w:t>
      </w:r>
      <w:proofErr w:type="spellEnd"/>
      <w:r w:rsidRPr="00C26AB0">
        <w:rPr>
          <w:rFonts w:ascii="CourierHP" w:hAnsi="CourierHP"/>
          <w:sz w:val="20"/>
          <w:szCs w:val="20"/>
        </w:rPr>
        <w:t>()</w:t>
      </w:r>
      <w:proofErr w:type="spellStart"/>
      <w:r w:rsidRPr="00C26AB0">
        <w:rPr>
          <w:rFonts w:ascii="CourierHP" w:hAnsi="CourierHP"/>
          <w:sz w:val="20"/>
          <w:szCs w:val="20"/>
        </w:rPr>
        <w:t>plt.setp</w:t>
      </w:r>
      <w:proofErr w:type="spellEnd"/>
      <w:r w:rsidRPr="00C26AB0">
        <w:rPr>
          <w:rFonts w:ascii="CourierHP" w:hAnsi="CourierHP"/>
          <w:sz w:val="20"/>
          <w:szCs w:val="20"/>
        </w:rPr>
        <w:t>(</w:t>
      </w:r>
      <w:proofErr w:type="spellStart"/>
      <w:r w:rsidRPr="00C26AB0">
        <w:rPr>
          <w:rFonts w:ascii="CourierHP" w:hAnsi="CourierHP"/>
          <w:sz w:val="20"/>
          <w:szCs w:val="20"/>
        </w:rPr>
        <w:t>ltext</w:t>
      </w:r>
      <w:proofErr w:type="spellEnd"/>
      <w:r w:rsidRPr="00C26AB0">
        <w:rPr>
          <w:rFonts w:ascii="CourierHP" w:hAnsi="CourierHP"/>
          <w:sz w:val="20"/>
          <w:szCs w:val="20"/>
        </w:rPr>
        <w:t xml:space="preserve">, </w:t>
      </w:r>
      <w:proofErr w:type="spellStart"/>
      <w:r w:rsidRPr="00C26AB0">
        <w:rPr>
          <w:rFonts w:ascii="CourierHP" w:hAnsi="CourierHP"/>
          <w:sz w:val="20"/>
          <w:szCs w:val="20"/>
        </w:rPr>
        <w:t>fontsize</w:t>
      </w:r>
      <w:proofErr w:type="spellEnd"/>
      <w:r w:rsidRPr="00C26AB0">
        <w:rPr>
          <w:rFonts w:ascii="CourierHP" w:hAnsi="CourierHP"/>
          <w:sz w:val="20"/>
          <w:szCs w:val="20"/>
        </w:rPr>
        <w:t>='x-small')</w:t>
      </w:r>
    </w:p>
    <w:p w:rsidR="00AD463E" w:rsidRPr="00C26AB0"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fig.suptitle</w:t>
      </w:r>
      <w:proofErr w:type="spellEnd"/>
      <w:r w:rsidRPr="00C26AB0">
        <w:rPr>
          <w:rFonts w:ascii="CourierHP" w:hAnsi="CourierHP"/>
          <w:sz w:val="20"/>
          <w:szCs w:val="20"/>
        </w:rPr>
        <w:t>(</w:t>
      </w:r>
      <w:proofErr w:type="gramEnd"/>
      <w:r w:rsidRPr="00C26AB0">
        <w:rPr>
          <w:rFonts w:ascii="CourierHP" w:hAnsi="CourierHP"/>
          <w:sz w:val="20"/>
          <w:szCs w:val="20"/>
        </w:rPr>
        <w:t>"Example Monte Carlo Expectation for Beta Distribution")</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ax1 = </w:t>
      </w:r>
      <w:proofErr w:type="spellStart"/>
      <w:proofErr w:type="gramStart"/>
      <w:r w:rsidRPr="00C26AB0">
        <w:rPr>
          <w:rFonts w:ascii="CourierHP" w:hAnsi="CourierHP"/>
          <w:sz w:val="20"/>
          <w:szCs w:val="20"/>
        </w:rPr>
        <w:t>plt.subplot</w:t>
      </w:r>
      <w:proofErr w:type="spellEnd"/>
      <w:r w:rsidRPr="00C26AB0">
        <w:rPr>
          <w:rFonts w:ascii="CourierHP" w:hAnsi="CourierHP"/>
          <w:sz w:val="20"/>
          <w:szCs w:val="20"/>
        </w:rPr>
        <w:t>(</w:t>
      </w:r>
      <w:proofErr w:type="spellStart"/>
      <w:proofErr w:type="gramEnd"/>
      <w:r w:rsidRPr="00C26AB0">
        <w:rPr>
          <w:rFonts w:ascii="CourierHP" w:hAnsi="CourierHP"/>
          <w:sz w:val="20"/>
          <w:szCs w:val="20"/>
        </w:rPr>
        <w:t>gs</w:t>
      </w:r>
      <w:proofErr w:type="spellEnd"/>
      <w:r w:rsidRPr="00C26AB0">
        <w:rPr>
          <w:rFonts w:ascii="CourierHP" w:hAnsi="CourierHP"/>
          <w:sz w:val="20"/>
          <w:szCs w:val="20"/>
        </w:rPr>
        <w:t>[1])</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ax1.bar(</w:t>
      </w:r>
      <w:proofErr w:type="gramEnd"/>
      <w:r w:rsidRPr="00C26AB0">
        <w:rPr>
          <w:rFonts w:ascii="CourierHP" w:hAnsi="CourierHP"/>
          <w:sz w:val="20"/>
          <w:szCs w:val="20"/>
        </w:rPr>
        <w:t>bins[1:],</w:t>
      </w:r>
      <w:proofErr w:type="spellStart"/>
      <w:r w:rsidRPr="00C26AB0">
        <w:rPr>
          <w:rFonts w:ascii="CourierHP" w:hAnsi="CourierHP"/>
          <w:sz w:val="20"/>
          <w:szCs w:val="20"/>
        </w:rPr>
        <w:t>probSampled,width</w:t>
      </w:r>
      <w:proofErr w:type="spellEnd"/>
      <w:r w:rsidRPr="00C26AB0">
        <w:rPr>
          <w:rFonts w:ascii="CourierHP" w:hAnsi="CourierHP"/>
          <w:sz w:val="20"/>
          <w:szCs w:val="20"/>
        </w:rPr>
        <w:t>=</w:t>
      </w:r>
      <w:proofErr w:type="spellStart"/>
      <w:r w:rsidRPr="00C26AB0">
        <w:rPr>
          <w:rFonts w:ascii="CourierHP" w:hAnsi="CourierHP"/>
          <w:sz w:val="20"/>
          <w:szCs w:val="20"/>
        </w:rPr>
        <w:t>steps,color</w:t>
      </w:r>
      <w:proofErr w:type="spellEnd"/>
      <w:r w:rsidRPr="00C26AB0">
        <w:rPr>
          <w:rFonts w:ascii="CourierHP" w:hAnsi="CourierHP"/>
          <w:sz w:val="20"/>
          <w:szCs w:val="20"/>
        </w:rPr>
        <w:t>='grey')</w:t>
      </w:r>
    </w:p>
    <w:p w:rsidR="00AD463E" w:rsidRPr="00C26AB0" w:rsidRDefault="00AD463E" w:rsidP="00AD463E">
      <w:pPr>
        <w:spacing w:line="240" w:lineRule="auto"/>
        <w:contextualSpacing/>
        <w:rPr>
          <w:rFonts w:ascii="CourierHP" w:hAnsi="CourierHP"/>
          <w:sz w:val="20"/>
          <w:szCs w:val="20"/>
        </w:rPr>
      </w:pPr>
      <w:proofErr w:type="gramStart"/>
      <w:r w:rsidRPr="00C26AB0">
        <w:rPr>
          <w:rFonts w:ascii="CourierHP" w:hAnsi="CourierHP"/>
          <w:sz w:val="20"/>
          <w:szCs w:val="20"/>
        </w:rPr>
        <w:t>ax1.plot(</w:t>
      </w:r>
      <w:proofErr w:type="gramEnd"/>
      <w:r w:rsidRPr="00C26AB0">
        <w:rPr>
          <w:rFonts w:ascii="CourierHP" w:hAnsi="CourierHP"/>
          <w:sz w:val="20"/>
          <w:szCs w:val="20"/>
        </w:rPr>
        <w:t>bins[1:]+0.5*steps,probTheory[1:]/sum(probTheory[1:]),'r',linewidth=2)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expectMC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g',linewidth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ax1.axvline(x=</w:t>
      </w:r>
      <w:proofErr w:type="spellStart"/>
      <w:r w:rsidRPr="00C26AB0">
        <w:rPr>
          <w:rFonts w:ascii="CourierHP" w:hAnsi="CourierHP"/>
          <w:sz w:val="20"/>
          <w:szCs w:val="20"/>
        </w:rPr>
        <w:t>expectAnalytic</w:t>
      </w:r>
      <w:proofErr w:type="gramStart"/>
      <w:r w:rsidRPr="00C26AB0">
        <w:rPr>
          <w:rFonts w:ascii="CourierHP" w:hAnsi="CourierHP"/>
          <w:sz w:val="20"/>
          <w:szCs w:val="20"/>
        </w:rPr>
        <w:t>,color</w:t>
      </w:r>
      <w:proofErr w:type="spellEnd"/>
      <w:proofErr w:type="gramEnd"/>
      <w:r w:rsidRPr="00C26AB0">
        <w:rPr>
          <w:rFonts w:ascii="CourierHP" w:hAnsi="CourierHP"/>
          <w:sz w:val="20"/>
          <w:szCs w:val="20"/>
        </w:rPr>
        <w:t>='</w:t>
      </w:r>
      <w:proofErr w:type="spellStart"/>
      <w:r w:rsidRPr="00C26AB0">
        <w:rPr>
          <w:rFonts w:ascii="CourierHP" w:hAnsi="CourierHP"/>
          <w:sz w:val="20"/>
          <w:szCs w:val="20"/>
        </w:rPr>
        <w:t>b',linewidth</w:t>
      </w:r>
      <w:proofErr w:type="spellEnd"/>
      <w:r w:rsidRPr="00C26AB0">
        <w:rPr>
          <w:rFonts w:ascii="CourierHP" w:hAnsi="CourierHP"/>
          <w:sz w:val="20"/>
          <w:szCs w:val="20"/>
        </w:rPr>
        <w:t>=2)</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ax1.set_</w:t>
      </w:r>
      <w:proofErr w:type="gramStart"/>
      <w:r w:rsidRPr="00C26AB0">
        <w:rPr>
          <w:rFonts w:ascii="CourierHP" w:hAnsi="CourierHP"/>
          <w:sz w:val="20"/>
          <w:szCs w:val="20"/>
        </w:rPr>
        <w:t>xlim(</w:t>
      </w:r>
      <w:proofErr w:type="gramEnd"/>
      <w:r w:rsidRPr="00C26AB0">
        <w:rPr>
          <w:rFonts w:ascii="CourierHP" w:hAnsi="CourierHP"/>
          <w:sz w:val="20"/>
          <w:szCs w:val="20"/>
        </w:rPr>
        <w:t>[0.16,0.18])</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ax1.xaxis.set_major_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#ax1.yaxis.set_major_</w:t>
      </w:r>
      <w:proofErr w:type="gramStart"/>
      <w:r w:rsidRPr="00C26AB0">
        <w:rPr>
          <w:rFonts w:ascii="CourierHP" w:hAnsi="CourierHP"/>
          <w:sz w:val="20"/>
          <w:szCs w:val="20"/>
        </w:rPr>
        <w:t>locator(</w:t>
      </w:r>
      <w:proofErr w:type="spellStart"/>
      <w:proofErr w:type="gramEnd"/>
      <w:r w:rsidRPr="00C26AB0">
        <w:rPr>
          <w:rFonts w:ascii="CourierHP" w:hAnsi="CourierHP"/>
          <w:sz w:val="20"/>
          <w:szCs w:val="20"/>
        </w:rPr>
        <w:t>pylab.NullLocator</w:t>
      </w:r>
      <w:proofErr w:type="spellEnd"/>
      <w:r w:rsidRPr="00C26AB0">
        <w:rPr>
          <w:rFonts w:ascii="CourierHP" w:hAnsi="CourierHP"/>
          <w:sz w:val="20"/>
          <w:szCs w:val="20"/>
        </w:rPr>
        <w:t>())</w:t>
      </w:r>
    </w:p>
    <w:p w:rsidR="00AD463E" w:rsidRPr="00C26AB0" w:rsidRDefault="00AD463E" w:rsidP="00AD463E">
      <w:pPr>
        <w:spacing w:line="240" w:lineRule="auto"/>
        <w:contextualSpacing/>
        <w:rPr>
          <w:rFonts w:ascii="CourierHP" w:hAnsi="CourierHP"/>
          <w:sz w:val="20"/>
          <w:szCs w:val="20"/>
        </w:rPr>
      </w:pPr>
      <w:r w:rsidRPr="00C26AB0">
        <w:rPr>
          <w:rFonts w:ascii="CourierHP" w:hAnsi="CourierHP"/>
          <w:sz w:val="20"/>
          <w:szCs w:val="20"/>
        </w:rPr>
        <w:t xml:space="preserve"># </w:t>
      </w:r>
      <w:proofErr w:type="spellStart"/>
      <w:proofErr w:type="gramStart"/>
      <w:r w:rsidRPr="00C26AB0">
        <w:rPr>
          <w:rFonts w:ascii="CourierHP" w:hAnsi="CourierHP"/>
          <w:sz w:val="20"/>
          <w:szCs w:val="20"/>
        </w:rPr>
        <w:t>plt.show</w:t>
      </w:r>
      <w:proofErr w:type="spellEnd"/>
      <w:r w:rsidRPr="00C26AB0">
        <w:rPr>
          <w:rFonts w:ascii="CourierHP" w:hAnsi="CourierHP"/>
          <w:sz w:val="20"/>
          <w:szCs w:val="20"/>
        </w:rPr>
        <w:t>()</w:t>
      </w:r>
      <w:proofErr w:type="gramEnd"/>
    </w:p>
    <w:p w:rsidR="00AD463E" w:rsidRDefault="00AD463E" w:rsidP="00AD463E">
      <w:pPr>
        <w:spacing w:line="240" w:lineRule="auto"/>
        <w:contextualSpacing/>
        <w:rPr>
          <w:rFonts w:ascii="CourierHP" w:hAnsi="CourierHP"/>
          <w:sz w:val="20"/>
          <w:szCs w:val="20"/>
        </w:rPr>
      </w:pPr>
      <w:proofErr w:type="spellStart"/>
      <w:proofErr w:type="gramStart"/>
      <w:r w:rsidRPr="00C26AB0">
        <w:rPr>
          <w:rFonts w:ascii="CourierHP" w:hAnsi="CourierHP"/>
          <w:sz w:val="20"/>
          <w:szCs w:val="20"/>
        </w:rPr>
        <w:t>plt.savefig</w:t>
      </w:r>
      <w:proofErr w:type="spellEnd"/>
      <w:r w:rsidRPr="00C26AB0">
        <w:rPr>
          <w:rFonts w:ascii="CourierHP" w:hAnsi="CourierHP"/>
          <w:sz w:val="20"/>
          <w:szCs w:val="20"/>
        </w:rPr>
        <w:t>(</w:t>
      </w:r>
      <w:proofErr w:type="gramEnd"/>
      <w:r w:rsidRPr="00C26AB0">
        <w:rPr>
          <w:rFonts w:ascii="CourierHP" w:hAnsi="CourierHP"/>
          <w:sz w:val="20"/>
          <w:szCs w:val="20"/>
        </w:rPr>
        <w:t>'mcmc-</w:t>
      </w:r>
      <w:r>
        <w:rPr>
          <w:rFonts w:ascii="CourierHP" w:hAnsi="CourierHP"/>
          <w:sz w:val="20"/>
          <w:szCs w:val="20"/>
        </w:rPr>
        <w:t>monte-carlo</w:t>
      </w:r>
      <w:r w:rsidRPr="00C26AB0">
        <w:rPr>
          <w:rFonts w:ascii="CourierHP" w:hAnsi="CourierHP"/>
          <w:sz w:val="20"/>
          <w:szCs w:val="20"/>
        </w:rPr>
        <w:t>-beta-expectation.png')</w:t>
      </w:r>
      <w:r>
        <w:rPr>
          <w:rFonts w:ascii="CourierHP" w:hAnsi="CourierHP"/>
          <w:sz w:val="20"/>
          <w:szCs w:val="20"/>
        </w:rPr>
        <w:br w:type="page"/>
      </w:r>
    </w:p>
    <w:p w:rsidR="00C977FD" w:rsidRDefault="006416FC" w:rsidP="006416FC">
      <w:pPr>
        <w:pStyle w:val="Heading1"/>
        <w:numPr>
          <w:ilvl w:val="0"/>
          <w:numId w:val="19"/>
        </w:numPr>
        <w:rPr>
          <w:lang w:val="en"/>
        </w:rPr>
      </w:pPr>
      <w:bookmarkStart w:id="243" w:name="_Toc444253285"/>
      <w:r w:rsidRPr="004F6417">
        <w:rPr>
          <w:lang w:val="en"/>
        </w:rPr>
        <w:lastRenderedPageBreak/>
        <w:t xml:space="preserve">Appendix: MCMC Monte Carlo </w:t>
      </w:r>
      <w:r>
        <w:rPr>
          <w:lang w:val="en"/>
        </w:rPr>
        <w:t>Optimization of Exponential Function Code</w:t>
      </w:r>
      <w:bookmarkEnd w:id="243"/>
    </w:p>
    <w:p w:rsidR="008A5F47" w:rsidRPr="008A5F47" w:rsidRDefault="008A5F47" w:rsidP="008A5F47">
      <w:pPr>
        <w:rPr>
          <w:lang w:val="en"/>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MONTE CARLO OPTIMIZATION OF </w:t>
      </w:r>
      <w:proofErr w:type="spellStart"/>
      <w:r w:rsidRPr="006416FC">
        <w:rPr>
          <w:rFonts w:ascii="CourierHP" w:hAnsi="CourierHP"/>
          <w:sz w:val="20"/>
          <w:szCs w:val="20"/>
        </w:rPr>
        <w:t>exp</w:t>
      </w:r>
      <w:proofErr w:type="spellEnd"/>
      <w:r w:rsidRPr="006416FC">
        <w:rPr>
          <w:rFonts w:ascii="CourierHP" w:hAnsi="CourierHP"/>
          <w:sz w:val="20"/>
          <w:szCs w:val="20"/>
        </w:rPr>
        <w:t>(x-4</w:t>
      </w:r>
      <w:proofErr w:type="gramStart"/>
      <w:r w:rsidRPr="006416FC">
        <w:rPr>
          <w:rFonts w:ascii="CourierHP" w:hAnsi="CourierHP"/>
          <w:sz w:val="20"/>
          <w:szCs w:val="20"/>
        </w:rPr>
        <w:t>)^</w:t>
      </w:r>
      <w:proofErr w:type="gramEnd"/>
      <w:r w:rsidRPr="006416FC">
        <w:rPr>
          <w:rFonts w:ascii="CourierHP" w:hAnsi="CourierHP"/>
          <w:sz w:val="20"/>
          <w:szCs w:val="20"/>
        </w:rPr>
        <w:t>2</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numpy</w:t>
      </w:r>
      <w:proofErr w:type="spellEnd"/>
      <w:r w:rsidRPr="006416FC">
        <w:rPr>
          <w:rFonts w:ascii="CourierHP" w:hAnsi="CourierHP"/>
          <w:sz w:val="20"/>
          <w:szCs w:val="20"/>
        </w:rPr>
        <w:t xml:space="preserve"> as np</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scipy.stats</w:t>
      </w:r>
      <w:proofErr w:type="spellEnd"/>
      <w:r w:rsidRPr="006416FC">
        <w:rPr>
          <w:rFonts w:ascii="CourierHP" w:hAnsi="CourierHP"/>
          <w:sz w:val="20"/>
          <w:szCs w:val="20"/>
        </w:rPr>
        <w:t xml:space="preserve"> as stats</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matplotlib.pyplot</w:t>
      </w:r>
      <w:proofErr w:type="spellEnd"/>
      <w:r w:rsidRPr="006416FC">
        <w:rPr>
          <w:rFonts w:ascii="CourierHP" w:hAnsi="CourierHP"/>
          <w:sz w:val="20"/>
          <w:szCs w:val="20"/>
        </w:rPr>
        <w:t xml:space="preserve"> as </w:t>
      </w:r>
      <w:proofErr w:type="spellStart"/>
      <w:r w:rsidRPr="006416FC">
        <w:rPr>
          <w:rFonts w:ascii="CourierHP" w:hAnsi="CourierHP"/>
          <w:sz w:val="20"/>
          <w:szCs w:val="20"/>
        </w:rPr>
        <w:t>plt</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from</w:t>
      </w:r>
      <w:proofErr w:type="gramEnd"/>
      <w:r w:rsidRPr="006416FC">
        <w:rPr>
          <w:rFonts w:ascii="CourierHP" w:hAnsi="CourierHP"/>
          <w:sz w:val="20"/>
          <w:szCs w:val="20"/>
        </w:rPr>
        <w:t xml:space="preserve"> </w:t>
      </w:r>
      <w:proofErr w:type="spellStart"/>
      <w:r w:rsidRPr="006416FC">
        <w:rPr>
          <w:rFonts w:ascii="CourierHP" w:hAnsi="CourierHP"/>
          <w:sz w:val="20"/>
          <w:szCs w:val="20"/>
        </w:rPr>
        <w:t>matplotlib</w:t>
      </w:r>
      <w:proofErr w:type="spellEnd"/>
      <w:r w:rsidRPr="006416FC">
        <w:rPr>
          <w:rFonts w:ascii="CourierHP" w:hAnsi="CourierHP"/>
          <w:sz w:val="20"/>
          <w:szCs w:val="20"/>
        </w:rPr>
        <w:t xml:space="preserve"> import </w:t>
      </w:r>
      <w:proofErr w:type="spellStart"/>
      <w:r w:rsidRPr="006416FC">
        <w:rPr>
          <w:rFonts w:ascii="CourierHP" w:hAnsi="CourierHP"/>
          <w:sz w:val="20"/>
          <w:szCs w:val="20"/>
        </w:rPr>
        <w:t>gridspec</w:t>
      </w:r>
      <w:proofErr w:type="spellEnd"/>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import</w:t>
      </w:r>
      <w:proofErr w:type="gramEnd"/>
      <w:r w:rsidRPr="006416FC">
        <w:rPr>
          <w:rFonts w:ascii="CourierHP" w:hAnsi="CourierHP"/>
          <w:sz w:val="20"/>
          <w:szCs w:val="20"/>
        </w:rPr>
        <w:t xml:space="preserve"> </w:t>
      </w:r>
      <w:proofErr w:type="spellStart"/>
      <w:r w:rsidRPr="006416FC">
        <w:rPr>
          <w:rFonts w:ascii="CourierHP" w:hAnsi="CourierHP"/>
          <w:sz w:val="20"/>
          <w:szCs w:val="20"/>
        </w:rPr>
        <w:t>pylab</w:t>
      </w:r>
      <w:proofErr w:type="spellEnd"/>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np.random.seed</w:t>
      </w:r>
      <w:proofErr w:type="spellEnd"/>
      <w:r w:rsidRPr="006416FC">
        <w:rPr>
          <w:rFonts w:ascii="CourierHP" w:hAnsi="CourierHP"/>
          <w:sz w:val="20"/>
          <w:szCs w:val="20"/>
        </w:rPr>
        <w:t>(</w:t>
      </w:r>
      <w:proofErr w:type="gramEnd"/>
      <w:r w:rsidRPr="006416FC">
        <w:rPr>
          <w:rFonts w:ascii="CourierHP" w:hAnsi="CourierHP"/>
          <w:sz w:val="20"/>
          <w:szCs w:val="20"/>
        </w:rPr>
        <w:t>271828)</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def</w:t>
      </w:r>
      <w:proofErr w:type="spellEnd"/>
      <w:proofErr w:type="gramEnd"/>
      <w:r w:rsidRPr="006416FC">
        <w:rPr>
          <w:rFonts w:ascii="CourierHP" w:hAnsi="CourierHP"/>
          <w:sz w:val="20"/>
          <w:szCs w:val="20"/>
        </w:rPr>
        <w:t xml:space="preserve"> g(x):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ab/>
      </w:r>
      <w:proofErr w:type="gramStart"/>
      <w:r w:rsidRPr="006416FC">
        <w:rPr>
          <w:rFonts w:ascii="CourierHP" w:hAnsi="CourierHP"/>
          <w:sz w:val="20"/>
          <w:szCs w:val="20"/>
        </w:rPr>
        <w:t>return</w:t>
      </w:r>
      <w:proofErr w:type="gramEnd"/>
      <w:r w:rsidRPr="006416FC">
        <w:rPr>
          <w:rFonts w:ascii="CourierHP" w:hAnsi="CourierHP"/>
          <w:sz w:val="20"/>
          <w:szCs w:val="20"/>
        </w:rPr>
        <w:t xml:space="preserve"> </w:t>
      </w:r>
      <w:proofErr w:type="spellStart"/>
      <w:r w:rsidRPr="006416FC">
        <w:rPr>
          <w:rFonts w:ascii="CourierHP" w:hAnsi="CourierHP"/>
          <w:sz w:val="20"/>
          <w:szCs w:val="20"/>
        </w:rPr>
        <w:t>np.exp</w:t>
      </w:r>
      <w:proofErr w:type="spellEnd"/>
      <w:r w:rsidRPr="006416FC">
        <w:rPr>
          <w:rFonts w:ascii="CourierHP" w:hAnsi="CourierHP"/>
          <w:sz w:val="20"/>
          <w:szCs w:val="20"/>
        </w:rPr>
        <w:t>(-0.5*(x-4)**2)</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INITIALZIE</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N = 100000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step=</w:t>
      </w:r>
      <w:proofErr w:type="gramEnd"/>
      <w:r w:rsidRPr="006416FC">
        <w:rPr>
          <w:rFonts w:ascii="CourierHP" w:hAnsi="CourierHP"/>
          <w:sz w:val="20"/>
          <w:szCs w:val="20"/>
        </w:rPr>
        <w:t>0.1</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np.arange</w:t>
      </w:r>
      <w:proofErr w:type="spellEnd"/>
      <w:r w:rsidRPr="006416FC">
        <w:rPr>
          <w:rFonts w:ascii="CourierHP" w:hAnsi="CourierHP"/>
          <w:sz w:val="20"/>
          <w:szCs w:val="20"/>
        </w:rPr>
        <w:t>(</w:t>
      </w:r>
      <w:proofErr w:type="gramEnd"/>
      <w:r w:rsidRPr="006416FC">
        <w:rPr>
          <w:rFonts w:ascii="CourierHP" w:hAnsi="CourierHP"/>
          <w:sz w:val="20"/>
          <w:szCs w:val="20"/>
        </w:rPr>
        <w:t>0,6+step,step)</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C = </w:t>
      </w:r>
      <w:proofErr w:type="spellStart"/>
      <w:proofErr w:type="gramStart"/>
      <w:r w:rsidRPr="006416FC">
        <w:rPr>
          <w:rFonts w:ascii="CourierHP" w:hAnsi="CourierHP"/>
          <w:sz w:val="20"/>
          <w:szCs w:val="20"/>
        </w:rPr>
        <w:t>np.sqrt</w:t>
      </w:r>
      <w:proofErr w:type="spellEnd"/>
      <w:r w:rsidRPr="006416FC">
        <w:rPr>
          <w:rFonts w:ascii="CourierHP" w:hAnsi="CourierHP"/>
          <w:sz w:val="20"/>
          <w:szCs w:val="20"/>
        </w:rPr>
        <w:t>(</w:t>
      </w:r>
      <w:proofErr w:type="gramEnd"/>
      <w:r w:rsidRPr="006416FC">
        <w:rPr>
          <w:rFonts w:ascii="CourierHP" w:hAnsi="CourierHP"/>
          <w:sz w:val="20"/>
          <w:szCs w:val="20"/>
        </w:rPr>
        <w:t>2*</w:t>
      </w:r>
      <w:proofErr w:type="spellStart"/>
      <w:r w:rsidRPr="006416FC">
        <w:rPr>
          <w:rFonts w:ascii="CourierHP" w:hAnsi="CourierHP"/>
          <w:sz w:val="20"/>
          <w:szCs w:val="20"/>
        </w:rPr>
        <w:t>np.pi</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y = </w:t>
      </w:r>
      <w:proofErr w:type="gramStart"/>
      <w:r w:rsidRPr="006416FC">
        <w:rPr>
          <w:rFonts w:ascii="CourierHP" w:hAnsi="CourierHP"/>
          <w:sz w:val="20"/>
          <w:szCs w:val="20"/>
        </w:rPr>
        <w:t>stats.norm.pdf(</w:t>
      </w:r>
      <w:proofErr w:type="gramEnd"/>
      <w:r w:rsidRPr="006416FC">
        <w:rPr>
          <w:rFonts w:ascii="CourierHP" w:hAnsi="CourierHP"/>
          <w:sz w:val="20"/>
          <w:szCs w:val="20"/>
        </w:rPr>
        <w:t>4,1,x)</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CALCULATE MONTE CARLO APPROXIMATION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#x = </w:t>
      </w:r>
      <w:proofErr w:type="spellStart"/>
      <w:proofErr w:type="gramStart"/>
      <w:r w:rsidRPr="006416FC">
        <w:rPr>
          <w:rFonts w:ascii="CourierHP" w:hAnsi="CourierHP"/>
          <w:sz w:val="20"/>
          <w:szCs w:val="20"/>
        </w:rPr>
        <w:t>normrnd</w:t>
      </w:r>
      <w:proofErr w:type="spellEnd"/>
      <w:r w:rsidRPr="006416FC">
        <w:rPr>
          <w:rFonts w:ascii="CourierHP" w:hAnsi="CourierHP"/>
          <w:sz w:val="20"/>
          <w:szCs w:val="20"/>
        </w:rPr>
        <w:t>(</w:t>
      </w:r>
      <w:proofErr w:type="gramEnd"/>
      <w:r w:rsidRPr="006416FC">
        <w:rPr>
          <w:rFonts w:ascii="CourierHP" w:hAnsi="CourierHP"/>
          <w:sz w:val="20"/>
          <w:szCs w:val="20"/>
        </w:rPr>
        <w:t>4,1,1,N);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n = </w:t>
      </w:r>
      <w:proofErr w:type="spellStart"/>
      <w:proofErr w:type="gramStart"/>
      <w:r w:rsidRPr="006416FC">
        <w:rPr>
          <w:rFonts w:ascii="CourierHP" w:hAnsi="CourierHP"/>
          <w:sz w:val="20"/>
          <w:szCs w:val="20"/>
        </w:rPr>
        <w:t>np.random.normal</w:t>
      </w:r>
      <w:proofErr w:type="spellEnd"/>
      <w:r w:rsidRPr="006416FC">
        <w:rPr>
          <w:rFonts w:ascii="CourierHP" w:hAnsi="CourierHP"/>
          <w:sz w:val="20"/>
          <w:szCs w:val="20"/>
        </w:rPr>
        <w:t>(</w:t>
      </w:r>
      <w:proofErr w:type="gramEnd"/>
      <w:r w:rsidRPr="006416FC">
        <w:rPr>
          <w:rFonts w:ascii="CourierHP" w:hAnsi="CourierHP"/>
          <w:sz w:val="20"/>
          <w:szCs w:val="20"/>
        </w:rPr>
        <w:t>4,1,size=N)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h=</w:t>
      </w:r>
      <w:proofErr w:type="spellStart"/>
      <w:proofErr w:type="gramStart"/>
      <w:r w:rsidRPr="006416FC">
        <w:rPr>
          <w:rFonts w:ascii="CourierHP" w:hAnsi="CourierHP"/>
          <w:sz w:val="20"/>
          <w:szCs w:val="20"/>
        </w:rPr>
        <w:t>np.histogram</w:t>
      </w:r>
      <w:proofErr w:type="spellEnd"/>
      <w:r w:rsidRPr="006416FC">
        <w:rPr>
          <w:rFonts w:ascii="CourierHP" w:hAnsi="CourierHP"/>
          <w:sz w:val="20"/>
          <w:szCs w:val="20"/>
        </w:rPr>
        <w:t>(</w:t>
      </w:r>
      <w:proofErr w:type="gramEnd"/>
      <w:r w:rsidRPr="006416FC">
        <w:rPr>
          <w:rFonts w:ascii="CourierHP" w:hAnsi="CourierHP"/>
          <w:sz w:val="20"/>
          <w:szCs w:val="20"/>
        </w:rPr>
        <w:t>n,100)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counts=</w:t>
      </w:r>
      <w:proofErr w:type="gramEnd"/>
      <w:r w:rsidRPr="006416FC">
        <w:rPr>
          <w:rFonts w:ascii="CourierHP" w:hAnsi="CourierHP"/>
          <w:sz w:val="20"/>
          <w:szCs w:val="20"/>
        </w:rPr>
        <w:t>h[0]</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bins=</w:t>
      </w:r>
      <w:proofErr w:type="gramEnd"/>
      <w:r w:rsidRPr="006416FC">
        <w:rPr>
          <w:rFonts w:ascii="CourierHP" w:hAnsi="CourierHP"/>
          <w:sz w:val="20"/>
          <w:szCs w:val="20"/>
        </w:rPr>
        <w:t>h[1]</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optIdx</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np.argmax</w:t>
      </w:r>
      <w:proofErr w:type="spellEnd"/>
      <w:r w:rsidRPr="006416FC">
        <w:rPr>
          <w:rFonts w:ascii="CourierHP" w:hAnsi="CourierHP"/>
          <w:sz w:val="20"/>
          <w:szCs w:val="20"/>
        </w:rPr>
        <w:t>(counts)</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x_hat</w:t>
      </w:r>
      <w:proofErr w:type="spellEnd"/>
      <w:r w:rsidRPr="006416FC">
        <w:rPr>
          <w:rFonts w:ascii="CourierHP" w:hAnsi="CourierHP"/>
          <w:sz w:val="20"/>
          <w:szCs w:val="20"/>
        </w:rPr>
        <w:t xml:space="preserve"> = </w:t>
      </w:r>
      <w:proofErr w:type="gramStart"/>
      <w:r w:rsidRPr="006416FC">
        <w:rPr>
          <w:rFonts w:ascii="CourierHP" w:hAnsi="CourierHP"/>
          <w:sz w:val="20"/>
          <w:szCs w:val="20"/>
        </w:rPr>
        <w:t>bins[</w:t>
      </w:r>
      <w:proofErr w:type="spellStart"/>
      <w:proofErr w:type="gramEnd"/>
      <w:r w:rsidRPr="006416FC">
        <w:rPr>
          <w:rFonts w:ascii="CourierHP" w:hAnsi="CourierHP"/>
          <w:sz w:val="20"/>
          <w:szCs w:val="20"/>
        </w:rPr>
        <w:t>optIdx</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OPTIMA AND ESTIMATED OPTIMA</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ph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(x)/C,'r','Linewidth',3);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gh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x,g</w:t>
      </w:r>
      <w:proofErr w:type="spellEnd"/>
      <w:r w:rsidRPr="006416FC">
        <w:rPr>
          <w:rFonts w:ascii="CourierHP" w:hAnsi="CourierHP"/>
          <w:sz w:val="20"/>
          <w:szCs w:val="20"/>
        </w:rPr>
        <w:t>(x),'b','Linewidth',2); hold 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gramStart"/>
      <w:r w:rsidRPr="006416FC">
        <w:rPr>
          <w:rFonts w:ascii="CourierHP" w:hAnsi="CourierHP"/>
          <w:sz w:val="20"/>
          <w:szCs w:val="20"/>
        </w:rPr>
        <w:t>oh</w:t>
      </w:r>
      <w:proofErr w:type="gramEnd"/>
      <w:r w:rsidRPr="006416FC">
        <w:rPr>
          <w:rFonts w:ascii="CourierHP" w:hAnsi="CourierHP"/>
          <w:sz w:val="20"/>
          <w:szCs w:val="20"/>
        </w:rPr>
        <w:t xml:space="preserve"> = plot([4 4],[0,1],'k');</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 xml:space="preserve"># </w:t>
      </w:r>
      <w:proofErr w:type="spellStart"/>
      <w:proofErr w:type="gramStart"/>
      <w:r w:rsidRPr="006416FC">
        <w:rPr>
          <w:rFonts w:ascii="CourierHP" w:hAnsi="CourierHP"/>
          <w:sz w:val="20"/>
          <w:szCs w:val="20"/>
        </w:rPr>
        <w:t>hh</w:t>
      </w:r>
      <w:proofErr w:type="spellEnd"/>
      <w:proofErr w:type="gramEnd"/>
      <w:r w:rsidRPr="006416FC">
        <w:rPr>
          <w:rFonts w:ascii="CourierHP" w:hAnsi="CourierHP"/>
          <w:sz w:val="20"/>
          <w:szCs w:val="20"/>
        </w:rPr>
        <w:t xml:space="preserve"> = plot([</w:t>
      </w:r>
      <w:proofErr w:type="spellStart"/>
      <w:r w:rsidRPr="006416FC">
        <w:rPr>
          <w:rFonts w:ascii="CourierHP" w:hAnsi="CourierHP"/>
          <w:sz w:val="20"/>
          <w:szCs w:val="20"/>
        </w:rPr>
        <w:t>xHat,xHat</w:t>
      </w:r>
      <w:proofErr w:type="spellEnd"/>
      <w:r w:rsidRPr="006416FC">
        <w:rPr>
          <w:rFonts w:ascii="CourierHP" w:hAnsi="CourierHP"/>
          <w:sz w:val="20"/>
          <w:szCs w:val="20"/>
        </w:rPr>
        <w:t>],[0,1],'g');</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(x),color='</w:t>
      </w:r>
      <w:proofErr w:type="spellStart"/>
      <w:r w:rsidRPr="006416FC">
        <w:rPr>
          <w:rFonts w:ascii="CourierHP" w:hAnsi="CourierHP"/>
          <w:sz w:val="20"/>
          <w:szCs w:val="20"/>
        </w:rPr>
        <w:t>blue',linewidth</w:t>
      </w:r>
      <w:proofErr w:type="spellEnd"/>
      <w:r w:rsidRPr="006416FC">
        <w:rPr>
          <w:rFonts w:ascii="CourierHP" w:hAnsi="CourierHP"/>
          <w:sz w:val="20"/>
          <w:szCs w:val="20"/>
        </w:rPr>
        <w:t>=3,label="g(x)")</w:t>
      </w:r>
    </w:p>
    <w:p w:rsidR="006416FC" w:rsidRPr="006416FC" w:rsidRDefault="006416FC" w:rsidP="006416FC">
      <w:pPr>
        <w:spacing w:line="240" w:lineRule="auto"/>
        <w:contextualSpacing/>
        <w:rPr>
          <w:rFonts w:ascii="CourierHP" w:hAnsi="CourierHP"/>
          <w:sz w:val="20"/>
          <w:szCs w:val="20"/>
        </w:rPr>
      </w:pPr>
      <w:proofErr w:type="spellStart"/>
      <w:r w:rsidRPr="006416FC">
        <w:rPr>
          <w:rFonts w:ascii="CourierHP" w:hAnsi="CourierHP"/>
          <w:sz w:val="20"/>
          <w:szCs w:val="20"/>
        </w:rPr>
        <w:t>plt.plot</w:t>
      </w:r>
      <w:proofErr w:type="spellEnd"/>
      <w:r w:rsidRPr="006416FC">
        <w:rPr>
          <w:rFonts w:ascii="CourierHP" w:hAnsi="CourierHP"/>
          <w:sz w:val="20"/>
          <w:szCs w:val="20"/>
        </w:rPr>
        <w:t>(</w:t>
      </w:r>
      <w:proofErr w:type="spellStart"/>
      <w:r w:rsidRPr="006416FC">
        <w:rPr>
          <w:rFonts w:ascii="CourierHP" w:hAnsi="CourierHP"/>
          <w:sz w:val="20"/>
          <w:szCs w:val="20"/>
        </w:rPr>
        <w:t>x</w:t>
      </w:r>
      <w:proofErr w:type="gramStart"/>
      <w:r w:rsidRPr="006416FC">
        <w:rPr>
          <w:rFonts w:ascii="CourierHP" w:hAnsi="CourierHP"/>
          <w:sz w:val="20"/>
          <w:szCs w:val="20"/>
        </w:rPr>
        <w:t>,g</w:t>
      </w:r>
      <w:proofErr w:type="spellEnd"/>
      <w:proofErr w:type="gramEnd"/>
      <w:r w:rsidRPr="006416FC">
        <w:rPr>
          <w:rFonts w:ascii="CourierHP" w:hAnsi="CourierHP"/>
          <w:sz w:val="20"/>
          <w:szCs w:val="20"/>
        </w:rPr>
        <w:t>(x)/</w:t>
      </w:r>
      <w:proofErr w:type="spellStart"/>
      <w:r w:rsidRPr="006416FC">
        <w:rPr>
          <w:rFonts w:ascii="CourierHP" w:hAnsi="CourierHP"/>
          <w:sz w:val="20"/>
          <w:szCs w:val="20"/>
        </w:rPr>
        <w:t>C,color</w:t>
      </w:r>
      <w:proofErr w:type="spellEnd"/>
      <w:r w:rsidRPr="006416FC">
        <w:rPr>
          <w:rFonts w:ascii="CourierHP" w:hAnsi="CourierHP"/>
          <w:sz w:val="20"/>
          <w:szCs w:val="20"/>
        </w:rPr>
        <w:t>='</w:t>
      </w:r>
      <w:proofErr w:type="spellStart"/>
      <w:r w:rsidRPr="006416FC">
        <w:rPr>
          <w:rFonts w:ascii="CourierHP" w:hAnsi="CourierHP"/>
          <w:sz w:val="20"/>
          <w:szCs w:val="20"/>
        </w:rPr>
        <w:t>red',linewidth</w:t>
      </w:r>
      <w:proofErr w:type="spellEnd"/>
      <w:r w:rsidRPr="006416FC">
        <w:rPr>
          <w:rFonts w:ascii="CourierHP" w:hAnsi="CourierHP"/>
          <w:sz w:val="20"/>
          <w:szCs w:val="20"/>
        </w:rPr>
        <w:t>=3,label="p(x) = g(x)/C")</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spellStart"/>
      <w:proofErr w:type="gramEnd"/>
      <w:r w:rsidRPr="006416FC">
        <w:rPr>
          <w:rFonts w:ascii="CourierHP" w:hAnsi="CourierHP"/>
          <w:sz w:val="20"/>
          <w:szCs w:val="20"/>
        </w:rPr>
        <w:t>x_hat</w:t>
      </w:r>
      <w:proofErr w:type="spellEnd"/>
      <w:r w:rsidRPr="006416FC">
        <w:rPr>
          <w:rFonts w:ascii="CourierHP" w:hAnsi="CourierHP"/>
          <w:sz w:val="20"/>
          <w:szCs w:val="20"/>
        </w:rPr>
        <w:t>, color='</w:t>
      </w:r>
      <w:proofErr w:type="spellStart"/>
      <w:r w:rsidRPr="006416FC">
        <w:rPr>
          <w:rFonts w:ascii="CourierHP" w:hAnsi="CourierHP"/>
          <w:sz w:val="20"/>
          <w:szCs w:val="20"/>
        </w:rPr>
        <w:t>green',linewidth</w:t>
      </w:r>
      <w:proofErr w:type="spellEnd"/>
      <w:r w:rsidRPr="006416FC">
        <w:rPr>
          <w:rFonts w:ascii="CourierHP" w:hAnsi="CourierHP"/>
          <w:sz w:val="20"/>
          <w:szCs w:val="20"/>
        </w:rPr>
        <w:t>=1,label="</w:t>
      </w:r>
      <w:proofErr w:type="spellStart"/>
      <w:r w:rsidRPr="006416FC">
        <w:rPr>
          <w:rFonts w:ascii="CourierHP" w:hAnsi="CourierHP"/>
          <w:sz w:val="20"/>
          <w:szCs w:val="20"/>
        </w:rPr>
        <w:t>x_opt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plt.axvline</w:t>
      </w:r>
      <w:proofErr w:type="spellEnd"/>
      <w:r w:rsidRPr="006416FC">
        <w:rPr>
          <w:rFonts w:ascii="CourierHP" w:hAnsi="CourierHP"/>
          <w:sz w:val="20"/>
          <w:szCs w:val="20"/>
        </w:rPr>
        <w:t>(</w:t>
      </w:r>
      <w:proofErr w:type="gramEnd"/>
      <w:r w:rsidRPr="006416FC">
        <w:rPr>
          <w:rFonts w:ascii="CourierHP" w:hAnsi="CourierHP"/>
          <w:sz w:val="20"/>
          <w:szCs w:val="20"/>
        </w:rPr>
        <w:t>4, color='</w:t>
      </w:r>
      <w:proofErr w:type="spellStart"/>
      <w:r w:rsidRPr="006416FC">
        <w:rPr>
          <w:rFonts w:ascii="CourierHP" w:hAnsi="CourierHP"/>
          <w:sz w:val="20"/>
          <w:szCs w:val="20"/>
        </w:rPr>
        <w:t>black',linewidth</w:t>
      </w:r>
      <w:proofErr w:type="spellEnd"/>
      <w:r w:rsidRPr="006416FC">
        <w:rPr>
          <w:rFonts w:ascii="CourierHP" w:hAnsi="CourierHP"/>
          <w:sz w:val="20"/>
          <w:szCs w:val="20"/>
        </w:rPr>
        <w:t>=1,label="</w:t>
      </w:r>
      <w:proofErr w:type="spellStart"/>
      <w:r w:rsidRPr="006416FC">
        <w:rPr>
          <w:rFonts w:ascii="CourierHP" w:hAnsi="CourierHP"/>
          <w:sz w:val="20"/>
          <w:szCs w:val="20"/>
        </w:rPr>
        <w:t>x_hat</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leg=</w:t>
      </w:r>
      <w:proofErr w:type="spellStart"/>
      <w:proofErr w:type="gramEnd"/>
      <w:r w:rsidRPr="006416FC">
        <w:rPr>
          <w:rFonts w:ascii="CourierHP" w:hAnsi="CourierHP"/>
          <w:sz w:val="20"/>
          <w:szCs w:val="20"/>
        </w:rPr>
        <w:t>plt.legend</w:t>
      </w:r>
      <w:proofErr w:type="spellEnd"/>
      <w:r w:rsidRPr="006416FC">
        <w:rPr>
          <w:rFonts w:ascii="CourierHP" w:hAnsi="CourierHP"/>
          <w:sz w:val="20"/>
          <w:szCs w:val="20"/>
        </w:rPr>
        <w:t>(</w:t>
      </w:r>
      <w:proofErr w:type="spellStart"/>
      <w:r w:rsidRPr="006416FC">
        <w:rPr>
          <w:rFonts w:ascii="CourierHP" w:hAnsi="CourierHP"/>
          <w:sz w:val="20"/>
          <w:szCs w:val="20"/>
        </w:rPr>
        <w:t>loc</w:t>
      </w:r>
      <w:proofErr w:type="spellEnd"/>
      <w:r w:rsidRPr="006416FC">
        <w:rPr>
          <w:rFonts w:ascii="CourierHP" w:hAnsi="CourierHP"/>
          <w:sz w:val="20"/>
          <w:szCs w:val="20"/>
        </w:rPr>
        <w:t>='upper left')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ltext</w:t>
      </w:r>
      <w:proofErr w:type="spellEnd"/>
      <w:r w:rsidRPr="006416FC">
        <w:rPr>
          <w:rFonts w:ascii="CourierHP" w:hAnsi="CourierHP"/>
          <w:sz w:val="20"/>
          <w:szCs w:val="20"/>
        </w:rPr>
        <w:t xml:space="preserv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leg.get_texts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llines</w:t>
      </w:r>
      <w:proofErr w:type="spellEnd"/>
      <w:proofErr w:type="gramEnd"/>
      <w:r w:rsidRPr="006416FC">
        <w:rPr>
          <w:rFonts w:ascii="CourierHP" w:hAnsi="CourierHP"/>
          <w:sz w:val="20"/>
          <w:szCs w:val="20"/>
        </w:rPr>
        <w:t xml:space="preserve"> = </w:t>
      </w:r>
      <w:proofErr w:type="spellStart"/>
      <w:r w:rsidRPr="006416FC">
        <w:rPr>
          <w:rFonts w:ascii="CourierHP" w:hAnsi="CourierHP"/>
          <w:sz w:val="20"/>
          <w:szCs w:val="20"/>
        </w:rPr>
        <w:t>leg.get_lines</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gramStart"/>
      <w:r w:rsidRPr="006416FC">
        <w:rPr>
          <w:rFonts w:ascii="CourierHP" w:hAnsi="CourierHP"/>
          <w:sz w:val="20"/>
          <w:szCs w:val="20"/>
        </w:rPr>
        <w:t>frame  =</w:t>
      </w:r>
      <w:proofErr w:type="gramEnd"/>
      <w:r w:rsidRPr="006416FC">
        <w:rPr>
          <w:rFonts w:ascii="CourierHP" w:hAnsi="CourierHP"/>
          <w:sz w:val="20"/>
          <w:szCs w:val="20"/>
        </w:rPr>
        <w:t xml:space="preserve"> </w:t>
      </w:r>
      <w:proofErr w:type="spellStart"/>
      <w:r w:rsidRPr="006416FC">
        <w:rPr>
          <w:rFonts w:ascii="CourierHP" w:hAnsi="CourierHP"/>
          <w:sz w:val="20"/>
          <w:szCs w:val="20"/>
        </w:rPr>
        <w:t>leg.get_frame</w:t>
      </w:r>
      <w:proofErr w:type="spellEnd"/>
      <w:r w:rsidRPr="006416FC">
        <w:rPr>
          <w:rFonts w:ascii="CourierHP" w:hAnsi="CourierHP"/>
          <w:sz w:val="20"/>
          <w:szCs w:val="20"/>
        </w:rPr>
        <w:t>()</w:t>
      </w:r>
    </w:p>
    <w:p w:rsidR="006416FC" w:rsidRP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plt.title</w:t>
      </w:r>
      <w:proofErr w:type="spellEnd"/>
      <w:r w:rsidRPr="006416FC">
        <w:rPr>
          <w:rFonts w:ascii="CourierHP" w:hAnsi="CourierHP"/>
          <w:sz w:val="20"/>
          <w:szCs w:val="20"/>
        </w:rPr>
        <w:t>(</w:t>
      </w:r>
      <w:proofErr w:type="gramEnd"/>
      <w:r w:rsidRPr="006416FC">
        <w:rPr>
          <w:rFonts w:ascii="CourierHP" w:hAnsi="CourierHP"/>
          <w:sz w:val="20"/>
          <w:szCs w:val="20"/>
        </w:rPr>
        <w:t>"Example Monte Carlo Optimization")</w:t>
      </w:r>
    </w:p>
    <w:p w:rsidR="006416FC" w:rsidRPr="006416FC" w:rsidRDefault="006416FC" w:rsidP="006416FC">
      <w:pPr>
        <w:spacing w:line="240" w:lineRule="auto"/>
        <w:contextualSpacing/>
        <w:rPr>
          <w:rFonts w:ascii="CourierHP" w:hAnsi="CourierHP"/>
          <w:sz w:val="20"/>
          <w:szCs w:val="20"/>
        </w:rPr>
      </w:pPr>
      <w:r w:rsidRPr="006416FC">
        <w:rPr>
          <w:rFonts w:ascii="CourierHP" w:hAnsi="CourierHP"/>
          <w:sz w:val="20"/>
          <w:szCs w:val="20"/>
        </w:rPr>
        <w:t>#</w:t>
      </w:r>
      <w:proofErr w:type="spellStart"/>
      <w:proofErr w:type="gramStart"/>
      <w:r w:rsidRPr="006416FC">
        <w:rPr>
          <w:rFonts w:ascii="CourierHP" w:hAnsi="CourierHP"/>
          <w:sz w:val="20"/>
          <w:szCs w:val="20"/>
        </w:rPr>
        <w:t>plt.show</w:t>
      </w:r>
      <w:proofErr w:type="spellEnd"/>
      <w:r w:rsidRPr="006416FC">
        <w:rPr>
          <w:rFonts w:ascii="CourierHP" w:hAnsi="CourierHP"/>
          <w:sz w:val="20"/>
          <w:szCs w:val="20"/>
        </w:rPr>
        <w:t>()</w:t>
      </w:r>
      <w:proofErr w:type="gramEnd"/>
    </w:p>
    <w:p w:rsidR="006416FC" w:rsidRDefault="006416FC" w:rsidP="006416FC">
      <w:pPr>
        <w:spacing w:line="240" w:lineRule="auto"/>
        <w:contextualSpacing/>
        <w:rPr>
          <w:rFonts w:ascii="CourierHP" w:hAnsi="CourierHP"/>
          <w:sz w:val="20"/>
          <w:szCs w:val="20"/>
        </w:rPr>
      </w:pPr>
      <w:proofErr w:type="spellStart"/>
      <w:proofErr w:type="gramStart"/>
      <w:r w:rsidRPr="006416FC">
        <w:rPr>
          <w:rFonts w:ascii="CourierHP" w:hAnsi="CourierHP"/>
          <w:sz w:val="20"/>
          <w:szCs w:val="20"/>
        </w:rPr>
        <w:t>plt.savefig</w:t>
      </w:r>
      <w:proofErr w:type="spellEnd"/>
      <w:r w:rsidRPr="006416FC">
        <w:rPr>
          <w:rFonts w:ascii="CourierHP" w:hAnsi="CourierHP"/>
          <w:sz w:val="20"/>
          <w:szCs w:val="20"/>
        </w:rPr>
        <w:t>(</w:t>
      </w:r>
      <w:proofErr w:type="gramEnd"/>
      <w:r w:rsidRPr="006416FC">
        <w:rPr>
          <w:rFonts w:ascii="CourierHP" w:hAnsi="CourierHP"/>
          <w:sz w:val="20"/>
          <w:szCs w:val="20"/>
        </w:rPr>
        <w:t>'mcmc-monte-carlo-optimization-exp.png')</w:t>
      </w:r>
    </w:p>
    <w:p w:rsidR="008A5F47" w:rsidRDefault="008A5F47">
      <w:pPr>
        <w:rPr>
          <w:rFonts w:ascii="CourierHP" w:hAnsi="CourierHP"/>
          <w:sz w:val="20"/>
          <w:szCs w:val="20"/>
        </w:rPr>
      </w:pPr>
      <w:r>
        <w:rPr>
          <w:rFonts w:ascii="CourierHP" w:hAnsi="CourierHP"/>
          <w:sz w:val="20"/>
          <w:szCs w:val="20"/>
        </w:rPr>
        <w:br w:type="page"/>
      </w:r>
    </w:p>
    <w:p w:rsidR="008A5F47" w:rsidRDefault="008A5F47" w:rsidP="008A5F47">
      <w:pPr>
        <w:pStyle w:val="Heading1"/>
        <w:numPr>
          <w:ilvl w:val="0"/>
          <w:numId w:val="19"/>
        </w:numPr>
        <w:rPr>
          <w:lang w:val="en"/>
        </w:rPr>
      </w:pPr>
      <w:bookmarkStart w:id="244" w:name="_Toc444253286"/>
      <w:r w:rsidRPr="004F6417">
        <w:rPr>
          <w:lang w:val="en"/>
        </w:rPr>
        <w:lastRenderedPageBreak/>
        <w:t xml:space="preserve">Appendix: MCMC </w:t>
      </w:r>
      <w:r>
        <w:rPr>
          <w:lang w:val="en"/>
        </w:rPr>
        <w:t>Markov Chain Finite State Transitions Code</w:t>
      </w:r>
      <w:bookmarkEnd w:id="244"/>
    </w:p>
    <w:p w:rsidR="008A5F47" w:rsidRPr="008A5F47" w:rsidRDefault="008A5F47" w:rsidP="008A5F47">
      <w:pPr>
        <w:rPr>
          <w:lang w:val="en"/>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FINITE STATE-SPACE MARKOV CHAIN EXAMPLE</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numpy</w:t>
      </w:r>
      <w:proofErr w:type="spellEnd"/>
      <w:r w:rsidRPr="008A5F47">
        <w:rPr>
          <w:rFonts w:ascii="CourierHP" w:hAnsi="CourierHP"/>
          <w:sz w:val="20"/>
          <w:szCs w:val="20"/>
        </w:rPr>
        <w:t xml:space="preserve"> as np</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scipy.stats</w:t>
      </w:r>
      <w:proofErr w:type="spellEnd"/>
      <w:r w:rsidRPr="008A5F47">
        <w:rPr>
          <w:rFonts w:ascii="CourierHP" w:hAnsi="CourierHP"/>
          <w:sz w:val="20"/>
          <w:szCs w:val="20"/>
        </w:rPr>
        <w:t xml:space="preserve"> as stats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matplotlib.pyplot</w:t>
      </w:r>
      <w:proofErr w:type="spellEnd"/>
      <w:r w:rsidRPr="008A5F47">
        <w:rPr>
          <w:rFonts w:ascii="CourierHP" w:hAnsi="CourierHP"/>
          <w:sz w:val="20"/>
          <w:szCs w:val="20"/>
        </w:rPr>
        <w:t xml:space="preserve"> as </w:t>
      </w:r>
      <w:proofErr w:type="spellStart"/>
      <w:r w:rsidRPr="008A5F47">
        <w:rPr>
          <w:rFonts w:ascii="CourierHP" w:hAnsi="CourierHP"/>
          <w:sz w:val="20"/>
          <w:szCs w:val="20"/>
        </w:rPr>
        <w:t>plt</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from</w:t>
      </w:r>
      <w:proofErr w:type="gramEnd"/>
      <w:r w:rsidRPr="008A5F47">
        <w:rPr>
          <w:rFonts w:ascii="CourierHP" w:hAnsi="CourierHP"/>
          <w:sz w:val="20"/>
          <w:szCs w:val="20"/>
        </w:rPr>
        <w:t xml:space="preserve"> </w:t>
      </w:r>
      <w:proofErr w:type="spellStart"/>
      <w:r w:rsidRPr="008A5F47">
        <w:rPr>
          <w:rFonts w:ascii="CourierHP" w:hAnsi="CourierHP"/>
          <w:sz w:val="20"/>
          <w:szCs w:val="20"/>
        </w:rPr>
        <w:t>matplotlib</w:t>
      </w:r>
      <w:proofErr w:type="spellEnd"/>
      <w:r w:rsidRPr="008A5F47">
        <w:rPr>
          <w:rFonts w:ascii="CourierHP" w:hAnsi="CourierHP"/>
          <w:sz w:val="20"/>
          <w:szCs w:val="20"/>
        </w:rPr>
        <w:t xml:space="preserve"> import </w:t>
      </w:r>
      <w:proofErr w:type="spellStart"/>
      <w:r w:rsidRPr="008A5F47">
        <w:rPr>
          <w:rFonts w:ascii="CourierHP" w:hAnsi="CourierHP"/>
          <w:sz w:val="20"/>
          <w:szCs w:val="20"/>
        </w:rPr>
        <w:t>gridspec</w:t>
      </w:r>
      <w:proofErr w:type="spellEnd"/>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import</w:t>
      </w:r>
      <w:proofErr w:type="gramEnd"/>
      <w:r w:rsidRPr="008A5F47">
        <w:rPr>
          <w:rFonts w:ascii="CourierHP" w:hAnsi="CourierHP"/>
          <w:sz w:val="20"/>
          <w:szCs w:val="20"/>
        </w:rPr>
        <w:t xml:space="preserve"> </w:t>
      </w:r>
      <w:proofErr w:type="spellStart"/>
      <w:r w:rsidRPr="008A5F47">
        <w:rPr>
          <w:rFonts w:ascii="CourierHP" w:hAnsi="CourierHP"/>
          <w:sz w:val="20"/>
          <w:szCs w:val="20"/>
        </w:rPr>
        <w:t>pylab</w:t>
      </w:r>
      <w:proofErr w:type="spellEnd"/>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TRANSITION OPERATOR</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S = Sunny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F = Foggy</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 =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-&gt;S F-&gt;S R-&gt;S</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-&gt;F F-&gt;F R-&gt;F</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  S</w:t>
      </w:r>
      <w:proofErr w:type="gramEnd"/>
      <w:r w:rsidRPr="008A5F47">
        <w:rPr>
          <w:rFonts w:ascii="CourierHP" w:hAnsi="CourierHP"/>
          <w:sz w:val="20"/>
          <w:szCs w:val="20"/>
        </w:rPr>
        <w:t>-&gt;R F-&gt;R R-&gt;R</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P = </w:t>
      </w:r>
      <w:proofErr w:type="spellStart"/>
      <w:proofErr w:type="gramStart"/>
      <w:r w:rsidRPr="008A5F47">
        <w:rPr>
          <w:rFonts w:ascii="CourierHP" w:hAnsi="CourierHP"/>
          <w:sz w:val="20"/>
          <w:szCs w:val="20"/>
        </w:rPr>
        <w:t>np.array</w:t>
      </w:r>
      <w:proofErr w:type="spellEnd"/>
      <w:r w:rsidRPr="008A5F47">
        <w:rPr>
          <w:rFonts w:ascii="CourierHP" w:hAnsi="CourierHP"/>
          <w:sz w:val="20"/>
          <w:szCs w:val="20"/>
        </w:rPr>
        <w:t>(</w:t>
      </w:r>
      <w:proofErr w:type="gramEnd"/>
      <w:r w:rsidRPr="008A5F47">
        <w:rPr>
          <w:rFonts w:ascii="CourierHP" w:hAnsi="CourierHP"/>
          <w:sz w:val="20"/>
          <w:szCs w:val="20"/>
        </w:rPr>
        <w:t>[[ 0.8 ,  0.15,  0.05],</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[ 0.4</w:t>
      </w:r>
      <w:proofErr w:type="gramEnd"/>
      <w:r w:rsidRPr="008A5F47">
        <w:rPr>
          <w:rFonts w:ascii="CourierHP" w:hAnsi="CourierHP"/>
          <w:sz w:val="20"/>
          <w:szCs w:val="20"/>
        </w:rPr>
        <w:t xml:space="preserve"> ,  0.5 ,  0.1 ],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[ 0.1</w:t>
      </w:r>
      <w:proofErr w:type="gramEnd"/>
      <w:r w:rsidRPr="008A5F47">
        <w:rPr>
          <w:rFonts w:ascii="CourierHP" w:hAnsi="CourierHP"/>
          <w:sz w:val="20"/>
          <w:szCs w:val="20"/>
        </w:rPr>
        <w:t xml:space="preserve"> ,  0.3 ,  0.6 ]])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nWeeks</w:t>
      </w:r>
      <w:proofErr w:type="spellEnd"/>
      <w:proofErr w:type="gramEnd"/>
      <w:r w:rsidRPr="008A5F47">
        <w:rPr>
          <w:rFonts w:ascii="CourierHP" w:hAnsi="CourierHP"/>
          <w:sz w:val="20"/>
          <w:szCs w:val="20"/>
        </w:rPr>
        <w:t xml:space="preserve"> = 25</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time</w:t>
      </w:r>
      <w:proofErr w:type="gramEnd"/>
      <w:r w:rsidRPr="008A5F47">
        <w:rPr>
          <w:rFonts w:ascii="CourierHP" w:hAnsi="CourierHP"/>
          <w:sz w:val="20"/>
          <w:szCs w:val="20"/>
        </w:rPr>
        <w:t xml:space="preserve"> series of state vectors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X = </w:t>
      </w:r>
      <w:proofErr w:type="spellStart"/>
      <w:proofErr w:type="gramStart"/>
      <w:r w:rsidRPr="008A5F47">
        <w:rPr>
          <w:rFonts w:ascii="CourierHP" w:hAnsi="CourierHP"/>
          <w:sz w:val="20"/>
          <w:szCs w:val="20"/>
        </w:rPr>
        <w:t>np.zeros</w:t>
      </w:r>
      <w:proofErr w:type="spellEnd"/>
      <w:r w:rsidRPr="008A5F47">
        <w:rPr>
          <w:rFonts w:ascii="CourierHP" w:hAnsi="CourierHP"/>
          <w:sz w:val="20"/>
          <w:szCs w:val="20"/>
        </w:rPr>
        <w:t>(</w:t>
      </w:r>
      <w:proofErr w:type="gramEnd"/>
      <w:r w:rsidRPr="008A5F47">
        <w:rPr>
          <w:rFonts w:ascii="CourierHP" w:hAnsi="CourierHP"/>
          <w:sz w:val="20"/>
          <w:szCs w:val="20"/>
        </w:rPr>
        <w:t xml:space="preserve">(nWeeks,3)) </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#INITIAL STATE IS RAINY</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X[</w:t>
      </w:r>
      <w:proofErr w:type="gramEnd"/>
      <w:r w:rsidRPr="008A5F47">
        <w:rPr>
          <w:rFonts w:ascii="CourierHP" w:hAnsi="CourierHP"/>
          <w:sz w:val="20"/>
          <w:szCs w:val="20"/>
        </w:rPr>
        <w:t>0,:] = [0,0,1];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RUN MARKOV CHAIN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for</w:t>
      </w:r>
      <w:proofErr w:type="gramEnd"/>
      <w:r w:rsidRPr="008A5F47">
        <w:rPr>
          <w:rFonts w:ascii="CourierHP" w:hAnsi="CourierHP"/>
          <w:sz w:val="20"/>
          <w:szCs w:val="20"/>
        </w:rPr>
        <w:t xml:space="preserve"> </w:t>
      </w:r>
      <w:proofErr w:type="spellStart"/>
      <w:r w:rsidRPr="008A5F47">
        <w:rPr>
          <w:rFonts w:ascii="CourierHP" w:hAnsi="CourierHP"/>
          <w:sz w:val="20"/>
          <w:szCs w:val="20"/>
        </w:rPr>
        <w:t>iB</w:t>
      </w:r>
      <w:proofErr w:type="spellEnd"/>
      <w:r w:rsidRPr="008A5F47">
        <w:rPr>
          <w:rFonts w:ascii="CourierHP" w:hAnsi="CourierHP"/>
          <w:sz w:val="20"/>
          <w:szCs w:val="20"/>
        </w:rPr>
        <w:t xml:space="preserve"> in range(nWeeks-1):</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xml:space="preserve">    </w:t>
      </w:r>
      <w:proofErr w:type="gramStart"/>
      <w:r w:rsidRPr="008A5F47">
        <w:rPr>
          <w:rFonts w:ascii="CourierHP" w:hAnsi="CourierHP"/>
          <w:sz w:val="20"/>
          <w:szCs w:val="20"/>
        </w:rPr>
        <w:t>X[</w:t>
      </w:r>
      <w:proofErr w:type="gramEnd"/>
      <w:r w:rsidRPr="008A5F47">
        <w:rPr>
          <w:rFonts w:ascii="CourierHP" w:hAnsi="CourierHP"/>
          <w:sz w:val="20"/>
          <w:szCs w:val="20"/>
        </w:rPr>
        <w:t>iB+1,:] = np.dot(X[</w:t>
      </w:r>
      <w:proofErr w:type="spellStart"/>
      <w:r w:rsidRPr="008A5F47">
        <w:rPr>
          <w:rFonts w:ascii="CourierHP" w:hAnsi="CourierHP"/>
          <w:sz w:val="20"/>
          <w:szCs w:val="20"/>
        </w:rPr>
        <w:t>iB</w:t>
      </w:r>
      <w:proofErr w:type="spellEnd"/>
      <w:r w:rsidRPr="008A5F47">
        <w:rPr>
          <w:rFonts w:ascii="CourierHP" w:hAnsi="CourierHP"/>
          <w:sz w:val="20"/>
          <w:szCs w:val="20"/>
        </w:rPr>
        <w:t>,:],P)</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 DISPLAY</w:t>
      </w:r>
    </w:p>
    <w:p w:rsidR="008A5F47" w:rsidRPr="008A5F47" w:rsidRDefault="008A5F47" w:rsidP="008A5F47">
      <w:pPr>
        <w:spacing w:line="240" w:lineRule="auto"/>
        <w:contextualSpacing/>
        <w:rPr>
          <w:rFonts w:ascii="CourierHP" w:hAnsi="CourierHP"/>
          <w:sz w:val="20"/>
          <w:szCs w:val="20"/>
        </w:rPr>
      </w:pP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:,0],color='</w:t>
      </w:r>
      <w:proofErr w:type="spellStart"/>
      <w:r w:rsidRPr="008A5F47">
        <w:rPr>
          <w:rFonts w:ascii="CourierHP" w:hAnsi="CourierHP"/>
          <w:sz w:val="20"/>
          <w:szCs w:val="20"/>
        </w:rPr>
        <w:t>r',linewidth</w:t>
      </w:r>
      <w:proofErr w:type="spellEnd"/>
      <w:r w:rsidRPr="008A5F47">
        <w:rPr>
          <w:rFonts w:ascii="CourierHP" w:hAnsi="CourierHP"/>
          <w:sz w:val="20"/>
          <w:szCs w:val="20"/>
        </w:rPr>
        <w:t>=2,label='Sunny')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:,1],color='</w:t>
      </w:r>
      <w:proofErr w:type="spellStart"/>
      <w:r w:rsidRPr="008A5F47">
        <w:rPr>
          <w:rFonts w:ascii="CourierHP" w:hAnsi="CourierHP"/>
          <w:sz w:val="20"/>
          <w:szCs w:val="20"/>
        </w:rPr>
        <w:t>k',linewidth</w:t>
      </w:r>
      <w:proofErr w:type="spellEnd"/>
      <w:r w:rsidRPr="008A5F47">
        <w:rPr>
          <w:rFonts w:ascii="CourierHP" w:hAnsi="CourierHP"/>
          <w:sz w:val="20"/>
          <w:szCs w:val="20"/>
        </w:rPr>
        <w:t>=2,label='Foggy')</w:t>
      </w:r>
    </w:p>
    <w:p w:rsidR="008A5F47" w:rsidRPr="008A5F47" w:rsidRDefault="008A5F47" w:rsidP="008A5F47">
      <w:pPr>
        <w:spacing w:line="240" w:lineRule="auto"/>
        <w:contextualSpacing/>
        <w:rPr>
          <w:rFonts w:ascii="CourierHP" w:hAnsi="CourierHP"/>
          <w:sz w:val="20"/>
          <w:szCs w:val="20"/>
        </w:rPr>
      </w:pPr>
      <w:proofErr w:type="spellStart"/>
      <w:r w:rsidRPr="008A5F47">
        <w:rPr>
          <w:rFonts w:ascii="CourierHP" w:hAnsi="CourierHP"/>
          <w:sz w:val="20"/>
          <w:szCs w:val="20"/>
        </w:rPr>
        <w:t>plt.plot</w:t>
      </w:r>
      <w:proofErr w:type="spellEnd"/>
      <w:r w:rsidRPr="008A5F47">
        <w:rPr>
          <w:rFonts w:ascii="CourierHP" w:hAnsi="CourierHP"/>
          <w:sz w:val="20"/>
          <w:szCs w:val="20"/>
        </w:rPr>
        <w:t>(</w:t>
      </w:r>
      <w:proofErr w:type="gramStart"/>
      <w:r w:rsidRPr="008A5F47">
        <w:rPr>
          <w:rFonts w:ascii="CourierHP" w:hAnsi="CourierHP"/>
          <w:sz w:val="20"/>
          <w:szCs w:val="20"/>
        </w:rPr>
        <w:t>X[</w:t>
      </w:r>
      <w:proofErr w:type="gramEnd"/>
      <w:r w:rsidRPr="008A5F47">
        <w:rPr>
          <w:rFonts w:ascii="CourierHP" w:hAnsi="CourierHP"/>
          <w:sz w:val="20"/>
          <w:szCs w:val="20"/>
        </w:rPr>
        <w:t>:,2],color='</w:t>
      </w:r>
      <w:proofErr w:type="spellStart"/>
      <w:r w:rsidRPr="008A5F47">
        <w:rPr>
          <w:rFonts w:ascii="CourierHP" w:hAnsi="CourierHP"/>
          <w:sz w:val="20"/>
          <w:szCs w:val="20"/>
        </w:rPr>
        <w:t>b',linewidth</w:t>
      </w:r>
      <w:proofErr w:type="spellEnd"/>
      <w:r w:rsidRPr="008A5F47">
        <w:rPr>
          <w:rFonts w:ascii="CourierHP" w:hAnsi="CourierHP"/>
          <w:sz w:val="20"/>
          <w:szCs w:val="20"/>
        </w:rPr>
        <w:t>=2,label='Rainy')</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plt.axvline</w:t>
      </w:r>
      <w:proofErr w:type="spellEnd"/>
      <w:r w:rsidRPr="008A5F47">
        <w:rPr>
          <w:rFonts w:ascii="CourierHP" w:hAnsi="CourierHP"/>
          <w:sz w:val="20"/>
          <w:szCs w:val="20"/>
        </w:rPr>
        <w:t>(</w:t>
      </w:r>
      <w:proofErr w:type="gramEnd"/>
      <w:r w:rsidRPr="008A5F47">
        <w:rPr>
          <w:rFonts w:ascii="CourierHP" w:hAnsi="CourierHP"/>
          <w:sz w:val="20"/>
          <w:szCs w:val="20"/>
        </w:rPr>
        <w:t>15, color='</w:t>
      </w:r>
      <w:proofErr w:type="spellStart"/>
      <w:r w:rsidRPr="008A5F47">
        <w:rPr>
          <w:rFonts w:ascii="CourierHP" w:hAnsi="CourierHP"/>
          <w:sz w:val="20"/>
          <w:szCs w:val="20"/>
        </w:rPr>
        <w:t>g',ls</w:t>
      </w:r>
      <w:proofErr w:type="spellEnd"/>
      <w:r w:rsidRPr="008A5F47">
        <w:rPr>
          <w:rFonts w:ascii="CourierHP" w:hAnsi="CourierHP"/>
          <w:sz w:val="20"/>
          <w:szCs w:val="20"/>
        </w:rPr>
        <w:t>='</w:t>
      </w:r>
      <w:proofErr w:type="spellStart"/>
      <w:r w:rsidRPr="008A5F47">
        <w:rPr>
          <w:rFonts w:ascii="CourierHP" w:hAnsi="CourierHP"/>
          <w:sz w:val="20"/>
          <w:szCs w:val="20"/>
        </w:rPr>
        <w:t>dashed',label</w:t>
      </w:r>
      <w:proofErr w:type="spellEnd"/>
      <w:r w:rsidRPr="008A5F47">
        <w:rPr>
          <w:rFonts w:ascii="CourierHP" w:hAnsi="CourierHP"/>
          <w:sz w:val="20"/>
          <w:szCs w:val="20"/>
        </w:rPr>
        <w:t>='Burn In')</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leg=</w:t>
      </w:r>
      <w:proofErr w:type="spellStart"/>
      <w:proofErr w:type="gramEnd"/>
      <w:r w:rsidRPr="008A5F47">
        <w:rPr>
          <w:rFonts w:ascii="CourierHP" w:hAnsi="CourierHP"/>
          <w:sz w:val="20"/>
          <w:szCs w:val="20"/>
        </w:rPr>
        <w:t>plt.legend</w:t>
      </w:r>
      <w:proofErr w:type="spellEnd"/>
      <w:r w:rsidRPr="008A5F47">
        <w:rPr>
          <w:rFonts w:ascii="CourierHP" w:hAnsi="CourierHP"/>
          <w:sz w:val="20"/>
          <w:szCs w:val="20"/>
        </w:rPr>
        <w:t>(</w:t>
      </w:r>
      <w:proofErr w:type="spellStart"/>
      <w:r w:rsidRPr="008A5F47">
        <w:rPr>
          <w:rFonts w:ascii="CourierHP" w:hAnsi="CourierHP"/>
          <w:sz w:val="20"/>
          <w:szCs w:val="20"/>
        </w:rPr>
        <w:t>loc</w:t>
      </w:r>
      <w:proofErr w:type="spellEnd"/>
      <w:r w:rsidRPr="008A5F47">
        <w:rPr>
          <w:rFonts w:ascii="CourierHP" w:hAnsi="CourierHP"/>
          <w:sz w:val="20"/>
          <w:szCs w:val="20"/>
        </w:rPr>
        <w:t>='upper right')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ltext</w:t>
      </w:r>
      <w:proofErr w:type="spellEnd"/>
      <w:r w:rsidRPr="008A5F47">
        <w:rPr>
          <w:rFonts w:ascii="CourierHP" w:hAnsi="CourierHP"/>
          <w:sz w:val="20"/>
          <w:szCs w:val="20"/>
        </w:rPr>
        <w:t xml:space="preserv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leg.get_texts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llines</w:t>
      </w:r>
      <w:proofErr w:type="spellEnd"/>
      <w:proofErr w:type="gramEnd"/>
      <w:r w:rsidRPr="008A5F47">
        <w:rPr>
          <w:rFonts w:ascii="CourierHP" w:hAnsi="CourierHP"/>
          <w:sz w:val="20"/>
          <w:szCs w:val="20"/>
        </w:rPr>
        <w:t xml:space="preserve"> = </w:t>
      </w:r>
      <w:proofErr w:type="spellStart"/>
      <w:r w:rsidRPr="008A5F47">
        <w:rPr>
          <w:rFonts w:ascii="CourierHP" w:hAnsi="CourierHP"/>
          <w:sz w:val="20"/>
          <w:szCs w:val="20"/>
        </w:rPr>
        <w:t>leg.get_lines</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gramStart"/>
      <w:r w:rsidRPr="008A5F47">
        <w:rPr>
          <w:rFonts w:ascii="CourierHP" w:hAnsi="CourierHP"/>
          <w:sz w:val="20"/>
          <w:szCs w:val="20"/>
        </w:rPr>
        <w:t>frame  =</w:t>
      </w:r>
      <w:proofErr w:type="gramEnd"/>
      <w:r w:rsidRPr="008A5F47">
        <w:rPr>
          <w:rFonts w:ascii="CourierHP" w:hAnsi="CourierHP"/>
          <w:sz w:val="20"/>
          <w:szCs w:val="20"/>
        </w:rPr>
        <w:t xml:space="preserve"> </w:t>
      </w:r>
      <w:proofErr w:type="spellStart"/>
      <w:r w:rsidRPr="008A5F47">
        <w:rPr>
          <w:rFonts w:ascii="CourierHP" w:hAnsi="CourierHP"/>
          <w:sz w:val="20"/>
          <w:szCs w:val="20"/>
        </w:rPr>
        <w:t>leg.get_frame</w:t>
      </w:r>
      <w:proofErr w:type="spellEnd"/>
      <w:r w:rsidRPr="008A5F47">
        <w:rPr>
          <w:rFonts w:ascii="CourierHP" w:hAnsi="CourierHP"/>
          <w:sz w:val="20"/>
          <w:szCs w:val="20"/>
        </w:rPr>
        <w:t>()</w:t>
      </w:r>
    </w:p>
    <w:p w:rsidR="008A5F47" w:rsidRP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plt.title</w:t>
      </w:r>
      <w:proofErr w:type="spellEnd"/>
      <w:r w:rsidRPr="008A5F47">
        <w:rPr>
          <w:rFonts w:ascii="CourierHP" w:hAnsi="CourierHP"/>
          <w:sz w:val="20"/>
          <w:szCs w:val="20"/>
        </w:rPr>
        <w:t>(</w:t>
      </w:r>
      <w:proofErr w:type="gramEnd"/>
      <w:r w:rsidRPr="008A5F47">
        <w:rPr>
          <w:rFonts w:ascii="CourierHP" w:hAnsi="CourierHP"/>
          <w:sz w:val="20"/>
          <w:szCs w:val="20"/>
        </w:rPr>
        <w:t>"Markov Chain Weather State Transitions")</w:t>
      </w:r>
    </w:p>
    <w:p w:rsidR="008A5F47" w:rsidRPr="008A5F47" w:rsidRDefault="008A5F47" w:rsidP="008A5F47">
      <w:pPr>
        <w:spacing w:line="240" w:lineRule="auto"/>
        <w:contextualSpacing/>
        <w:rPr>
          <w:rFonts w:ascii="CourierHP" w:hAnsi="CourierHP"/>
          <w:sz w:val="20"/>
          <w:szCs w:val="20"/>
        </w:rPr>
      </w:pPr>
      <w:r w:rsidRPr="008A5F47">
        <w:rPr>
          <w:rFonts w:ascii="CourierHP" w:hAnsi="CourierHP"/>
          <w:sz w:val="20"/>
          <w:szCs w:val="20"/>
        </w:rPr>
        <w:t>#</w:t>
      </w:r>
      <w:proofErr w:type="spellStart"/>
      <w:proofErr w:type="gramStart"/>
      <w:r w:rsidRPr="008A5F47">
        <w:rPr>
          <w:rFonts w:ascii="CourierHP" w:hAnsi="CourierHP"/>
          <w:sz w:val="20"/>
          <w:szCs w:val="20"/>
        </w:rPr>
        <w:t>plt.show</w:t>
      </w:r>
      <w:proofErr w:type="spellEnd"/>
      <w:r w:rsidRPr="008A5F47">
        <w:rPr>
          <w:rFonts w:ascii="CourierHP" w:hAnsi="CourierHP"/>
          <w:sz w:val="20"/>
          <w:szCs w:val="20"/>
        </w:rPr>
        <w:t>()</w:t>
      </w:r>
      <w:proofErr w:type="gramEnd"/>
    </w:p>
    <w:p w:rsidR="008A5F47" w:rsidRDefault="008A5F47" w:rsidP="008A5F47">
      <w:pPr>
        <w:spacing w:line="240" w:lineRule="auto"/>
        <w:contextualSpacing/>
        <w:rPr>
          <w:rFonts w:ascii="CourierHP" w:hAnsi="CourierHP"/>
          <w:sz w:val="20"/>
          <w:szCs w:val="20"/>
        </w:rPr>
      </w:pPr>
      <w:proofErr w:type="spellStart"/>
      <w:proofErr w:type="gramStart"/>
      <w:r w:rsidRPr="008A5F47">
        <w:rPr>
          <w:rFonts w:ascii="CourierHP" w:hAnsi="CourierHP"/>
          <w:sz w:val="20"/>
          <w:szCs w:val="20"/>
        </w:rPr>
        <w:t>plt.savefig</w:t>
      </w:r>
      <w:proofErr w:type="spellEnd"/>
      <w:r w:rsidRPr="008A5F47">
        <w:rPr>
          <w:rFonts w:ascii="CourierHP" w:hAnsi="CourierHP"/>
          <w:sz w:val="20"/>
          <w:szCs w:val="20"/>
        </w:rPr>
        <w:t>(</w:t>
      </w:r>
      <w:proofErr w:type="gramEnd"/>
      <w:r w:rsidRPr="008A5F47">
        <w:rPr>
          <w:rFonts w:ascii="CourierHP" w:hAnsi="CourierHP"/>
          <w:sz w:val="20"/>
          <w:szCs w:val="20"/>
        </w:rPr>
        <w:t>'mcmc-markov-chain-finite-state.png')</w:t>
      </w:r>
    </w:p>
    <w:p w:rsidR="008A5F47" w:rsidRDefault="008A5F47">
      <w:pPr>
        <w:rPr>
          <w:rFonts w:ascii="CourierHP" w:hAnsi="CourierHP"/>
          <w:sz w:val="20"/>
          <w:szCs w:val="20"/>
        </w:rPr>
      </w:pPr>
      <w:r>
        <w:rPr>
          <w:rFonts w:ascii="CourierHP" w:hAnsi="CourierHP"/>
          <w:sz w:val="20"/>
          <w:szCs w:val="20"/>
        </w:rPr>
        <w:br w:type="page"/>
      </w:r>
    </w:p>
    <w:p w:rsidR="005B304F" w:rsidRDefault="005B304F" w:rsidP="005B304F">
      <w:pPr>
        <w:pStyle w:val="Heading1"/>
        <w:numPr>
          <w:ilvl w:val="0"/>
          <w:numId w:val="19"/>
        </w:numPr>
        <w:rPr>
          <w:lang w:val="en"/>
        </w:rPr>
      </w:pPr>
      <w:bookmarkStart w:id="245" w:name="_Toc444253287"/>
      <w:r w:rsidRPr="004F6417">
        <w:rPr>
          <w:lang w:val="en"/>
        </w:rPr>
        <w:lastRenderedPageBreak/>
        <w:t xml:space="preserve">Appendix: MCMC </w:t>
      </w:r>
      <w:r>
        <w:rPr>
          <w:lang w:val="en"/>
        </w:rPr>
        <w:t xml:space="preserve">Markov Chain </w:t>
      </w:r>
      <w:proofErr w:type="spellStart"/>
      <w:r>
        <w:rPr>
          <w:lang w:val="en"/>
        </w:rPr>
        <w:t>Continous</w:t>
      </w:r>
      <w:proofErr w:type="spellEnd"/>
      <w:r>
        <w:rPr>
          <w:lang w:val="en"/>
        </w:rPr>
        <w:t xml:space="preserve"> State Transitions Code</w:t>
      </w:r>
      <w:bookmarkEnd w:id="245"/>
    </w:p>
    <w:p w:rsidR="005B304F" w:rsidRPr="005B304F" w:rsidRDefault="005B304F" w:rsidP="005B304F">
      <w:pPr>
        <w:rPr>
          <w:lang w:val="en"/>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EXAMPLE OF CONTINUOUS STATE-SPACE MARKOV CHAIN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numpy</w:t>
      </w:r>
      <w:proofErr w:type="spellEnd"/>
      <w:r w:rsidRPr="005B304F">
        <w:rPr>
          <w:rFonts w:ascii="CourierHP" w:hAnsi="CourierHP"/>
          <w:sz w:val="20"/>
          <w:szCs w:val="20"/>
        </w:rPr>
        <w:t xml:space="preserve"> as np</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scipy.stats</w:t>
      </w:r>
      <w:proofErr w:type="spellEnd"/>
      <w:r w:rsidRPr="005B304F">
        <w:rPr>
          <w:rFonts w:ascii="CourierHP" w:hAnsi="CourierHP"/>
          <w:sz w:val="20"/>
          <w:szCs w:val="20"/>
        </w:rPr>
        <w:t xml:space="preserve"> as stats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matplotlib.pyplot</w:t>
      </w:r>
      <w:proofErr w:type="spellEnd"/>
      <w:r w:rsidRPr="005B304F">
        <w:rPr>
          <w:rFonts w:ascii="CourierHP" w:hAnsi="CourierHP"/>
          <w:sz w:val="20"/>
          <w:szCs w:val="20"/>
        </w:rPr>
        <w:t xml:space="preserve"> as </w:t>
      </w:r>
      <w:proofErr w:type="spellStart"/>
      <w:r w:rsidRPr="005B304F">
        <w:rPr>
          <w:rFonts w:ascii="CourierHP" w:hAnsi="CourierHP"/>
          <w:sz w:val="20"/>
          <w:szCs w:val="20"/>
        </w:rPr>
        <w:t>plt</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from</w:t>
      </w:r>
      <w:proofErr w:type="gramEnd"/>
      <w:r w:rsidRPr="005B304F">
        <w:rPr>
          <w:rFonts w:ascii="CourierHP" w:hAnsi="CourierHP"/>
          <w:sz w:val="20"/>
          <w:szCs w:val="20"/>
        </w:rPr>
        <w:t xml:space="preserve"> </w:t>
      </w:r>
      <w:proofErr w:type="spellStart"/>
      <w:r w:rsidRPr="005B304F">
        <w:rPr>
          <w:rFonts w:ascii="CourierHP" w:hAnsi="CourierHP"/>
          <w:sz w:val="20"/>
          <w:szCs w:val="20"/>
        </w:rPr>
        <w:t>matplotlib</w:t>
      </w:r>
      <w:proofErr w:type="spellEnd"/>
      <w:r w:rsidRPr="005B304F">
        <w:rPr>
          <w:rFonts w:ascii="CourierHP" w:hAnsi="CourierHP"/>
          <w:sz w:val="20"/>
          <w:szCs w:val="20"/>
        </w:rPr>
        <w:t xml:space="preserve"> import </w:t>
      </w:r>
      <w:proofErr w:type="spellStart"/>
      <w:r w:rsidRPr="005B304F">
        <w:rPr>
          <w:rFonts w:ascii="CourierHP" w:hAnsi="CourierHP"/>
          <w:sz w:val="20"/>
          <w:szCs w:val="20"/>
        </w:rPr>
        <w:t>gridspec</w:t>
      </w:r>
      <w:proofErr w:type="spellEnd"/>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import</w:t>
      </w:r>
      <w:proofErr w:type="gramEnd"/>
      <w:r w:rsidRPr="005B304F">
        <w:rPr>
          <w:rFonts w:ascii="CourierHP" w:hAnsi="CourierHP"/>
          <w:sz w:val="20"/>
          <w:szCs w:val="20"/>
        </w:rPr>
        <w:t xml:space="preserve"> </w:t>
      </w:r>
      <w:proofErr w:type="spellStart"/>
      <w:r w:rsidRPr="005B304F">
        <w:rPr>
          <w:rFonts w:ascii="CourierHP" w:hAnsi="CourierHP"/>
          <w:sz w:val="20"/>
          <w:szCs w:val="20"/>
        </w:rPr>
        <w:t>pylab</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INITIALIZE</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np.random.seed</w:t>
      </w:r>
      <w:proofErr w:type="spellEnd"/>
      <w:r w:rsidRPr="005B304F">
        <w:rPr>
          <w:rFonts w:ascii="CourierHP" w:hAnsi="CourierHP"/>
          <w:sz w:val="20"/>
          <w:szCs w:val="20"/>
        </w:rPr>
        <w:t>(</w:t>
      </w:r>
      <w:proofErr w:type="gramEnd"/>
      <w:r w:rsidRPr="005B304F">
        <w:rPr>
          <w:rFonts w:ascii="CourierHP" w:hAnsi="CourierHP"/>
          <w:sz w:val="20"/>
          <w:szCs w:val="20"/>
        </w:rPr>
        <w:t xml:space="preserve">271828) </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nBurnin</w:t>
      </w:r>
      <w:proofErr w:type="spellEnd"/>
      <w:proofErr w:type="gramEnd"/>
      <w:r w:rsidRPr="005B304F">
        <w:rPr>
          <w:rFonts w:ascii="CourierHP" w:hAnsi="CourierHP"/>
          <w:sz w:val="20"/>
          <w:szCs w:val="20"/>
        </w:rPr>
        <w:t xml:space="preserve"> = 50; # BURNIN</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nChains</w:t>
      </w:r>
      <w:proofErr w:type="spellEnd"/>
      <w:proofErr w:type="gramEnd"/>
      <w:r w:rsidRPr="005B304F">
        <w:rPr>
          <w:rFonts w:ascii="CourierHP" w:hAnsi="CourierHP"/>
          <w:sz w:val="20"/>
          <w:szCs w:val="20"/>
        </w:rPr>
        <w:t xml:space="preserve"> = 5;  # MARKOV CHAINS</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DEFINE TRANSITION OPERATOR</w:t>
      </w: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def</w:t>
      </w:r>
      <w:proofErr w:type="spellEnd"/>
      <w:proofErr w:type="gramEnd"/>
      <w:r w:rsidRPr="005B304F">
        <w:rPr>
          <w:rFonts w:ascii="CourierHP" w:hAnsi="CourierHP"/>
          <w:sz w:val="20"/>
          <w:szCs w:val="20"/>
        </w:rPr>
        <w:t xml:space="preserve"> P(</w:t>
      </w:r>
      <w:proofErr w:type="spellStart"/>
      <w:r w:rsidRPr="005B304F">
        <w:rPr>
          <w:rFonts w:ascii="CourierHP" w:hAnsi="CourierHP"/>
          <w:sz w:val="20"/>
          <w:szCs w:val="20"/>
        </w:rPr>
        <w:t>x,n</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b/>
      </w:r>
      <w:proofErr w:type="gramStart"/>
      <w:r w:rsidRPr="005B304F">
        <w:rPr>
          <w:rFonts w:ascii="CourierHP" w:hAnsi="CourierHP"/>
          <w:sz w:val="20"/>
          <w:szCs w:val="20"/>
        </w:rPr>
        <w:t>return</w:t>
      </w:r>
      <w:proofErr w:type="gramEnd"/>
      <w:r w:rsidRPr="005B304F">
        <w:rPr>
          <w:rFonts w:ascii="CourierHP" w:hAnsi="CourierHP"/>
          <w:sz w:val="20"/>
          <w:szCs w:val="20"/>
        </w:rPr>
        <w:t xml:space="preserve"> </w:t>
      </w:r>
      <w:proofErr w:type="spellStart"/>
      <w:r w:rsidRPr="005B304F">
        <w:rPr>
          <w:rFonts w:ascii="CourierHP" w:hAnsi="CourierHP"/>
          <w:sz w:val="20"/>
          <w:szCs w:val="20"/>
        </w:rPr>
        <w:t>np.random.normal</w:t>
      </w:r>
      <w:proofErr w:type="spellEnd"/>
      <w:r w:rsidRPr="005B304F">
        <w:rPr>
          <w:rFonts w:ascii="CourierHP" w:hAnsi="CourierHP"/>
          <w:sz w:val="20"/>
          <w:szCs w:val="20"/>
        </w:rPr>
        <w:t>(0.5*x,1,size=n)</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nTransitions</w:t>
      </w:r>
      <w:proofErr w:type="spellEnd"/>
      <w:proofErr w:type="gramEnd"/>
      <w:r w:rsidRPr="005B304F">
        <w:rPr>
          <w:rFonts w:ascii="CourierHP" w:hAnsi="CourierHP"/>
          <w:sz w:val="20"/>
          <w:szCs w:val="20"/>
        </w:rPr>
        <w:t xml:space="preserve"> = 1000;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x = </w:t>
      </w:r>
      <w:proofErr w:type="spellStart"/>
      <w:proofErr w:type="gramStart"/>
      <w:r w:rsidRPr="005B304F">
        <w:rPr>
          <w:rFonts w:ascii="CourierHP" w:hAnsi="CourierHP"/>
          <w:sz w:val="20"/>
          <w:szCs w:val="20"/>
        </w:rPr>
        <w:t>np.zeros</w:t>
      </w:r>
      <w:proofErr w:type="spellEnd"/>
      <w:r w:rsidRPr="005B304F">
        <w:rPr>
          <w:rFonts w:ascii="CourierHP" w:hAnsi="CourierHP"/>
          <w:sz w:val="20"/>
          <w:szCs w:val="20"/>
        </w:rPr>
        <w:t>(</w:t>
      </w:r>
      <w:proofErr w:type="gramEnd"/>
      <w:r w:rsidRPr="005B304F">
        <w:rPr>
          <w:rFonts w:ascii="CourierHP" w:hAnsi="CourierHP"/>
          <w:sz w:val="20"/>
          <w:szCs w:val="20"/>
        </w:rPr>
        <w:t>(</w:t>
      </w:r>
      <w:proofErr w:type="spellStart"/>
      <w:r w:rsidRPr="005B304F">
        <w:rPr>
          <w:rFonts w:ascii="CourierHP" w:hAnsi="CourierHP"/>
          <w:sz w:val="20"/>
          <w:szCs w:val="20"/>
        </w:rPr>
        <w:t>nTransitions,nChains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x[</w:t>
      </w:r>
      <w:proofErr w:type="gramEnd"/>
      <w:r w:rsidRPr="005B304F">
        <w:rPr>
          <w:rFonts w:ascii="CourierHP" w:hAnsi="CourierHP"/>
          <w:sz w:val="20"/>
          <w:szCs w:val="20"/>
        </w:rPr>
        <w:t xml:space="preserve">0,:] = </w:t>
      </w:r>
      <w:proofErr w:type="spellStart"/>
      <w:r w:rsidRPr="005B304F">
        <w:rPr>
          <w:rFonts w:ascii="CourierHP" w:hAnsi="CourierHP"/>
          <w:sz w:val="20"/>
          <w:szCs w:val="20"/>
        </w:rPr>
        <w:t>np.random.normal</w:t>
      </w:r>
      <w:proofErr w:type="spellEnd"/>
      <w:r w:rsidRPr="005B304F">
        <w:rPr>
          <w:rFonts w:ascii="CourierHP" w:hAnsi="CourierHP"/>
          <w:sz w:val="20"/>
          <w:szCs w:val="20"/>
        </w:rPr>
        <w:t>(1,1,size=</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RUN</w:t>
      </w:r>
      <w:proofErr w:type="gramEnd"/>
      <w:r w:rsidRPr="005B304F">
        <w:rPr>
          <w:rFonts w:ascii="CourierHP" w:hAnsi="CourierHP"/>
          <w:sz w:val="20"/>
          <w:szCs w:val="20"/>
        </w:rPr>
        <w:t xml:space="preserve"> THE CHAINS</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for</w:t>
      </w:r>
      <w:proofErr w:type="gramEnd"/>
      <w:r w:rsidRPr="005B304F">
        <w:rPr>
          <w:rFonts w:ascii="CourierHP" w:hAnsi="CourierHP"/>
          <w:sz w:val="20"/>
          <w:szCs w:val="20"/>
        </w:rPr>
        <w:t xml:space="preserve"> </w:t>
      </w:r>
      <w:proofErr w:type="spellStart"/>
      <w:r w:rsidRPr="005B304F">
        <w:rPr>
          <w:rFonts w:ascii="CourierHP" w:hAnsi="CourierHP"/>
          <w:sz w:val="20"/>
          <w:szCs w:val="20"/>
        </w:rPr>
        <w:t>iT</w:t>
      </w:r>
      <w:proofErr w:type="spellEnd"/>
      <w:r w:rsidRPr="005B304F">
        <w:rPr>
          <w:rFonts w:ascii="CourierHP" w:hAnsi="CourierHP"/>
          <w:sz w:val="20"/>
          <w:szCs w:val="20"/>
        </w:rPr>
        <w:t xml:space="preserve"> in range(nTransitions-1):</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    </w:t>
      </w:r>
      <w:proofErr w:type="gramStart"/>
      <w:r w:rsidRPr="005B304F">
        <w:rPr>
          <w:rFonts w:ascii="CourierHP" w:hAnsi="CourierHP"/>
          <w:sz w:val="20"/>
          <w:szCs w:val="20"/>
        </w:rPr>
        <w:t>x[</w:t>
      </w:r>
      <w:proofErr w:type="gramEnd"/>
      <w:r w:rsidRPr="005B304F">
        <w:rPr>
          <w:rFonts w:ascii="CourierHP" w:hAnsi="CourierHP"/>
          <w:sz w:val="20"/>
          <w:szCs w:val="20"/>
        </w:rPr>
        <w:t>iT+1,:] = P(x[</w:t>
      </w:r>
      <w:proofErr w:type="spellStart"/>
      <w:r w:rsidRPr="005B304F">
        <w:rPr>
          <w:rFonts w:ascii="CourierHP" w:hAnsi="CourierHP"/>
          <w:sz w:val="20"/>
          <w:szCs w:val="20"/>
        </w:rPr>
        <w:t>iT</w:t>
      </w:r>
      <w:proofErr w:type="spellEnd"/>
      <w:r w:rsidRPr="005B304F">
        <w:rPr>
          <w:rFonts w:ascii="CourierHP" w:hAnsi="CourierHP"/>
          <w:sz w:val="20"/>
          <w:szCs w:val="20"/>
        </w:rPr>
        <w:t>],</w:t>
      </w:r>
      <w:proofErr w:type="spellStart"/>
      <w:r w:rsidRPr="005B304F">
        <w:rPr>
          <w:rFonts w:ascii="CourierHP" w:hAnsi="CourierHP"/>
          <w:sz w:val="20"/>
          <w:szCs w:val="20"/>
        </w:rPr>
        <w:t>nChains</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plt.close</w:t>
      </w:r>
      <w:proofErr w:type="spellEnd"/>
      <w:r w:rsidRPr="005B304F">
        <w:rPr>
          <w:rFonts w:ascii="CourierHP" w:hAnsi="CourierHP"/>
          <w:sz w:val="20"/>
          <w:szCs w:val="20"/>
        </w:rPr>
        <w:t>(</w:t>
      </w:r>
      <w:proofErr w:type="gramEnd"/>
      <w:r w:rsidRPr="005B304F">
        <w:rPr>
          <w:rFonts w:ascii="CourierHP" w:hAnsi="CourierHP"/>
          <w:sz w:val="20"/>
          <w:szCs w:val="20"/>
        </w:rPr>
        <w:t>'all')</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fig</w:t>
      </w:r>
      <w:proofErr w:type="gramEnd"/>
      <w:r w:rsidRPr="005B304F">
        <w:rPr>
          <w:rFonts w:ascii="CourierHP" w:hAnsi="CourierHP"/>
          <w:sz w:val="20"/>
          <w:szCs w:val="20"/>
        </w:rPr>
        <w:t xml:space="preserve"> = </w:t>
      </w:r>
      <w:proofErr w:type="spellStart"/>
      <w:r w:rsidRPr="005B304F">
        <w:rPr>
          <w:rFonts w:ascii="CourierHP" w:hAnsi="CourierHP"/>
          <w:sz w:val="20"/>
          <w:szCs w:val="20"/>
        </w:rPr>
        <w:t>plt.figure</w:t>
      </w:r>
      <w:proofErr w:type="spell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ax1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221) # 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ax2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223) # Full Chains for 5 runs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 xml:space="preserve">ax3 = </w:t>
      </w:r>
      <w:proofErr w:type="spellStart"/>
      <w:proofErr w:type="gramStart"/>
      <w:r w:rsidRPr="005B304F">
        <w:rPr>
          <w:rFonts w:ascii="CourierHP" w:hAnsi="CourierHP"/>
          <w:sz w:val="20"/>
          <w:szCs w:val="20"/>
        </w:rPr>
        <w:t>plt.subplot</w:t>
      </w:r>
      <w:proofErr w:type="spellEnd"/>
      <w:r w:rsidRPr="005B304F">
        <w:rPr>
          <w:rFonts w:ascii="CourierHP" w:hAnsi="CourierHP"/>
          <w:sz w:val="20"/>
          <w:szCs w:val="20"/>
        </w:rPr>
        <w:t>(</w:t>
      </w:r>
      <w:proofErr w:type="gramEnd"/>
      <w:r w:rsidRPr="005B304F">
        <w:rPr>
          <w:rFonts w:ascii="CourierHP" w:hAnsi="CourierHP"/>
          <w:sz w:val="20"/>
          <w:szCs w:val="20"/>
        </w:rPr>
        <w:t xml:space="preserve">122) # Histogram of Full without </w:t>
      </w:r>
      <w:proofErr w:type="spellStart"/>
      <w:r w:rsidRPr="005B304F">
        <w:rPr>
          <w:rFonts w:ascii="CourierHP" w:hAnsi="CourierHP"/>
          <w:sz w:val="20"/>
          <w:szCs w:val="20"/>
        </w:rPr>
        <w:t>Burnin</w:t>
      </w:r>
      <w:proofErr w:type="spellEnd"/>
    </w:p>
    <w:p w:rsidR="005B304F" w:rsidRPr="005B304F" w:rsidRDefault="005B304F" w:rsidP="005B304F">
      <w:pPr>
        <w:spacing w:line="240" w:lineRule="auto"/>
        <w:contextualSpacing/>
        <w:rPr>
          <w:rFonts w:ascii="CourierHP" w:hAnsi="CourierHP"/>
          <w:sz w:val="20"/>
          <w:szCs w:val="20"/>
        </w:rPr>
      </w:pP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ax1.plot(</w:t>
      </w:r>
      <w:proofErr w:type="gramStart"/>
      <w:r w:rsidRPr="005B304F">
        <w:rPr>
          <w:rFonts w:ascii="CourierHP" w:hAnsi="CourierHP"/>
          <w:sz w:val="20"/>
          <w:szCs w:val="20"/>
        </w:rPr>
        <w:t>x[</w:t>
      </w:r>
      <w:proofErr w:type="gramEnd"/>
      <w:r w:rsidRPr="005B304F">
        <w:rPr>
          <w:rFonts w:ascii="CourierHP" w:hAnsi="CourierHP"/>
          <w:sz w:val="20"/>
          <w:szCs w:val="20"/>
        </w:rPr>
        <w:t>0:100,:])</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ax1.text(</w:t>
      </w:r>
      <w:proofErr w:type="gramEnd"/>
      <w:r w:rsidRPr="005B304F">
        <w:rPr>
          <w:rFonts w:ascii="CourierHP" w:hAnsi="CourierHP"/>
          <w:sz w:val="20"/>
          <w:szCs w:val="20"/>
        </w:rPr>
        <w:t>50+5,np.floor(</w:t>
      </w:r>
      <w:proofErr w:type="spellStart"/>
      <w:r w:rsidRPr="005B304F">
        <w:rPr>
          <w:rFonts w:ascii="CourierHP" w:hAnsi="CourierHP"/>
          <w:sz w:val="20"/>
          <w:szCs w:val="20"/>
        </w:rPr>
        <w:t>np.min</w:t>
      </w:r>
      <w:proofErr w:type="spellEnd"/>
      <w:r w:rsidRPr="005B304F">
        <w:rPr>
          <w:rFonts w:ascii="CourierHP" w:hAnsi="CourierHP"/>
          <w:sz w:val="20"/>
          <w:szCs w:val="20"/>
        </w:rPr>
        <w:t xml:space="preserve">(x[:100,:])) + 0.5, </w:t>
      </w:r>
      <w:proofErr w:type="spellStart"/>
      <w:r w:rsidRPr="005B304F">
        <w:rPr>
          <w:rFonts w:ascii="CourierHP" w:hAnsi="CourierHP"/>
          <w:sz w:val="20"/>
          <w:szCs w:val="20"/>
        </w:rPr>
        <w:t>r'Burn</w:t>
      </w:r>
      <w:proofErr w:type="spellEnd"/>
      <w:r w:rsidRPr="005B304F">
        <w:rPr>
          <w:rFonts w:ascii="CourierHP" w:hAnsi="CourierHP"/>
          <w:sz w:val="20"/>
          <w:szCs w:val="20"/>
        </w:rPr>
        <w:t xml:space="preserve">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ax1.set_</w:t>
      </w:r>
      <w:proofErr w:type="gramStart"/>
      <w:r w:rsidRPr="005B304F">
        <w:rPr>
          <w:rFonts w:ascii="CourierHP" w:hAnsi="CourierHP"/>
          <w:sz w:val="20"/>
          <w:szCs w:val="20"/>
        </w:rPr>
        <w:t>title(</w:t>
      </w:r>
      <w:proofErr w:type="gramEnd"/>
      <w:r w:rsidRPr="005B304F">
        <w:rPr>
          <w:rFonts w:ascii="CourierHP" w:hAnsi="CourierHP"/>
          <w:sz w:val="20"/>
          <w:szCs w:val="20"/>
        </w:rPr>
        <w:t>"First 100 Samples")</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ax2.plot(</w:t>
      </w:r>
      <w:proofErr w:type="gramStart"/>
      <w:r w:rsidRPr="005B304F">
        <w:rPr>
          <w:rFonts w:ascii="CourierHP" w:hAnsi="CourierHP"/>
          <w:sz w:val="20"/>
          <w:szCs w:val="20"/>
        </w:rPr>
        <w:t>x[</w:t>
      </w:r>
      <w:proofErr w:type="gramEnd"/>
      <w:r w:rsidRPr="005B304F">
        <w:rPr>
          <w:rFonts w:ascii="CourierHP" w:hAnsi="CourierHP"/>
          <w:sz w:val="20"/>
          <w:szCs w:val="20"/>
        </w:rPr>
        <w:t>:,:])</w:t>
      </w:r>
    </w:p>
    <w:p w:rsidR="005B304F" w:rsidRPr="005B304F" w:rsidRDefault="005B304F" w:rsidP="005B304F">
      <w:pPr>
        <w:spacing w:line="240" w:lineRule="auto"/>
        <w:contextualSpacing/>
        <w:rPr>
          <w:rFonts w:ascii="CourierHP" w:hAnsi="CourierHP"/>
          <w:sz w:val="20"/>
          <w:szCs w:val="20"/>
        </w:rPr>
      </w:pPr>
      <w:proofErr w:type="gramStart"/>
      <w:r w:rsidRPr="005B304F">
        <w:rPr>
          <w:rFonts w:ascii="CourierHP" w:hAnsi="CourierHP"/>
          <w:sz w:val="20"/>
          <w:szCs w:val="20"/>
        </w:rPr>
        <w:t>ax2.axvline(</w:t>
      </w:r>
      <w:proofErr w:type="gramEnd"/>
      <w:r w:rsidRPr="005B304F">
        <w:rPr>
          <w:rFonts w:ascii="CourierHP" w:hAnsi="CourierHP"/>
          <w:sz w:val="20"/>
          <w:szCs w:val="20"/>
        </w:rPr>
        <w:t>50,color='</w:t>
      </w:r>
      <w:proofErr w:type="spellStart"/>
      <w:r w:rsidRPr="005B304F">
        <w:rPr>
          <w:rFonts w:ascii="CourierHP" w:hAnsi="CourierHP"/>
          <w:sz w:val="20"/>
          <w:szCs w:val="20"/>
        </w:rPr>
        <w:t>k',linewidth</w:t>
      </w:r>
      <w:proofErr w:type="spellEnd"/>
      <w:r w:rsidRPr="005B304F">
        <w:rPr>
          <w:rFonts w:ascii="CourierHP" w:hAnsi="CourierHP"/>
          <w:sz w:val="20"/>
          <w:szCs w:val="20"/>
        </w:rPr>
        <w:t>=2,label="Burn 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ax2.set_</w:t>
      </w:r>
      <w:proofErr w:type="gramStart"/>
      <w:r w:rsidRPr="005B304F">
        <w:rPr>
          <w:rFonts w:ascii="CourierHP" w:hAnsi="CourierHP"/>
          <w:sz w:val="20"/>
          <w:szCs w:val="20"/>
        </w:rPr>
        <w:t>title(</w:t>
      </w:r>
      <w:proofErr w:type="gramEnd"/>
      <w:r w:rsidRPr="005B304F">
        <w:rPr>
          <w:rFonts w:ascii="CourierHP" w:hAnsi="CourierHP"/>
          <w:sz w:val="20"/>
          <w:szCs w:val="20"/>
        </w:rPr>
        <w:t>"Entire Chain")</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h=</w:t>
      </w:r>
      <w:proofErr w:type="gramStart"/>
      <w:r w:rsidRPr="005B304F">
        <w:rPr>
          <w:rFonts w:ascii="CourierHP" w:hAnsi="CourierHP"/>
          <w:sz w:val="20"/>
          <w:szCs w:val="20"/>
        </w:rPr>
        <w:t>ax3.hist(</w:t>
      </w:r>
      <w:proofErr w:type="spellStart"/>
      <w:proofErr w:type="gramEnd"/>
      <w:r w:rsidRPr="005B304F">
        <w:rPr>
          <w:rFonts w:ascii="CourierHP" w:hAnsi="CourierHP"/>
          <w:sz w:val="20"/>
          <w:szCs w:val="20"/>
        </w:rPr>
        <w:t>np.ndarray.flatten</w:t>
      </w:r>
      <w:proofErr w:type="spellEnd"/>
      <w:r w:rsidRPr="005B304F">
        <w:rPr>
          <w:rFonts w:ascii="CourierHP" w:hAnsi="CourierHP"/>
          <w:sz w:val="20"/>
          <w:szCs w:val="20"/>
        </w:rPr>
        <w:t>(x[100:,:]),bins=100)</w:t>
      </w:r>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ax3.set_</w:t>
      </w:r>
      <w:proofErr w:type="gramStart"/>
      <w:r w:rsidRPr="005B304F">
        <w:rPr>
          <w:rFonts w:ascii="CourierHP" w:hAnsi="CourierHP"/>
          <w:sz w:val="20"/>
          <w:szCs w:val="20"/>
        </w:rPr>
        <w:t>title(</w:t>
      </w:r>
      <w:proofErr w:type="gramEnd"/>
      <w:r w:rsidRPr="005B304F">
        <w:rPr>
          <w:rFonts w:ascii="CourierHP" w:hAnsi="CourierHP"/>
          <w:sz w:val="20"/>
          <w:szCs w:val="20"/>
        </w:rPr>
        <w:t>"Markov Chain Samples")</w:t>
      </w:r>
    </w:p>
    <w:p w:rsidR="005B304F" w:rsidRPr="005B304F" w:rsidRDefault="005B304F" w:rsidP="005B304F">
      <w:pPr>
        <w:spacing w:line="240" w:lineRule="auto"/>
        <w:contextualSpacing/>
        <w:rPr>
          <w:rFonts w:ascii="CourierHP" w:hAnsi="CourierHP"/>
          <w:sz w:val="20"/>
          <w:szCs w:val="20"/>
        </w:rPr>
      </w:pPr>
      <w:proofErr w:type="spellStart"/>
      <w:r w:rsidRPr="005B304F">
        <w:rPr>
          <w:rFonts w:ascii="CourierHP" w:hAnsi="CourierHP"/>
          <w:sz w:val="20"/>
          <w:szCs w:val="20"/>
        </w:rPr>
        <w:t>plt.tight_</w:t>
      </w:r>
      <w:proofErr w:type="gramStart"/>
      <w:r w:rsidRPr="005B304F">
        <w:rPr>
          <w:rFonts w:ascii="CourierHP" w:hAnsi="CourierHP"/>
          <w:sz w:val="20"/>
          <w:szCs w:val="20"/>
        </w:rPr>
        <w:t>layout</w:t>
      </w:r>
      <w:proofErr w:type="spellEnd"/>
      <w:r w:rsidRPr="005B304F">
        <w:rPr>
          <w:rFonts w:ascii="CourierHP" w:hAnsi="CourierHP"/>
          <w:sz w:val="20"/>
          <w:szCs w:val="20"/>
        </w:rPr>
        <w:t>()</w:t>
      </w:r>
      <w:proofErr w:type="gramEnd"/>
    </w:p>
    <w:p w:rsidR="005B304F" w:rsidRPr="005B304F" w:rsidRDefault="005B304F" w:rsidP="005B304F">
      <w:pPr>
        <w:spacing w:line="240" w:lineRule="auto"/>
        <w:contextualSpacing/>
        <w:rPr>
          <w:rFonts w:ascii="CourierHP" w:hAnsi="CourierHP"/>
          <w:sz w:val="20"/>
          <w:szCs w:val="20"/>
        </w:rPr>
      </w:pPr>
      <w:r w:rsidRPr="005B304F">
        <w:rPr>
          <w:rFonts w:ascii="CourierHP" w:hAnsi="CourierHP"/>
          <w:sz w:val="20"/>
          <w:szCs w:val="20"/>
        </w:rPr>
        <w:t>#</w:t>
      </w:r>
      <w:proofErr w:type="spellStart"/>
      <w:proofErr w:type="gramStart"/>
      <w:r w:rsidRPr="005B304F">
        <w:rPr>
          <w:rFonts w:ascii="CourierHP" w:hAnsi="CourierHP"/>
          <w:sz w:val="20"/>
          <w:szCs w:val="20"/>
        </w:rPr>
        <w:t>plt.show</w:t>
      </w:r>
      <w:proofErr w:type="spellEnd"/>
      <w:r w:rsidRPr="005B304F">
        <w:rPr>
          <w:rFonts w:ascii="CourierHP" w:hAnsi="CourierHP"/>
          <w:sz w:val="20"/>
          <w:szCs w:val="20"/>
        </w:rPr>
        <w:t>()</w:t>
      </w:r>
      <w:proofErr w:type="gramEnd"/>
    </w:p>
    <w:p w:rsidR="005B304F" w:rsidRDefault="005B304F" w:rsidP="005B304F">
      <w:pPr>
        <w:spacing w:line="240" w:lineRule="auto"/>
        <w:contextualSpacing/>
        <w:rPr>
          <w:rFonts w:ascii="CourierHP" w:hAnsi="CourierHP"/>
          <w:sz w:val="20"/>
          <w:szCs w:val="20"/>
        </w:rPr>
      </w:pPr>
      <w:proofErr w:type="spellStart"/>
      <w:proofErr w:type="gramStart"/>
      <w:r w:rsidRPr="005B304F">
        <w:rPr>
          <w:rFonts w:ascii="CourierHP" w:hAnsi="CourierHP"/>
          <w:sz w:val="20"/>
          <w:szCs w:val="20"/>
        </w:rPr>
        <w:t>plt.savefig</w:t>
      </w:r>
      <w:proofErr w:type="spellEnd"/>
      <w:r w:rsidRPr="005B304F">
        <w:rPr>
          <w:rFonts w:ascii="CourierHP" w:hAnsi="CourierHP"/>
          <w:sz w:val="20"/>
          <w:szCs w:val="20"/>
        </w:rPr>
        <w:t>(</w:t>
      </w:r>
      <w:proofErr w:type="gramEnd"/>
      <w:r w:rsidRPr="005B304F">
        <w:rPr>
          <w:rFonts w:ascii="CourierHP" w:hAnsi="CourierHP"/>
          <w:sz w:val="20"/>
          <w:szCs w:val="20"/>
        </w:rPr>
        <w:t>'mcmc-markov-chain-continuous-state.png')</w:t>
      </w:r>
    </w:p>
    <w:p w:rsidR="005B304F" w:rsidRDefault="005B304F">
      <w:pPr>
        <w:rPr>
          <w:rFonts w:ascii="CourierHP" w:hAnsi="CourierHP"/>
          <w:sz w:val="20"/>
          <w:szCs w:val="20"/>
        </w:rPr>
      </w:pPr>
      <w:r>
        <w:rPr>
          <w:rFonts w:ascii="CourierHP" w:hAnsi="CourierHP"/>
          <w:sz w:val="20"/>
          <w:szCs w:val="20"/>
        </w:rPr>
        <w:br w:type="page"/>
      </w:r>
    </w:p>
    <w:p w:rsidR="00423DA1" w:rsidRDefault="005C30F6" w:rsidP="005C30F6">
      <w:pPr>
        <w:pStyle w:val="Heading1"/>
        <w:rPr>
          <w:lang w:val="en"/>
        </w:rPr>
      </w:pPr>
      <w:bookmarkStart w:id="246" w:name="_Toc444253288"/>
      <w:r>
        <w:rPr>
          <w:lang w:val="en"/>
        </w:rPr>
        <w:lastRenderedPageBreak/>
        <w:t>Appendix: MCMC Metropolis Markov Sampler</w:t>
      </w:r>
      <w:r w:rsidR="00105A69">
        <w:rPr>
          <w:lang w:val="en"/>
        </w:rPr>
        <w:t xml:space="preserve"> Code</w:t>
      </w:r>
      <w:bookmarkEnd w:id="246"/>
    </w:p>
    <w:p w:rsidR="008A5F47" w:rsidRPr="008A5F47" w:rsidRDefault="008A5F47" w:rsidP="008A5F47">
      <w:pPr>
        <w:rPr>
          <w:lang w:val="en"/>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METROPOLIS SAMPLING EXAMPLE</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numpy</w:t>
      </w:r>
      <w:proofErr w:type="spellEnd"/>
      <w:r w:rsidRPr="005C30F6">
        <w:rPr>
          <w:rFonts w:ascii="CourierHP" w:hAnsi="CourierHP"/>
          <w:sz w:val="20"/>
          <w:szCs w:val="20"/>
        </w:rPr>
        <w:t xml:space="preserve"> as np</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scipy.stats</w:t>
      </w:r>
      <w:proofErr w:type="spellEnd"/>
      <w:r w:rsidRPr="005C30F6">
        <w:rPr>
          <w:rFonts w:ascii="CourierHP" w:hAnsi="CourierHP"/>
          <w:sz w:val="20"/>
          <w:szCs w:val="20"/>
        </w:rPr>
        <w:t xml:space="preserve"> as stats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matplotlib.pyplot</w:t>
      </w:r>
      <w:proofErr w:type="spellEnd"/>
      <w:r w:rsidRPr="005C30F6">
        <w:rPr>
          <w:rFonts w:ascii="CourierHP" w:hAnsi="CourierHP"/>
          <w:sz w:val="20"/>
          <w:szCs w:val="20"/>
        </w:rPr>
        <w:t xml:space="preserve"> as </w:t>
      </w:r>
      <w:proofErr w:type="spellStart"/>
      <w:r w:rsidRPr="005C30F6">
        <w:rPr>
          <w:rFonts w:ascii="CourierHP" w:hAnsi="CourierHP"/>
          <w:sz w:val="20"/>
          <w:szCs w:val="20"/>
        </w:rPr>
        <w:t>plt</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from</w:t>
      </w:r>
      <w:proofErr w:type="gramEnd"/>
      <w:r w:rsidRPr="005C30F6">
        <w:rPr>
          <w:rFonts w:ascii="CourierHP" w:hAnsi="CourierHP"/>
          <w:sz w:val="20"/>
          <w:szCs w:val="20"/>
        </w:rPr>
        <w:t xml:space="preserve"> </w:t>
      </w:r>
      <w:proofErr w:type="spellStart"/>
      <w:r w:rsidRPr="005C30F6">
        <w:rPr>
          <w:rFonts w:ascii="CourierHP" w:hAnsi="CourierHP"/>
          <w:sz w:val="20"/>
          <w:szCs w:val="20"/>
        </w:rPr>
        <w:t>matplotlib</w:t>
      </w:r>
      <w:proofErr w:type="spellEnd"/>
      <w:r w:rsidRPr="005C30F6">
        <w:rPr>
          <w:rFonts w:ascii="CourierHP" w:hAnsi="CourierHP"/>
          <w:sz w:val="20"/>
          <w:szCs w:val="20"/>
        </w:rPr>
        <w:t xml:space="preserve"> import </w:t>
      </w:r>
      <w:proofErr w:type="spellStart"/>
      <w:r w:rsidRPr="005C30F6">
        <w:rPr>
          <w:rFonts w:ascii="CourierHP" w:hAnsi="CourierHP"/>
          <w:sz w:val="20"/>
          <w:szCs w:val="20"/>
        </w:rPr>
        <w:t>gridspec</w:t>
      </w:r>
      <w:proofErr w:type="spellEnd"/>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import</w:t>
      </w:r>
      <w:proofErr w:type="gramEnd"/>
      <w:r w:rsidRPr="005C30F6">
        <w:rPr>
          <w:rFonts w:ascii="CourierHP" w:hAnsi="CourierHP"/>
          <w:sz w:val="20"/>
          <w:szCs w:val="20"/>
        </w:rPr>
        <w:t xml:space="preserve"> </w:t>
      </w:r>
      <w:proofErr w:type="spellStart"/>
      <w:r w:rsidRPr="005C30F6">
        <w:rPr>
          <w:rFonts w:ascii="CourierHP" w:hAnsi="CourierHP"/>
          <w:sz w:val="20"/>
          <w:szCs w:val="20"/>
        </w:rPr>
        <w:t>pylab</w:t>
      </w:r>
      <w:proofErr w:type="spell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np.random.seed</w:t>
      </w:r>
      <w:proofErr w:type="spellEnd"/>
      <w:r w:rsidRPr="005C30F6">
        <w:rPr>
          <w:rFonts w:ascii="CourierHP" w:hAnsi="CourierHP"/>
          <w:sz w:val="20"/>
          <w:szCs w:val="20"/>
        </w:rPr>
        <w:t>(</w:t>
      </w:r>
      <w:proofErr w:type="gramEnd"/>
      <w:r w:rsidRPr="005C30F6">
        <w:rPr>
          <w:rFonts w:ascii="CourierHP" w:hAnsi="CourierHP"/>
          <w:sz w:val="20"/>
          <w:szCs w:val="20"/>
        </w:rPr>
        <w:t>271828)</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DEFINE THE TARGET DISTRIBUTION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def</w:t>
      </w:r>
      <w:proofErr w:type="spellEnd"/>
      <w:proofErr w:type="gramEnd"/>
      <w:r w:rsidRPr="005C30F6">
        <w:rPr>
          <w:rFonts w:ascii="CourierHP" w:hAnsi="CourierHP"/>
          <w:sz w:val="20"/>
          <w:szCs w:val="20"/>
        </w:rPr>
        <w:t xml:space="preserve"> p(x):</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return</w:t>
      </w:r>
      <w:proofErr w:type="gramEnd"/>
      <w:r w:rsidRPr="005C30F6">
        <w:rPr>
          <w:rFonts w:ascii="CourierHP" w:hAnsi="CourierHP"/>
          <w:sz w:val="20"/>
          <w:szCs w:val="20"/>
        </w:rPr>
        <w:t xml:space="preserve"> 1./(1.+x**2)</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r w:rsidR="00522177" w:rsidRPr="00522177">
        <w:rPr>
          <w:rFonts w:ascii="CourierHP" w:hAnsi="CourierHP"/>
          <w:sz w:val="20"/>
          <w:szCs w:val="20"/>
        </w:rPr>
        <w:t>INITIALIZE</w:t>
      </w:r>
      <w:r w:rsidR="00522177">
        <w:rPr>
          <w:rFonts w:ascii="CourierHP" w:hAnsi="CourierHP"/>
          <w:sz w:val="20"/>
          <w:szCs w:val="20"/>
        </w:rPr>
        <w:t xml:space="preserve"> </w:t>
      </w:r>
      <w:r w:rsidRPr="005C30F6">
        <w:rPr>
          <w:rFonts w:ascii="CourierHP" w:hAnsi="CourierHP"/>
          <w:sz w:val="20"/>
          <w:szCs w:val="20"/>
        </w:rPr>
        <w:t>CONSTANTS</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nSamples</w:t>
      </w:r>
      <w:proofErr w:type="spellEnd"/>
      <w:proofErr w:type="gramEnd"/>
      <w:r w:rsidRPr="005C30F6">
        <w:rPr>
          <w:rFonts w:ascii="CourierHP" w:hAnsi="CourierHP"/>
          <w:sz w:val="20"/>
          <w:szCs w:val="20"/>
        </w:rPr>
        <w:t xml:space="preserve"> = 5000;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burnIn</w:t>
      </w:r>
      <w:proofErr w:type="spellEnd"/>
      <w:proofErr w:type="gramEnd"/>
      <w:r w:rsidRPr="005C30F6">
        <w:rPr>
          <w:rFonts w:ascii="CourierHP" w:hAnsi="CourierHP"/>
          <w:sz w:val="20"/>
          <w:szCs w:val="20"/>
        </w:rPr>
        <w:t xml:space="preserve"> = 500;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nDisplay</w:t>
      </w:r>
      <w:proofErr w:type="spellEnd"/>
      <w:proofErr w:type="gramEnd"/>
      <w:r w:rsidRPr="005C30F6">
        <w:rPr>
          <w:rFonts w:ascii="CourierHP" w:hAnsi="CourierHP"/>
          <w:sz w:val="20"/>
          <w:szCs w:val="20"/>
        </w:rPr>
        <w:t xml:space="preserve"> = 30;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sigma</w:t>
      </w:r>
      <w:proofErr w:type="gramEnd"/>
      <w:r w:rsidRPr="005C30F6">
        <w:rPr>
          <w:rFonts w:ascii="CourierHP" w:hAnsi="CourierHP"/>
          <w:sz w:val="20"/>
          <w:szCs w:val="20"/>
        </w:rPr>
        <w:t xml:space="preserve"> = 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minn</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maxx</w:t>
      </w:r>
      <w:proofErr w:type="spellEnd"/>
      <w:proofErr w:type="gramEnd"/>
      <w:r w:rsidRPr="005C30F6">
        <w:rPr>
          <w:rFonts w:ascii="CourierHP" w:hAnsi="CourierHP"/>
          <w:sz w:val="20"/>
          <w:szCs w:val="20"/>
        </w:rPr>
        <w:t xml:space="preserve"> = 20;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step=</w:t>
      </w:r>
      <w:proofErr w:type="gramEnd"/>
      <w:r w:rsidRPr="005C30F6">
        <w:rPr>
          <w:rFonts w:ascii="CourierHP" w:hAnsi="CourierHP"/>
          <w:sz w:val="20"/>
          <w:szCs w:val="20"/>
        </w:rPr>
        <w:t>0.1</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xx</w:t>
      </w:r>
      <w:proofErr w:type="gramEnd"/>
      <w:r w:rsidRPr="005C30F6">
        <w:rPr>
          <w:rFonts w:ascii="CourierHP" w:hAnsi="CourierHP"/>
          <w:sz w:val="20"/>
          <w:szCs w:val="20"/>
        </w:rPr>
        <w:t xml:space="preserve"> = </w:t>
      </w:r>
      <w:proofErr w:type="spellStart"/>
      <w:r w:rsidRPr="005C30F6">
        <w:rPr>
          <w:rFonts w:ascii="CourierHP" w:hAnsi="CourierHP"/>
          <w:sz w:val="20"/>
          <w:szCs w:val="20"/>
        </w:rPr>
        <w:t>np.arange</w:t>
      </w:r>
      <w:proofErr w:type="spellEnd"/>
      <w:r w:rsidRPr="005C30F6">
        <w:rPr>
          <w:rFonts w:ascii="CourierHP" w:hAnsi="CourierHP"/>
          <w:sz w:val="20"/>
          <w:szCs w:val="20"/>
        </w:rPr>
        <w:t>(3.*minn,3.*</w:t>
      </w:r>
      <w:proofErr w:type="spellStart"/>
      <w:r w:rsidRPr="005C30F6">
        <w:rPr>
          <w:rFonts w:ascii="CourierHP" w:hAnsi="CourierHP"/>
          <w:sz w:val="20"/>
          <w:szCs w:val="20"/>
        </w:rPr>
        <w:t>maxx+step,step</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target</w:t>
      </w:r>
      <w:proofErr w:type="gramEnd"/>
      <w:r w:rsidRPr="005C30F6">
        <w:rPr>
          <w:rFonts w:ascii="CourierHP" w:hAnsi="CourierHP"/>
          <w:sz w:val="20"/>
          <w:szCs w:val="20"/>
        </w:rPr>
        <w:t xml:space="preserve"> = p(xx);</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pauseDur</w:t>
      </w:r>
      <w:proofErr w:type="spellEnd"/>
      <w:proofErr w:type="gramEnd"/>
      <w:r w:rsidRPr="005C30F6">
        <w:rPr>
          <w:rFonts w:ascii="CourierHP" w:hAnsi="CourierHP"/>
          <w:sz w:val="20"/>
          <w:szCs w:val="20"/>
        </w:rPr>
        <w:t xml:space="preserve"> = .8;</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INITIALZE SAMPLER</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x = </w:t>
      </w:r>
      <w:proofErr w:type="spellStart"/>
      <w:proofErr w:type="gramStart"/>
      <w:r w:rsidRPr="005C30F6">
        <w:rPr>
          <w:rFonts w:ascii="CourierHP" w:hAnsi="CourierHP"/>
          <w:sz w:val="20"/>
          <w:szCs w:val="20"/>
        </w:rPr>
        <w:t>np.zeros</w:t>
      </w:r>
      <w:proofErr w:type="spellEnd"/>
      <w:r w:rsidRPr="005C30F6">
        <w:rPr>
          <w:rFonts w:ascii="CourierHP" w:hAnsi="CourierHP"/>
          <w:sz w:val="20"/>
          <w:szCs w:val="20"/>
        </w:rPr>
        <w:t>(</w:t>
      </w:r>
      <w:proofErr w:type="gramEnd"/>
      <w:r w:rsidRPr="005C30F6">
        <w:rPr>
          <w:rFonts w:ascii="CourierHP" w:hAnsi="CourierHP"/>
          <w:sz w:val="20"/>
          <w:szCs w:val="20"/>
        </w:rPr>
        <w:t>(1,nSamples));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x[</w:t>
      </w:r>
      <w:proofErr w:type="gramEnd"/>
      <w:r w:rsidRPr="005C30F6">
        <w:rPr>
          <w:rFonts w:ascii="CourierHP" w:hAnsi="CourierHP"/>
          <w:sz w:val="20"/>
          <w:szCs w:val="20"/>
        </w:rPr>
        <w:t xml:space="preserve">0,0]= </w:t>
      </w:r>
      <w:proofErr w:type="spellStart"/>
      <w:r w:rsidRPr="005C30F6">
        <w:rPr>
          <w:rFonts w:ascii="CourierHP" w:hAnsi="CourierHP"/>
          <w:sz w:val="20"/>
          <w:szCs w:val="20"/>
        </w:rPr>
        <w:t>np.random.normal</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RUN SAMPLER</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for</w:t>
      </w:r>
      <w:proofErr w:type="gramEnd"/>
      <w:r w:rsidRPr="005C30F6">
        <w:rPr>
          <w:rFonts w:ascii="CourierHP" w:hAnsi="CourierHP"/>
          <w:sz w:val="20"/>
          <w:szCs w:val="20"/>
        </w:rPr>
        <w:t xml:space="preserve"> t in range(nSamples-1):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SAMPLE FROM PROPOSAL</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spellStart"/>
      <w:proofErr w:type="gramStart"/>
      <w:r w:rsidRPr="005C30F6">
        <w:rPr>
          <w:rFonts w:ascii="CourierHP" w:hAnsi="CourierHP"/>
          <w:sz w:val="20"/>
          <w:szCs w:val="20"/>
        </w:rPr>
        <w:t>xStar</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np.random.normal</w:t>
      </w:r>
      <w:proofErr w:type="spellEnd"/>
      <w:r w:rsidRPr="005C30F6">
        <w:rPr>
          <w:rFonts w:ascii="CourierHP" w:hAnsi="CourierHP"/>
          <w:sz w:val="20"/>
          <w:szCs w:val="20"/>
        </w:rPr>
        <w:t>(x[0,t],sigma);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proposal</w:t>
      </w:r>
      <w:proofErr w:type="gramEnd"/>
      <w:r w:rsidRPr="005C30F6">
        <w:rPr>
          <w:rFonts w:ascii="CourierHP" w:hAnsi="CourierHP"/>
          <w:sz w:val="20"/>
          <w:szCs w:val="20"/>
        </w:rPr>
        <w:t xml:space="preserve"> = stats.norm.pdf(</w:t>
      </w:r>
      <w:proofErr w:type="spellStart"/>
      <w:r w:rsidRPr="005C30F6">
        <w:rPr>
          <w:rFonts w:ascii="CourierHP" w:hAnsi="CourierHP"/>
          <w:sz w:val="20"/>
          <w:szCs w:val="20"/>
        </w:rPr>
        <w:t>xx,x</w:t>
      </w:r>
      <w:proofErr w:type="spellEnd"/>
      <w:r w:rsidRPr="005C30F6">
        <w:rPr>
          <w:rFonts w:ascii="CourierHP" w:hAnsi="CourierHP"/>
          <w:sz w:val="20"/>
          <w:szCs w:val="20"/>
        </w:rPr>
        <w:t>[0,t],sigma);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CALCULATE THE ACCEPTANCE PROBABILITY</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alpha</w:t>
      </w:r>
      <w:proofErr w:type="gramEnd"/>
      <w:r w:rsidRPr="005C30F6">
        <w:rPr>
          <w:rFonts w:ascii="CourierHP" w:hAnsi="CourierHP"/>
          <w:sz w:val="20"/>
          <w:szCs w:val="20"/>
        </w:rPr>
        <w:t xml:space="preserve"> = min([1., p(</w:t>
      </w:r>
      <w:proofErr w:type="spellStart"/>
      <w:r w:rsidRPr="005C30F6">
        <w:rPr>
          <w:rFonts w:ascii="CourierHP" w:hAnsi="CourierHP"/>
          <w:sz w:val="20"/>
          <w:szCs w:val="20"/>
        </w:rPr>
        <w:t>xStar</w:t>
      </w:r>
      <w:proofErr w:type="spellEnd"/>
      <w:r w:rsidRPr="005C30F6">
        <w:rPr>
          <w:rFonts w:ascii="CourierHP" w:hAnsi="CourierHP"/>
          <w:sz w:val="20"/>
          <w:szCs w:val="20"/>
        </w:rPr>
        <w:t>)/p(x[0,t])]);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 </w:t>
      </w:r>
      <w:proofErr w:type="gramStart"/>
      <w:r w:rsidRPr="005C30F6">
        <w:rPr>
          <w:rFonts w:ascii="CourierHP" w:hAnsi="CourierHP"/>
          <w:sz w:val="20"/>
          <w:szCs w:val="20"/>
        </w:rPr>
        <w:t>ACCEPT</w:t>
      </w:r>
      <w:proofErr w:type="gramEnd"/>
      <w:r w:rsidRPr="005C30F6">
        <w:rPr>
          <w:rFonts w:ascii="CourierHP" w:hAnsi="CourierHP"/>
          <w:sz w:val="20"/>
          <w:szCs w:val="20"/>
        </w:rPr>
        <w:t xml:space="preserve"> OR REJECT?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 xml:space="preserve">u = </w:t>
      </w:r>
      <w:proofErr w:type="spellStart"/>
      <w:proofErr w:type="gramStart"/>
      <w:r w:rsidRPr="005C30F6">
        <w:rPr>
          <w:rFonts w:ascii="CourierHP" w:hAnsi="CourierHP"/>
          <w:sz w:val="20"/>
          <w:szCs w:val="20"/>
        </w:rPr>
        <w:t>np.random.uniform</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if</w:t>
      </w:r>
      <w:proofErr w:type="gramEnd"/>
      <w:r w:rsidRPr="005C30F6">
        <w:rPr>
          <w:rFonts w:ascii="CourierHP" w:hAnsi="CourierHP"/>
          <w:sz w:val="20"/>
          <w:szCs w:val="20"/>
        </w:rPr>
        <w:t xml:space="preserve"> u &lt; alpha: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 xml:space="preserve">0,t+1] = </w:t>
      </w:r>
      <w:proofErr w:type="spellStart"/>
      <w:r w:rsidRPr="005C30F6">
        <w:rPr>
          <w:rFonts w:ascii="CourierHP" w:hAnsi="CourierHP"/>
          <w:sz w:val="20"/>
          <w:szCs w:val="20"/>
        </w:rPr>
        <w:t>xStar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'Accepted';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proofErr w:type="gramStart"/>
      <w:r w:rsidRPr="005C30F6">
        <w:rPr>
          <w:rFonts w:ascii="CourierHP" w:hAnsi="CourierHP"/>
          <w:sz w:val="20"/>
          <w:szCs w:val="20"/>
        </w:rPr>
        <w:t>else</w:t>
      </w:r>
      <w:proofErr w:type="gram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gramStart"/>
      <w:r w:rsidRPr="005C30F6">
        <w:rPr>
          <w:rFonts w:ascii="CourierHP" w:hAnsi="CourierHP"/>
          <w:sz w:val="20"/>
          <w:szCs w:val="20"/>
        </w:rPr>
        <w:t>x[</w:t>
      </w:r>
      <w:proofErr w:type="gramEnd"/>
      <w:r w:rsidRPr="005C30F6">
        <w:rPr>
          <w:rFonts w:ascii="CourierHP" w:hAnsi="CourierHP"/>
          <w:sz w:val="20"/>
          <w:szCs w:val="20"/>
        </w:rPr>
        <w:t>0,t+1] = x[0,t];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r>
      <w:r w:rsidRPr="005C30F6">
        <w:rPr>
          <w:rFonts w:ascii="CourierHP" w:hAnsi="CourierHP"/>
          <w:sz w:val="20"/>
          <w:szCs w:val="20"/>
        </w:rPr>
        <w:tab/>
      </w:r>
      <w:proofErr w:type="spellStart"/>
      <w:proofErr w:type="gramStart"/>
      <w:r w:rsidRPr="005C30F6">
        <w:rPr>
          <w:rFonts w:ascii="CourierHP" w:hAnsi="CourierHP"/>
          <w:sz w:val="20"/>
          <w:szCs w:val="20"/>
        </w:rPr>
        <w:t>str</w:t>
      </w:r>
      <w:proofErr w:type="spellEnd"/>
      <w:proofErr w:type="gramEnd"/>
      <w:r w:rsidRPr="005C30F6">
        <w:rPr>
          <w:rFonts w:ascii="CourierHP" w:hAnsi="CourierHP"/>
          <w:sz w:val="20"/>
          <w:szCs w:val="20"/>
        </w:rPr>
        <w:t xml:space="preserve"> = 'Rejected';</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b/>
        <w:t>#end</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SAMPLING DYNAMICS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 </w:t>
      </w:r>
      <w:proofErr w:type="gramStart"/>
      <w:r w:rsidRPr="005C30F6">
        <w:rPr>
          <w:rFonts w:ascii="CourierHP" w:hAnsi="CourierHP"/>
          <w:sz w:val="20"/>
          <w:szCs w:val="20"/>
        </w:rPr>
        <w:t>to</w:t>
      </w:r>
      <w:proofErr w:type="gramEnd"/>
      <w:r w:rsidRPr="005C30F6">
        <w:rPr>
          <w:rFonts w:ascii="CourierHP" w:hAnsi="CourierHP"/>
          <w:sz w:val="20"/>
          <w:szCs w:val="20"/>
        </w:rPr>
        <w:t xml:space="preserve"> do</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RESULTS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generate some data</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 = </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1,nSamples+1,1)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plot it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fig</w:t>
      </w:r>
      <w:proofErr w:type="gramEnd"/>
      <w:r w:rsidRPr="005C30F6">
        <w:rPr>
          <w:rFonts w:ascii="CourierHP" w:hAnsi="CourierHP"/>
          <w:sz w:val="20"/>
          <w:szCs w:val="20"/>
        </w:rPr>
        <w:t xml:space="preserve"> = </w:t>
      </w:r>
      <w:proofErr w:type="spellStart"/>
      <w:r w:rsidRPr="005C30F6">
        <w:rPr>
          <w:rFonts w:ascii="CourierHP" w:hAnsi="CourierHP"/>
          <w:sz w:val="20"/>
          <w:szCs w:val="20"/>
        </w:rPr>
        <w:t>plt.figure</w:t>
      </w:r>
      <w:proofErr w:type="spellEnd"/>
      <w:r w:rsidRPr="005C30F6">
        <w:rPr>
          <w:rFonts w:ascii="CourierHP" w:hAnsi="CourierHP"/>
          <w:sz w:val="20"/>
          <w:szCs w:val="20"/>
        </w:rPr>
        <w:t>(</w:t>
      </w:r>
      <w:proofErr w:type="spellStart"/>
      <w:r w:rsidRPr="005C30F6">
        <w:rPr>
          <w:rFonts w:ascii="CourierHP" w:hAnsi="CourierHP"/>
          <w:sz w:val="20"/>
          <w:szCs w:val="20"/>
        </w:rPr>
        <w:t>figsize</w:t>
      </w:r>
      <w:proofErr w:type="spellEnd"/>
      <w:r w:rsidRPr="005C30F6">
        <w:rPr>
          <w:rFonts w:ascii="CourierHP" w:hAnsi="CourierHP"/>
          <w:sz w:val="20"/>
          <w:szCs w:val="20"/>
        </w:rPr>
        <w:t xml:space="preserve">=(8, 6)) </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gs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gridspec.GridSpec</w:t>
      </w:r>
      <w:proofErr w:type="spellEnd"/>
      <w:r w:rsidRPr="005C30F6">
        <w:rPr>
          <w:rFonts w:ascii="CourierHP" w:hAnsi="CourierHP"/>
          <w:sz w:val="20"/>
          <w:szCs w:val="20"/>
        </w:rPr>
        <w:t xml:space="preserve">(1, 2, </w:t>
      </w:r>
      <w:proofErr w:type="spellStart"/>
      <w:r w:rsidRPr="005C30F6">
        <w:rPr>
          <w:rFonts w:ascii="CourierHP" w:hAnsi="CourierHP"/>
          <w:sz w:val="20"/>
          <w:szCs w:val="20"/>
        </w:rPr>
        <w:t>width_ratios</w:t>
      </w:r>
      <w:proofErr w:type="spellEnd"/>
      <w:r w:rsidRPr="005C30F6">
        <w:rPr>
          <w:rFonts w:ascii="CourierHP" w:hAnsi="CourierHP"/>
          <w:sz w:val="20"/>
          <w:szCs w:val="20"/>
        </w:rPr>
        <w:t xml:space="preserve">=[3, 1]) </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lastRenderedPageBreak/>
        <w:t># DISPLAY MARKOV CHAIN</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ax0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ax0.plot(</w:t>
      </w:r>
      <w:proofErr w:type="gramEnd"/>
      <w:r w:rsidRPr="005C30F6">
        <w:rPr>
          <w:rFonts w:ascii="CourierHP" w:hAnsi="CourierHP"/>
          <w:sz w:val="20"/>
          <w:szCs w:val="20"/>
        </w:rPr>
        <w:t>a, x[0,:])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ax0.axvline(x=</w:t>
      </w:r>
      <w:proofErr w:type="spellStart"/>
      <w:r w:rsidRPr="005C30F6">
        <w:rPr>
          <w:rFonts w:ascii="CourierHP" w:hAnsi="CourierHP"/>
          <w:sz w:val="20"/>
          <w:szCs w:val="20"/>
        </w:rPr>
        <w:t>burnIn</w:t>
      </w:r>
      <w:proofErr w:type="gramStart"/>
      <w:r w:rsidRPr="005C30F6">
        <w:rPr>
          <w:rFonts w:ascii="CourierHP" w:hAnsi="CourierHP"/>
          <w:sz w:val="20"/>
          <w:szCs w:val="20"/>
        </w:rPr>
        <w:t>,color</w:t>
      </w:r>
      <w:proofErr w:type="spellEnd"/>
      <w:proofErr w:type="gram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=2)</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ax0.text(</w:t>
      </w:r>
      <w:proofErr w:type="gramEnd"/>
      <w:r w:rsidRPr="005C30F6">
        <w:rPr>
          <w:rFonts w:ascii="CourierHP" w:hAnsi="CourierHP"/>
          <w:sz w:val="20"/>
          <w:szCs w:val="20"/>
        </w:rPr>
        <w:t xml:space="preserve">burnIn+50, 8, </w:t>
      </w:r>
      <w:proofErr w:type="spellStart"/>
      <w:r w:rsidRPr="005C30F6">
        <w:rPr>
          <w:rFonts w:ascii="CourierHP" w:hAnsi="CourierHP"/>
          <w:sz w:val="20"/>
          <w:szCs w:val="20"/>
        </w:rPr>
        <w:t>r'Burn</w:t>
      </w:r>
      <w:proofErr w:type="spellEnd"/>
      <w:r w:rsidRPr="005C30F6">
        <w:rPr>
          <w:rFonts w:ascii="CourierHP" w:hAnsi="CourierHP"/>
          <w:sz w:val="20"/>
          <w:szCs w:val="20"/>
        </w:rPr>
        <w:t xml:space="preserve"> In')</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plt.title</w:t>
      </w:r>
      <w:proofErr w:type="spellEnd"/>
      <w:r w:rsidRPr="005C30F6">
        <w:rPr>
          <w:rFonts w:ascii="CourierHP" w:hAnsi="CourierHP"/>
          <w:sz w:val="20"/>
          <w:szCs w:val="20"/>
        </w:rPr>
        <w:t>(</w:t>
      </w:r>
      <w:proofErr w:type="gramEnd"/>
      <w:r w:rsidRPr="005C30F6">
        <w:rPr>
          <w:rFonts w:ascii="CourierHP" w:hAnsi="CourierHP"/>
          <w:sz w:val="20"/>
          <w:szCs w:val="20"/>
        </w:rPr>
        <w:t>'Metropolis Markov Samples for 1/(1 + x^2)')</w:t>
      </w:r>
      <w:r w:rsidR="008A5F47">
        <w:rPr>
          <w:rFonts w:ascii="CourierHP" w:hAnsi="CourierHP"/>
          <w:sz w:val="20"/>
          <w:szCs w:val="20"/>
        </w:rPr>
        <w:br/>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DISPLAY 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 xml:space="preserve">ax1 = </w:t>
      </w:r>
      <w:proofErr w:type="spellStart"/>
      <w:proofErr w:type="gramStart"/>
      <w:r w:rsidRPr="005C30F6">
        <w:rPr>
          <w:rFonts w:ascii="CourierHP" w:hAnsi="CourierHP"/>
          <w:sz w:val="20"/>
          <w:szCs w:val="20"/>
        </w:rPr>
        <w:t>plt.subplot</w:t>
      </w:r>
      <w:proofErr w:type="spellEnd"/>
      <w:r w:rsidRPr="005C30F6">
        <w:rPr>
          <w:rFonts w:ascii="CourierHP" w:hAnsi="CourierHP"/>
          <w:sz w:val="20"/>
          <w:szCs w:val="20"/>
        </w:rPr>
        <w:t>(</w:t>
      </w:r>
      <w:proofErr w:type="spellStart"/>
      <w:proofErr w:type="gramEnd"/>
      <w:r w:rsidRPr="005C30F6">
        <w:rPr>
          <w:rFonts w:ascii="CourierHP" w:hAnsi="CourierHP"/>
          <w:sz w:val="20"/>
          <w:szCs w:val="20"/>
        </w:rPr>
        <w:t>gs</w:t>
      </w:r>
      <w:proofErr w:type="spellEnd"/>
      <w:r w:rsidRPr="005C30F6">
        <w:rPr>
          <w:rFonts w:ascii="CourierHP" w:hAnsi="CourierHP"/>
          <w:sz w:val="20"/>
          <w:szCs w:val="20"/>
        </w:rPr>
        <w:t>[1])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ax1.set_</w:t>
      </w:r>
      <w:proofErr w:type="gramStart"/>
      <w:r w:rsidRPr="005C30F6">
        <w:rPr>
          <w:rFonts w:ascii="CourierHP" w:hAnsi="CourierHP"/>
          <w:sz w:val="20"/>
          <w:szCs w:val="20"/>
        </w:rPr>
        <w:t>ylim(</w:t>
      </w:r>
      <w:proofErr w:type="gramEnd"/>
      <w:r w:rsidRPr="005C30F6">
        <w:rPr>
          <w:rFonts w:ascii="CourierHP" w:hAnsi="CourierHP"/>
          <w:sz w:val="20"/>
          <w:szCs w:val="20"/>
        </w:rPr>
        <w:t>[-10,10])</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ax1.xaxis.set_major_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ax1.yaxis.set_major_</w:t>
      </w:r>
      <w:proofErr w:type="gramStart"/>
      <w:r w:rsidRPr="005C30F6">
        <w:rPr>
          <w:rFonts w:ascii="CourierHP" w:hAnsi="CourierHP"/>
          <w:sz w:val="20"/>
          <w:szCs w:val="20"/>
        </w:rPr>
        <w:t>locator(</w:t>
      </w:r>
      <w:proofErr w:type="spellStart"/>
      <w:proofErr w:type="gramEnd"/>
      <w:r w:rsidRPr="005C30F6">
        <w:rPr>
          <w:rFonts w:ascii="CourierHP" w:hAnsi="CourierHP"/>
          <w:sz w:val="20"/>
          <w:szCs w:val="20"/>
        </w:rPr>
        <w:t>pylab.NullLocator</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h=ax1.hist(</w:t>
      </w:r>
      <w:proofErr w:type="gramStart"/>
      <w:r w:rsidRPr="005C30F6">
        <w:rPr>
          <w:rFonts w:ascii="CourierHP" w:hAnsi="CourierHP"/>
          <w:sz w:val="20"/>
          <w:szCs w:val="20"/>
        </w:rPr>
        <w:t>x[</w:t>
      </w:r>
      <w:proofErr w:type="gramEnd"/>
      <w:r w:rsidRPr="005C30F6">
        <w:rPr>
          <w:rFonts w:ascii="CourierHP" w:hAnsi="CourierHP"/>
          <w:sz w:val="20"/>
          <w:szCs w:val="20"/>
        </w:rPr>
        <w:t>0,burnIn:],bins=200,orientation="horizontal",color='lightgrey',edgecolor = '</w:t>
      </w:r>
      <w:proofErr w:type="spellStart"/>
      <w:r w:rsidRPr="005C30F6">
        <w:rPr>
          <w:rFonts w:ascii="CourierHP" w:hAnsi="CourierHP"/>
          <w:sz w:val="20"/>
          <w:szCs w:val="20"/>
        </w:rPr>
        <w:t>grey',label</w:t>
      </w:r>
      <w:proofErr w:type="spell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b=</w:t>
      </w:r>
      <w:proofErr w:type="spellStart"/>
      <w:proofErr w:type="gramStart"/>
      <w:r w:rsidRPr="005C30F6">
        <w:rPr>
          <w:rFonts w:ascii="CourierHP" w:hAnsi="CourierHP"/>
          <w:sz w:val="20"/>
          <w:szCs w:val="20"/>
        </w:rPr>
        <w:t>np.arange</w:t>
      </w:r>
      <w:proofErr w:type="spellEnd"/>
      <w:r w:rsidRPr="005C30F6">
        <w:rPr>
          <w:rFonts w:ascii="CourierHP" w:hAnsi="CourierHP"/>
          <w:sz w:val="20"/>
          <w:szCs w:val="20"/>
        </w:rPr>
        <w:t>(</w:t>
      </w:r>
      <w:proofErr w:type="gramEnd"/>
      <w:r w:rsidRPr="005C30F6">
        <w:rPr>
          <w:rFonts w:ascii="CourierHP" w:hAnsi="CourierHP"/>
          <w:sz w:val="20"/>
          <w:szCs w:val="20"/>
        </w:rPr>
        <w:t>-10,10,0.1)</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n=</w:t>
      </w:r>
      <w:proofErr w:type="gramStart"/>
      <w:r w:rsidRPr="005C30F6">
        <w:rPr>
          <w:rFonts w:ascii="CourierHP" w:hAnsi="CourierHP"/>
          <w:sz w:val="20"/>
          <w:szCs w:val="20"/>
        </w:rPr>
        <w:t>stats.norm.pdf(</w:t>
      </w:r>
      <w:proofErr w:type="gramEnd"/>
      <w:r w:rsidRPr="005C30F6">
        <w:rPr>
          <w:rFonts w:ascii="CourierHP" w:hAnsi="CourierHP"/>
          <w:sz w:val="20"/>
          <w:szCs w:val="20"/>
        </w:rPr>
        <w:t>b)</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t=</w:t>
      </w:r>
      <w:proofErr w:type="gramStart"/>
      <w:r w:rsidRPr="005C30F6">
        <w:rPr>
          <w:rFonts w:ascii="CourierHP" w:hAnsi="CourierHP"/>
          <w:sz w:val="20"/>
          <w:szCs w:val="20"/>
        </w:rPr>
        <w:t>stats.t.pdf(</w:t>
      </w:r>
      <w:proofErr w:type="gramEnd"/>
      <w:r w:rsidRPr="005C30F6">
        <w:rPr>
          <w:rFonts w:ascii="CourierHP" w:hAnsi="CourierHP"/>
          <w:sz w:val="20"/>
          <w:szCs w:val="20"/>
        </w:rPr>
        <w:t>b,1)</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plt.plot</w:t>
      </w:r>
      <w:proofErr w:type="spellEnd"/>
      <w:r w:rsidRPr="005C30F6">
        <w:rPr>
          <w:rFonts w:ascii="CourierHP" w:hAnsi="CourierHP"/>
          <w:sz w:val="20"/>
          <w:szCs w:val="20"/>
        </w:rPr>
        <w:t>(</w:t>
      </w:r>
      <w:proofErr w:type="gramEnd"/>
      <w:r w:rsidRPr="005C30F6">
        <w:rPr>
          <w:rFonts w:ascii="CourierHP" w:hAnsi="CourierHP"/>
          <w:sz w:val="20"/>
          <w:szCs w:val="20"/>
        </w:rPr>
        <w:t>n*</w:t>
      </w:r>
      <w:proofErr w:type="spellStart"/>
      <w:r w:rsidRPr="005C30F6">
        <w:rPr>
          <w:rFonts w:ascii="CourierHP" w:hAnsi="CourierHP"/>
          <w:sz w:val="20"/>
          <w:szCs w:val="20"/>
        </w:rPr>
        <w:t>nSamples</w:t>
      </w:r>
      <w:proofErr w:type="spellEnd"/>
      <w:r w:rsidRPr="005C30F6">
        <w:rPr>
          <w:rFonts w:ascii="CourierHP" w:hAnsi="CourierHP"/>
          <w:sz w:val="20"/>
          <w:szCs w:val="20"/>
        </w:rPr>
        <w:t>/sum(n),</w:t>
      </w:r>
      <w:proofErr w:type="spellStart"/>
      <w:r w:rsidRPr="005C30F6">
        <w:rPr>
          <w:rFonts w:ascii="CourierHP" w:hAnsi="CourierHP"/>
          <w:sz w:val="20"/>
          <w:szCs w:val="20"/>
        </w:rPr>
        <w:t>b,color</w:t>
      </w:r>
      <w:proofErr w:type="spellEnd"/>
      <w:r w:rsidRPr="005C30F6">
        <w:rPr>
          <w:rFonts w:ascii="CourierHP" w:hAnsi="CourierHP"/>
          <w:sz w:val="20"/>
          <w:szCs w:val="20"/>
        </w:rPr>
        <w:t>='</w:t>
      </w:r>
      <w:proofErr w:type="spellStart"/>
      <w:r w:rsidRPr="005C30F6">
        <w:rPr>
          <w:rFonts w:ascii="CourierHP" w:hAnsi="CourierHP"/>
          <w:sz w:val="20"/>
          <w:szCs w:val="20"/>
        </w:rPr>
        <w:t>r',linewidth</w:t>
      </w:r>
      <w:proofErr w:type="spellEnd"/>
      <w:r w:rsidRPr="005C30F6">
        <w:rPr>
          <w:rFonts w:ascii="CourierHP" w:hAnsi="CourierHP"/>
          <w:sz w:val="20"/>
          <w:szCs w:val="20"/>
        </w:rPr>
        <w:t xml:space="preserve">=2,label="Normal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plt.plot(</w:t>
      </w:r>
      <w:proofErr w:type="gramEnd"/>
      <w:r w:rsidRPr="005C30F6">
        <w:rPr>
          <w:rFonts w:ascii="CourierHP" w:hAnsi="CourierHP"/>
          <w:sz w:val="20"/>
          <w:szCs w:val="20"/>
        </w:rPr>
        <w:t xml:space="preserve">t*nSamples/sum(n),b,color='lime',linewidth=2,label="T-Student </w:t>
      </w:r>
      <w:proofErr w:type="spellStart"/>
      <w:r w:rsidRPr="005C30F6">
        <w:rPr>
          <w:rFonts w:ascii="CourierHP" w:hAnsi="CourierHP"/>
          <w:sz w:val="20"/>
          <w:szCs w:val="20"/>
        </w:rPr>
        <w:t>Dist</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plt.ylabel</w:t>
      </w:r>
      <w:proofErr w:type="spellEnd"/>
      <w:r w:rsidRPr="005C30F6">
        <w:rPr>
          <w:rFonts w:ascii="CourierHP" w:hAnsi="CourierHP"/>
          <w:sz w:val="20"/>
          <w:szCs w:val="20"/>
        </w:rPr>
        <w:t>(</w:t>
      </w:r>
      <w:proofErr w:type="gramEnd"/>
      <w:r w:rsidRPr="005C30F6">
        <w:rPr>
          <w:rFonts w:ascii="CourierHP" w:hAnsi="CourierHP"/>
          <w:sz w:val="20"/>
          <w:szCs w:val="20"/>
        </w:rPr>
        <w:t>'samples')</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leg=</w:t>
      </w:r>
      <w:proofErr w:type="gramEnd"/>
      <w:r w:rsidRPr="005C30F6">
        <w:rPr>
          <w:rFonts w:ascii="CourierHP" w:hAnsi="CourierHP"/>
          <w:sz w:val="20"/>
          <w:szCs w:val="20"/>
        </w:rPr>
        <w:t>ax1.legend(</w:t>
      </w:r>
      <w:proofErr w:type="spellStart"/>
      <w:r w:rsidRPr="005C30F6">
        <w:rPr>
          <w:rFonts w:ascii="CourierHP" w:hAnsi="CourierHP"/>
          <w:sz w:val="20"/>
          <w:szCs w:val="20"/>
        </w:rPr>
        <w:t>loc</w:t>
      </w:r>
      <w:proofErr w:type="spellEnd"/>
      <w:r w:rsidRPr="005C30F6">
        <w:rPr>
          <w:rFonts w:ascii="CourierHP" w:hAnsi="CourierHP"/>
          <w:sz w:val="20"/>
          <w:szCs w:val="20"/>
        </w:rPr>
        <w:t>='upper left')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ltext</w:t>
      </w:r>
      <w:proofErr w:type="spellEnd"/>
      <w:r w:rsidRPr="005C30F6">
        <w:rPr>
          <w:rFonts w:ascii="CourierHP" w:hAnsi="CourierHP"/>
          <w:sz w:val="20"/>
          <w:szCs w:val="20"/>
        </w:rPr>
        <w:t xml:space="preserv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leg.get_texts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llines</w:t>
      </w:r>
      <w:proofErr w:type="spellEnd"/>
      <w:proofErr w:type="gramEnd"/>
      <w:r w:rsidRPr="005C30F6">
        <w:rPr>
          <w:rFonts w:ascii="CourierHP" w:hAnsi="CourierHP"/>
          <w:sz w:val="20"/>
          <w:szCs w:val="20"/>
        </w:rPr>
        <w:t xml:space="preserve"> = </w:t>
      </w:r>
      <w:proofErr w:type="spellStart"/>
      <w:r w:rsidRPr="005C30F6">
        <w:rPr>
          <w:rFonts w:ascii="CourierHP" w:hAnsi="CourierHP"/>
          <w:sz w:val="20"/>
          <w:szCs w:val="20"/>
        </w:rPr>
        <w:t>leg.get_lines</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gramStart"/>
      <w:r w:rsidRPr="005C30F6">
        <w:rPr>
          <w:rFonts w:ascii="CourierHP" w:hAnsi="CourierHP"/>
          <w:sz w:val="20"/>
          <w:szCs w:val="20"/>
        </w:rPr>
        <w:t>frame  =</w:t>
      </w:r>
      <w:proofErr w:type="gramEnd"/>
      <w:r w:rsidRPr="005C30F6">
        <w:rPr>
          <w:rFonts w:ascii="CourierHP" w:hAnsi="CourierHP"/>
          <w:sz w:val="20"/>
          <w:szCs w:val="20"/>
        </w:rPr>
        <w:t xml:space="preserve"> </w:t>
      </w:r>
      <w:proofErr w:type="spellStart"/>
      <w:r w:rsidRPr="005C30F6">
        <w:rPr>
          <w:rFonts w:ascii="CourierHP" w:hAnsi="CourierHP"/>
          <w:sz w:val="20"/>
          <w:szCs w:val="20"/>
        </w:rPr>
        <w:t>leg.get_frame</w:t>
      </w:r>
      <w:proofErr w:type="spellEnd"/>
      <w:r w:rsidRPr="005C30F6">
        <w:rPr>
          <w:rFonts w:ascii="CourierHP" w:hAnsi="CourierHP"/>
          <w:sz w:val="20"/>
          <w:szCs w:val="20"/>
        </w:rPr>
        <w:t>()</w:t>
      </w: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plt.setp</w:t>
      </w:r>
      <w:proofErr w:type="spellEnd"/>
      <w:r w:rsidRPr="005C30F6">
        <w:rPr>
          <w:rFonts w:ascii="CourierHP" w:hAnsi="CourierHP"/>
          <w:sz w:val="20"/>
          <w:szCs w:val="20"/>
        </w:rPr>
        <w:t>(</w:t>
      </w:r>
      <w:proofErr w:type="spellStart"/>
      <w:proofErr w:type="gramEnd"/>
      <w:r w:rsidRPr="005C30F6">
        <w:rPr>
          <w:rFonts w:ascii="CourierHP" w:hAnsi="CourierHP"/>
          <w:sz w:val="20"/>
          <w:szCs w:val="20"/>
        </w:rPr>
        <w:t>ltext</w:t>
      </w:r>
      <w:proofErr w:type="spellEnd"/>
      <w:r w:rsidRPr="005C30F6">
        <w:rPr>
          <w:rFonts w:ascii="CourierHP" w:hAnsi="CourierHP"/>
          <w:sz w:val="20"/>
          <w:szCs w:val="20"/>
        </w:rPr>
        <w:t xml:space="preserve">, </w:t>
      </w:r>
      <w:proofErr w:type="spellStart"/>
      <w:r w:rsidRPr="005C30F6">
        <w:rPr>
          <w:rFonts w:ascii="CourierHP" w:hAnsi="CourierHP"/>
          <w:sz w:val="20"/>
          <w:szCs w:val="20"/>
        </w:rPr>
        <w:t>fontsize</w:t>
      </w:r>
      <w:proofErr w:type="spellEnd"/>
      <w:r w:rsidRPr="005C30F6">
        <w:rPr>
          <w:rFonts w:ascii="CourierHP" w:hAnsi="CourierHP"/>
          <w:sz w:val="20"/>
          <w:szCs w:val="20"/>
        </w:rPr>
        <w:t>='x-small')</w:t>
      </w:r>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r w:rsidRPr="005C30F6">
        <w:rPr>
          <w:rFonts w:ascii="CourierHP" w:hAnsi="CourierHP"/>
          <w:sz w:val="20"/>
          <w:szCs w:val="20"/>
        </w:rPr>
        <w:t>plt.tight_</w:t>
      </w:r>
      <w:proofErr w:type="gramStart"/>
      <w:r w:rsidRPr="005C30F6">
        <w:rPr>
          <w:rFonts w:ascii="CourierHP" w:hAnsi="CourierHP"/>
          <w:sz w:val="20"/>
          <w:szCs w:val="20"/>
        </w:rPr>
        <w:t>layout</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r w:rsidRPr="005C30F6">
        <w:rPr>
          <w:rFonts w:ascii="CourierHP" w:hAnsi="CourierHP"/>
          <w:sz w:val="20"/>
          <w:szCs w:val="20"/>
        </w:rPr>
        <w:t>#</w:t>
      </w:r>
      <w:proofErr w:type="spellStart"/>
      <w:proofErr w:type="gramStart"/>
      <w:r w:rsidRPr="005C30F6">
        <w:rPr>
          <w:rFonts w:ascii="CourierHP" w:hAnsi="CourierHP"/>
          <w:sz w:val="20"/>
          <w:szCs w:val="20"/>
        </w:rPr>
        <w:t>plt.show</w:t>
      </w:r>
      <w:proofErr w:type="spellEnd"/>
      <w:r w:rsidRPr="005C30F6">
        <w:rPr>
          <w:rFonts w:ascii="CourierHP" w:hAnsi="CourierHP"/>
          <w:sz w:val="20"/>
          <w:szCs w:val="20"/>
        </w:rPr>
        <w:t>()</w:t>
      </w:r>
      <w:proofErr w:type="gramEnd"/>
    </w:p>
    <w:p w:rsidR="005C30F6" w:rsidRPr="005C30F6" w:rsidRDefault="005C30F6" w:rsidP="005C30F6">
      <w:pPr>
        <w:spacing w:line="240" w:lineRule="auto"/>
        <w:contextualSpacing/>
        <w:rPr>
          <w:rFonts w:ascii="CourierHP" w:hAnsi="CourierHP"/>
          <w:sz w:val="20"/>
          <w:szCs w:val="20"/>
        </w:rPr>
      </w:pPr>
    </w:p>
    <w:p w:rsidR="005C30F6" w:rsidRPr="005C30F6" w:rsidRDefault="005C30F6" w:rsidP="005C30F6">
      <w:pPr>
        <w:spacing w:line="240" w:lineRule="auto"/>
        <w:contextualSpacing/>
        <w:rPr>
          <w:rFonts w:ascii="CourierHP" w:hAnsi="CourierHP"/>
          <w:sz w:val="20"/>
          <w:szCs w:val="20"/>
        </w:rPr>
      </w:pPr>
      <w:proofErr w:type="spellStart"/>
      <w:proofErr w:type="gramStart"/>
      <w:r w:rsidRPr="005C30F6">
        <w:rPr>
          <w:rFonts w:ascii="CourierHP" w:hAnsi="CourierHP"/>
          <w:sz w:val="20"/>
          <w:szCs w:val="20"/>
        </w:rPr>
        <w:t>plt.savefig</w:t>
      </w:r>
      <w:proofErr w:type="spellEnd"/>
      <w:r w:rsidRPr="005C30F6">
        <w:rPr>
          <w:rFonts w:ascii="CourierHP" w:hAnsi="CourierHP"/>
          <w:sz w:val="20"/>
          <w:szCs w:val="20"/>
        </w:rPr>
        <w:t>(</w:t>
      </w:r>
      <w:proofErr w:type="gramEnd"/>
      <w:r w:rsidRPr="005C30F6">
        <w:rPr>
          <w:rFonts w:ascii="CourierHP" w:hAnsi="CourierHP"/>
          <w:sz w:val="20"/>
          <w:szCs w:val="20"/>
        </w:rPr>
        <w:t>'mcmc-metropolis-sampler.png')</w:t>
      </w:r>
    </w:p>
    <w:p w:rsidR="008E528F" w:rsidRDefault="008E528F">
      <w:pPr>
        <w:rPr>
          <w:rFonts w:ascii="CourierHP" w:hAnsi="CourierHP"/>
          <w:sz w:val="20"/>
          <w:szCs w:val="20"/>
        </w:rPr>
      </w:pPr>
      <w:r>
        <w:rPr>
          <w:rFonts w:ascii="CourierHP" w:hAnsi="CourierHP"/>
          <w:sz w:val="20"/>
          <w:szCs w:val="20"/>
        </w:rPr>
        <w:br w:type="page"/>
      </w:r>
    </w:p>
    <w:p w:rsidR="008E528F" w:rsidRDefault="008E528F" w:rsidP="008E528F">
      <w:pPr>
        <w:pStyle w:val="Heading1"/>
        <w:rPr>
          <w:lang w:val="en"/>
        </w:rPr>
      </w:pPr>
      <w:bookmarkStart w:id="247" w:name="_Toc444253289"/>
      <w:r>
        <w:rPr>
          <w:lang w:val="en"/>
        </w:rPr>
        <w:lastRenderedPageBreak/>
        <w:t>Appendix: MCMC Metropolis Hastings Priors and Posterior Code</w:t>
      </w:r>
      <w:bookmarkEnd w:id="247"/>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METROPOLIS-HASTINGS BAYESIAN POSTERIOR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numpy</w:t>
      </w:r>
      <w:proofErr w:type="spellEnd"/>
      <w:r w:rsidRPr="008E528F">
        <w:rPr>
          <w:rFonts w:ascii="CourierHP" w:hAnsi="CourierHP"/>
          <w:sz w:val="20"/>
          <w:szCs w:val="20"/>
        </w:rPr>
        <w:t xml:space="preserve"> as np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#import </w:t>
      </w:r>
      <w:proofErr w:type="spellStart"/>
      <w:r w:rsidRPr="008E528F">
        <w:rPr>
          <w:rFonts w:ascii="CourierHP" w:hAnsi="CourierHP"/>
          <w:sz w:val="20"/>
          <w:szCs w:val="20"/>
        </w:rPr>
        <w:t>scipy.stats</w:t>
      </w:r>
      <w:proofErr w:type="spellEnd"/>
      <w:r w:rsidRPr="008E528F">
        <w:rPr>
          <w:rFonts w:ascii="CourierHP" w:hAnsi="CourierHP"/>
          <w:sz w:val="20"/>
          <w:szCs w:val="20"/>
        </w:rPr>
        <w:t xml:space="preserve"> as stats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matplotlib.pyplot</w:t>
      </w:r>
      <w:proofErr w:type="spellEnd"/>
      <w:r w:rsidRPr="008E528F">
        <w:rPr>
          <w:rFonts w:ascii="CourierHP" w:hAnsi="CourierHP"/>
          <w:sz w:val="20"/>
          <w:szCs w:val="20"/>
        </w:rPr>
        <w:t xml:space="preserve"> as </w:t>
      </w:r>
      <w:proofErr w:type="spellStart"/>
      <w:r w:rsidRPr="008E528F">
        <w:rPr>
          <w:rFonts w:ascii="CourierHP" w:hAnsi="CourierHP"/>
          <w:sz w:val="20"/>
          <w:szCs w:val="20"/>
        </w:rPr>
        <w:t>plt</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w:t>
      </w:r>
      <w:proofErr w:type="spellStart"/>
      <w:r w:rsidRPr="008E528F">
        <w:rPr>
          <w:rFonts w:ascii="CourierHP" w:hAnsi="CourierHP"/>
          <w:sz w:val="20"/>
          <w:szCs w:val="20"/>
        </w:rPr>
        <w:t>gridspec</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import</w:t>
      </w:r>
      <w:proofErr w:type="gramEnd"/>
      <w:r w:rsidRPr="008E528F">
        <w:rPr>
          <w:rFonts w:ascii="CourierHP" w:hAnsi="CourierHP"/>
          <w:sz w:val="20"/>
          <w:szCs w:val="20"/>
        </w:rPr>
        <w:t xml:space="preserve"> </w:t>
      </w:r>
      <w:proofErr w:type="spellStart"/>
      <w:r w:rsidRPr="008E528F">
        <w:rPr>
          <w:rFonts w:ascii="CourierHP" w:hAnsi="CourierHP"/>
          <w:sz w:val="20"/>
          <w:szCs w:val="20"/>
        </w:rPr>
        <w:t>pylab</w:t>
      </w:r>
      <w:proofErr w:type="spellEnd"/>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math import gamma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np.random.seed</w:t>
      </w:r>
      <w:proofErr w:type="spellEnd"/>
      <w:r w:rsidRPr="008E528F">
        <w:rPr>
          <w:rFonts w:ascii="CourierHP" w:hAnsi="CourierHP"/>
          <w:sz w:val="20"/>
          <w:szCs w:val="20"/>
        </w:rPr>
        <w:t>(</w:t>
      </w:r>
      <w:proofErr w:type="gramEnd"/>
      <w:r w:rsidRPr="008E528F">
        <w:rPr>
          <w:rFonts w:ascii="CourierHP" w:hAnsi="CourierHP"/>
          <w:sz w:val="20"/>
          <w:szCs w:val="20"/>
        </w:rPr>
        <w:t xml:space="preserve">271828)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PRIOR OVER SCALE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B = </w:t>
      </w:r>
      <w:proofErr w:type="gramStart"/>
      <w:r w:rsidRPr="008E528F">
        <w:rPr>
          <w:rFonts w:ascii="CourierHP" w:hAnsi="CourierHP"/>
          <w:sz w:val="20"/>
          <w:szCs w:val="20"/>
        </w:rPr>
        <w:t>1.;</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LIKELIHOOD</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likelihood</w:t>
      </w:r>
      <w:proofErr w:type="gramEnd"/>
      <w:r w:rsidRPr="008E528F">
        <w:rPr>
          <w:rFonts w:ascii="CourierHP" w:hAnsi="CourierHP"/>
          <w:sz w:val="20"/>
          <w:szCs w:val="20"/>
        </w:rPr>
        <w:t xml:space="preserve"> = inline('(B.^A/gamma(A)).*y.^(A-1).*</w:t>
      </w:r>
      <w:proofErr w:type="spellStart"/>
      <w:r w:rsidRPr="008E528F">
        <w:rPr>
          <w:rFonts w:ascii="CourierHP" w:hAnsi="CourierHP"/>
          <w:sz w:val="20"/>
          <w:szCs w:val="20"/>
        </w:rPr>
        <w:t>exp</w:t>
      </w:r>
      <w:proofErr w:type="spellEnd"/>
      <w:r w:rsidRPr="008E528F">
        <w:rPr>
          <w:rFonts w:ascii="CourierHP" w:hAnsi="CourierHP"/>
          <w:sz w:val="20"/>
          <w:szCs w:val="20"/>
        </w:rPr>
        <w:t>(-(B.*y))','</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likelihood(</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CALCULATE</w:t>
      </w:r>
      <w:proofErr w:type="gramEnd"/>
      <w:r w:rsidRPr="008E528F">
        <w:rPr>
          <w:rFonts w:ascii="CourierHP" w:hAnsi="CourierHP"/>
          <w:sz w:val="20"/>
          <w:szCs w:val="20"/>
        </w:rPr>
        <w:t xml:space="preserve"> AND VISUALIZE THE LIKELIHOOD SURFACE</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yy</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linspace</w:t>
      </w:r>
      <w:proofErr w:type="spellEnd"/>
      <w:r w:rsidRPr="008E528F">
        <w:rPr>
          <w:rFonts w:ascii="CourierHP" w:hAnsi="CourierHP"/>
          <w:sz w:val="20"/>
          <w:szCs w:val="20"/>
        </w:rPr>
        <w:t>(0,10,100);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AA = </w:t>
      </w:r>
      <w:proofErr w:type="spellStart"/>
      <w:proofErr w:type="gramStart"/>
      <w:r w:rsidRPr="008E528F">
        <w:rPr>
          <w:rFonts w:ascii="CourierHP" w:hAnsi="CourierHP"/>
          <w:sz w:val="20"/>
          <w:szCs w:val="20"/>
        </w:rPr>
        <w:t>linspace</w:t>
      </w:r>
      <w:proofErr w:type="spellEnd"/>
      <w:r w:rsidRPr="008E528F">
        <w:rPr>
          <w:rFonts w:ascii="CourierHP" w:hAnsi="CourierHP"/>
          <w:sz w:val="20"/>
          <w:szCs w:val="20"/>
        </w:rPr>
        <w:t>(</w:t>
      </w:r>
      <w:proofErr w:type="gramEnd"/>
      <w:r w:rsidRPr="008E528F">
        <w:rPr>
          <w:rFonts w:ascii="CourierHP" w:hAnsi="CourierHP"/>
          <w:sz w:val="20"/>
          <w:szCs w:val="20"/>
        </w:rPr>
        <w:t>0.1,5,100);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avoid infinite edges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yy</w:t>
      </w:r>
      <w:proofErr w:type="spellEnd"/>
      <w:r w:rsidRPr="008E528F">
        <w:rPr>
          <w:rFonts w:ascii="CourierHP" w:hAnsi="CourierHP"/>
          <w:sz w:val="20"/>
          <w:szCs w:val="20"/>
        </w:rPr>
        <w:t>=</w:t>
      </w:r>
      <w:proofErr w:type="spellStart"/>
      <w:proofErr w:type="gramEnd"/>
      <w:r w:rsidRPr="008E528F">
        <w:rPr>
          <w:rFonts w:ascii="CourierHP" w:hAnsi="CourierHP"/>
          <w:sz w:val="20"/>
          <w:szCs w:val="20"/>
        </w:rPr>
        <w:t>np.arange</w:t>
      </w:r>
      <w:proofErr w:type="spellEnd"/>
      <w:r w:rsidRPr="008E528F">
        <w:rPr>
          <w:rFonts w:ascii="CourierHP" w:hAnsi="CourierHP"/>
          <w:sz w:val="20"/>
          <w:szCs w:val="20"/>
        </w:rPr>
        <w:t>(0.1,10.1,0.1)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AA=</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0.05,5.05,.05)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likeSurf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yy.size,AA.size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likeSurf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]=likelihood(</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mpl_toolkits.mplot3d import axes3d</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from</w:t>
      </w:r>
      <w:proofErr w:type="gramEnd"/>
      <w:r w:rsidRPr="008E528F">
        <w:rPr>
          <w:rFonts w:ascii="CourierHP" w:hAnsi="CourierHP"/>
          <w:sz w:val="20"/>
          <w:szCs w:val="20"/>
        </w:rPr>
        <w:t xml:space="preserve"> </w:t>
      </w:r>
      <w:proofErr w:type="spellStart"/>
      <w:r w:rsidRPr="008E528F">
        <w:rPr>
          <w:rFonts w:ascii="CourierHP" w:hAnsi="CourierHP"/>
          <w:sz w:val="20"/>
          <w:szCs w:val="20"/>
        </w:rPr>
        <w:t>matplotlib</w:t>
      </w:r>
      <w:proofErr w:type="spellEnd"/>
      <w:r w:rsidRPr="008E528F">
        <w:rPr>
          <w:rFonts w:ascii="CourierHP" w:hAnsi="CourierHP"/>
          <w:sz w:val="20"/>
          <w:szCs w:val="20"/>
        </w:rPr>
        <w:t xml:space="preserve"> import cm</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#PLOT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r w:rsidRPr="008E528F">
        <w:rPr>
          <w:rFonts w:ascii="CourierHP" w:hAnsi="CourierHP"/>
          <w:sz w:val="20"/>
          <w:szCs w:val="20"/>
        </w:rPr>
        <w:t>axs.dist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As.T,Ys.T,likeSurf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alpha=0.6,cmap=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plot</w:t>
      </w:r>
      <w:proofErr w:type="gramEnd"/>
      <w:r w:rsidRPr="008E528F">
        <w:rPr>
          <w:rFonts w:ascii="CourierHP" w:hAnsi="CourierHP"/>
          <w:sz w:val="20"/>
          <w:szCs w:val="20"/>
        </w:rPr>
        <w:t xml:space="preserve"> A=2</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w:t>
      </w:r>
      <w:proofErr w:type="spellEnd"/>
      <w:r w:rsidRPr="008E528F">
        <w:rPr>
          <w:rFonts w:ascii="CourierHP" w:hAnsi="CourierHP"/>
          <w:sz w:val="20"/>
          <w:szCs w:val="20"/>
        </w:rPr>
        <w:t>(list(As[39]),list(</w:t>
      </w:r>
      <w:proofErr w:type="spellStart"/>
      <w:r w:rsidRPr="008E528F">
        <w:rPr>
          <w:rFonts w:ascii="CourierHP" w:hAnsi="CourierHP"/>
          <w:sz w:val="20"/>
          <w:szCs w:val="20"/>
        </w:rPr>
        <w:t>yy</w:t>
      </w:r>
      <w:proofErr w:type="spellEnd"/>
      <w:r w:rsidRPr="008E528F">
        <w:rPr>
          <w:rFonts w:ascii="CourierHP" w:hAnsi="CourierHP"/>
          <w:sz w:val="20"/>
          <w:szCs w:val="20"/>
        </w:rPr>
        <w:t>),  list(</w:t>
      </w:r>
      <w:proofErr w:type="spellStart"/>
      <w:r w:rsidRPr="008E528F">
        <w:rPr>
          <w:rFonts w:ascii="CourierHP" w:hAnsi="CourierHP"/>
          <w:sz w:val="20"/>
          <w:szCs w:val="20"/>
        </w:rPr>
        <w:t>likeSurf</w:t>
      </w:r>
      <w:proofErr w:type="spellEnd"/>
      <w:r w:rsidRPr="008E528F">
        <w:rPr>
          <w:rFonts w:ascii="CourierHP" w:hAnsi="CourierHP"/>
          <w:sz w:val="20"/>
          <w:szCs w:val="20"/>
        </w:rPr>
        <w:t>[:,39]), color='lime', linewidth=2,label='p(</w:t>
      </w:r>
      <w:proofErr w:type="spellStart"/>
      <w:r w:rsidRPr="008E528F">
        <w:rPr>
          <w:rFonts w:ascii="CourierHP" w:hAnsi="CourierHP"/>
          <w:sz w:val="20"/>
          <w:szCs w:val="20"/>
        </w:rPr>
        <w:t>y|A</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'mcmc-metropolis-hastings-improper-prior-A.png')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PRIOR OVER SHAPE PARAMETERS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#prior = </w:t>
      </w:r>
      <w:proofErr w:type="gramStart"/>
      <w:r w:rsidRPr="008E528F">
        <w:rPr>
          <w:rFonts w:ascii="CourierHP" w:hAnsi="CourierHP"/>
          <w:sz w:val="20"/>
          <w:szCs w:val="20"/>
        </w:rPr>
        <w:t>inline(</w:t>
      </w:r>
      <w:proofErr w:type="gramEnd"/>
      <w:r w:rsidRPr="008E528F">
        <w:rPr>
          <w:rFonts w:ascii="CourierHP" w:hAnsi="CourierHP"/>
          <w:sz w:val="20"/>
          <w:szCs w:val="20"/>
        </w:rPr>
        <w:t>'sin(pi*A).^2','A');</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prior(A):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THE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xml:space="preserve"># p = </w:t>
      </w:r>
      <w:proofErr w:type="gramStart"/>
      <w:r w:rsidRPr="008E528F">
        <w:rPr>
          <w:rFonts w:ascii="CourierHP" w:hAnsi="CourierHP"/>
          <w:sz w:val="20"/>
          <w:szCs w:val="20"/>
        </w:rPr>
        <w:t>inline(</w:t>
      </w:r>
      <w:proofErr w:type="gramEnd"/>
      <w:r w:rsidRPr="008E528F">
        <w:rPr>
          <w:rFonts w:ascii="CourierHP" w:hAnsi="CourierHP"/>
          <w:sz w:val="20"/>
          <w:szCs w:val="20"/>
        </w:rPr>
        <w:t>'(B.^A/gamma(A)).*y.^(A-1).*exp(-(B.*y)).*sin(pi*A).^2','y','A','B');</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p(</w:t>
      </w:r>
      <w:proofErr w:type="spellStart"/>
      <w:r w:rsidRPr="008E528F">
        <w:rPr>
          <w:rFonts w:ascii="CourierHP" w:hAnsi="CourierHP"/>
          <w:sz w:val="20"/>
          <w:szCs w:val="20"/>
        </w:rPr>
        <w:t>y,A,B</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(B**A/gamma(A))*y**(A-1.)*</w:t>
      </w:r>
      <w:proofErr w:type="spellStart"/>
      <w:proofErr w:type="gramStart"/>
      <w:r w:rsidRPr="008E528F">
        <w:rPr>
          <w:rFonts w:ascii="CourierHP" w:hAnsi="CourierHP"/>
          <w:sz w:val="20"/>
          <w:szCs w:val="20"/>
        </w:rPr>
        <w:t>np.exp</w:t>
      </w:r>
      <w:proofErr w:type="spellEnd"/>
      <w:r w:rsidRPr="008E528F">
        <w:rPr>
          <w:rFonts w:ascii="CourierHP" w:hAnsi="CourierHP"/>
          <w:sz w:val="20"/>
          <w:szCs w:val="20"/>
        </w:rPr>
        <w:t>(</w:t>
      </w:r>
      <w:proofErr w:type="gramEnd"/>
      <w:r w:rsidRPr="008E528F">
        <w:rPr>
          <w:rFonts w:ascii="CourierHP" w:hAnsi="CourierHP"/>
          <w:sz w:val="20"/>
          <w:szCs w:val="20"/>
        </w:rPr>
        <w:t>-(B*y))*</w:t>
      </w:r>
      <w:proofErr w:type="spellStart"/>
      <w:r w:rsidRPr="008E528F">
        <w:rPr>
          <w:rFonts w:ascii="CourierHP" w:hAnsi="CourierHP"/>
          <w:sz w:val="20"/>
          <w:szCs w:val="20"/>
        </w:rPr>
        <w:t>np.sin</w:t>
      </w:r>
      <w:proofErr w:type="spellEnd"/>
      <w:r w:rsidRPr="008E528F">
        <w:rPr>
          <w:rFonts w:ascii="CourierHP" w:hAnsi="CourierHP"/>
          <w:sz w:val="20"/>
          <w:szCs w:val="20"/>
        </w:rPr>
        <w:t>(</w:t>
      </w:r>
      <w:proofErr w:type="spellStart"/>
      <w:r w:rsidRPr="008E528F">
        <w:rPr>
          <w:rFonts w:ascii="CourierHP" w:hAnsi="CourierHP"/>
          <w:sz w:val="20"/>
          <w:szCs w:val="20"/>
        </w:rPr>
        <w:t>np.pi</w:t>
      </w:r>
      <w:proofErr w:type="spellEnd"/>
      <w:r w:rsidRPr="008E528F">
        <w:rPr>
          <w:rFonts w:ascii="CourierHP" w:hAnsi="CourierHP"/>
          <w:sz w:val="20"/>
          <w:szCs w:val="20"/>
        </w:rPr>
        <w:t>*A)**2</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CALCULATE</w:t>
      </w:r>
      <w:proofErr w:type="gramEnd"/>
      <w:r w:rsidRPr="008E528F">
        <w:rPr>
          <w:rFonts w:ascii="CourierHP" w:hAnsi="CourierHP"/>
          <w:sz w:val="20"/>
          <w:szCs w:val="20"/>
        </w:rPr>
        <w:t xml:space="preserve"> AND DISPLAY THE POSTERIOR SURFACE</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postSurf</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np.zeros</w:t>
      </w:r>
      <w:proofErr w:type="spellEnd"/>
      <w:r w:rsidRPr="008E528F">
        <w:rPr>
          <w:rFonts w:ascii="CourierHP" w:hAnsi="CourierHP"/>
          <w:sz w:val="20"/>
          <w:szCs w:val="20"/>
        </w:rPr>
        <w:t>(</w:t>
      </w:r>
      <w:proofErr w:type="spellStart"/>
      <w:r w:rsidRPr="008E528F">
        <w:rPr>
          <w:rFonts w:ascii="CourierHP" w:hAnsi="CourierHP"/>
          <w:sz w:val="20"/>
          <w:szCs w:val="20"/>
        </w:rPr>
        <w:t>likeSurf.shape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w:t>
      </w:r>
      <w:proofErr w:type="spellStart"/>
      <w:r w:rsidRPr="008E528F">
        <w:rPr>
          <w:rFonts w:ascii="CourierHP" w:hAnsi="CourierHP"/>
          <w:sz w:val="20"/>
          <w:szCs w:val="20"/>
        </w:rPr>
        <w:t>iA</w:t>
      </w:r>
      <w:proofErr w:type="spellEnd"/>
      <w:r w:rsidRPr="008E528F">
        <w:rPr>
          <w:rFonts w:ascii="CourierHP" w:hAnsi="CourierHP"/>
          <w:sz w:val="20"/>
          <w:szCs w:val="20"/>
        </w:rPr>
        <w:t xml:space="preserve"> in range(</w:t>
      </w:r>
      <w:proofErr w:type="spellStart"/>
      <w:r w:rsidRPr="008E528F">
        <w:rPr>
          <w:rFonts w:ascii="CourierHP" w:hAnsi="CourierHP"/>
          <w:sz w:val="20"/>
          <w:szCs w:val="20"/>
        </w:rPr>
        <w:t>AA.size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spellStart"/>
      <w:r w:rsidRPr="008E528F">
        <w:rPr>
          <w:rFonts w:ascii="CourierHP" w:hAnsi="CourierHP"/>
          <w:sz w:val="20"/>
          <w:szCs w:val="20"/>
        </w:rPr>
        <w:t>postSurf</w:t>
      </w:r>
      <w:proofErr w:type="spellEnd"/>
      <w:r w:rsidRPr="008E528F">
        <w:rPr>
          <w:rFonts w:ascii="CourierHP" w:hAnsi="CourierHP"/>
          <w:sz w:val="20"/>
          <w:szCs w:val="20"/>
        </w:rPr>
        <w:t>[:,</w:t>
      </w:r>
      <w:proofErr w:type="spellStart"/>
      <w:r w:rsidRPr="008E528F">
        <w:rPr>
          <w:rFonts w:ascii="CourierHP" w:hAnsi="CourierHP"/>
          <w:sz w:val="20"/>
          <w:szCs w:val="20"/>
        </w:rPr>
        <w:t>iA</w:t>
      </w:r>
      <w:proofErr w:type="spellEnd"/>
      <w:r w:rsidRPr="008E528F">
        <w:rPr>
          <w:rFonts w:ascii="CourierHP" w:hAnsi="CourierHP"/>
          <w:sz w:val="20"/>
          <w:szCs w:val="20"/>
        </w:rPr>
        <w:t>]=p(</w:t>
      </w:r>
      <w:proofErr w:type="spellStart"/>
      <w:r w:rsidRPr="008E528F">
        <w:rPr>
          <w:rFonts w:ascii="CourierHP" w:hAnsi="CourierHP"/>
          <w:sz w:val="20"/>
          <w:szCs w:val="20"/>
        </w:rPr>
        <w:t>yy</w:t>
      </w:r>
      <w:proofErr w:type="spellEnd"/>
      <w:r w:rsidRPr="008E528F">
        <w:rPr>
          <w:rFonts w:ascii="CourierHP" w:hAnsi="CourierHP"/>
          <w:sz w:val="20"/>
          <w:szCs w:val="20"/>
        </w:rPr>
        <w:t>[:],AA[</w:t>
      </w:r>
      <w:proofErr w:type="spellStart"/>
      <w:r w:rsidRPr="008E528F">
        <w:rPr>
          <w:rFonts w:ascii="CourierHP" w:hAnsi="CourierHP"/>
          <w:sz w:val="20"/>
          <w:szCs w:val="20"/>
        </w:rPr>
        <w:t>iA</w:t>
      </w:r>
      <w:proofErr w:type="spell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w:t>
      </w:r>
      <w:proofErr w:type="gramEnd"/>
      <w:r w:rsidRPr="008E528F">
        <w:rPr>
          <w:rFonts w:ascii="CourierHP" w:hAnsi="CourierHP"/>
          <w:sz w:val="20"/>
          <w:szCs w:val="20"/>
        </w:rPr>
        <w:t xml:space="preserve"> = </w:t>
      </w:r>
      <w:proofErr w:type="spellStart"/>
      <w:r w:rsidRPr="008E528F">
        <w:rPr>
          <w:rFonts w:ascii="CourierHP" w:hAnsi="CourierHP"/>
          <w:sz w:val="20"/>
          <w:szCs w:val="20"/>
        </w:rPr>
        <w:t>fig.add_subplot</w:t>
      </w:r>
      <w:proofErr w:type="spellEnd"/>
      <w:r w:rsidRPr="008E528F">
        <w:rPr>
          <w:rFonts w:ascii="CourierHP" w:hAnsi="CourierHP"/>
          <w:sz w:val="20"/>
          <w:szCs w:val="20"/>
        </w:rPr>
        <w:t>(111, projection='3d')</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axs</w:t>
      </w:r>
      <w:proofErr w:type="spellEnd"/>
      <w:r w:rsidRPr="008E528F">
        <w:rPr>
          <w:rFonts w:ascii="CourierHP" w:hAnsi="CourierHP"/>
          <w:sz w:val="20"/>
          <w:szCs w:val="20"/>
        </w:rPr>
        <w:t>=</w:t>
      </w:r>
      <w:proofErr w:type="spellStart"/>
      <w:proofErr w:type="gramEnd"/>
      <w:r w:rsidRPr="008E528F">
        <w:rPr>
          <w:rFonts w:ascii="CourierHP" w:hAnsi="CourierHP"/>
          <w:sz w:val="20"/>
          <w:szCs w:val="20"/>
        </w:rPr>
        <w:t>ax.get_axes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axs.azim</w:t>
      </w:r>
      <w:proofErr w:type="spellEnd"/>
      <w:r w:rsidRPr="008E528F">
        <w:rPr>
          <w:rFonts w:ascii="CourierHP" w:hAnsi="CourierHP"/>
          <w:sz w:val="20"/>
          <w:szCs w:val="20"/>
        </w:rPr>
        <w:t>=-35.</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axs.elev</w:t>
      </w:r>
      <w:proofErr w:type="spellEnd"/>
      <w:r w:rsidRPr="008E528F">
        <w:rPr>
          <w:rFonts w:ascii="CourierHP" w:hAnsi="CourierHP"/>
          <w:sz w:val="20"/>
          <w:szCs w:val="20"/>
        </w:rPr>
        <w:t>=20.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Ys, As = </w:t>
      </w:r>
      <w:proofErr w:type="spellStart"/>
      <w:proofErr w:type="gramStart"/>
      <w:r w:rsidRPr="008E528F">
        <w:rPr>
          <w:rFonts w:ascii="CourierHP" w:hAnsi="CourierHP"/>
          <w:sz w:val="20"/>
          <w:szCs w:val="20"/>
        </w:rPr>
        <w:t>np.meshgrid</w:t>
      </w:r>
      <w:proofErr w:type="spellEnd"/>
      <w:r w:rsidRPr="008E528F">
        <w:rPr>
          <w:rFonts w:ascii="CourierHP" w:hAnsi="CourierHP"/>
          <w:sz w:val="20"/>
          <w:szCs w:val="20"/>
        </w:rPr>
        <w:t>(</w:t>
      </w:r>
      <w:proofErr w:type="spellStart"/>
      <w:proofErr w:type="gramEnd"/>
      <w:r w:rsidRPr="008E528F">
        <w:rPr>
          <w:rFonts w:ascii="CourierHP" w:hAnsi="CourierHP"/>
          <w:sz w:val="20"/>
          <w:szCs w:val="20"/>
        </w:rPr>
        <w:t>yy</w:t>
      </w:r>
      <w:proofErr w:type="spellEnd"/>
      <w:r w:rsidRPr="008E528F">
        <w:rPr>
          <w:rFonts w:ascii="CourierHP" w:hAnsi="CourierHP"/>
          <w:sz w:val="20"/>
          <w:szCs w:val="20"/>
        </w:rPr>
        <w:t>, AA)</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ax.plot_</w:t>
      </w:r>
      <w:proofErr w:type="gramStart"/>
      <w:r w:rsidRPr="008E528F">
        <w:rPr>
          <w:rFonts w:ascii="CourierHP" w:hAnsi="CourierHP"/>
          <w:sz w:val="20"/>
          <w:szCs w:val="20"/>
        </w:rPr>
        <w:t>surface</w:t>
      </w:r>
      <w:proofErr w:type="spellEnd"/>
      <w:r w:rsidRPr="008E528F">
        <w:rPr>
          <w:rFonts w:ascii="CourierHP" w:hAnsi="CourierHP"/>
          <w:sz w:val="20"/>
          <w:szCs w:val="20"/>
        </w:rPr>
        <w:t>(</w:t>
      </w:r>
      <w:proofErr w:type="spellStart"/>
      <w:proofErr w:type="gramEnd"/>
      <w:r w:rsidRPr="008E528F">
        <w:rPr>
          <w:rFonts w:ascii="CourierHP" w:hAnsi="CourierHP"/>
          <w:sz w:val="20"/>
          <w:szCs w:val="20"/>
        </w:rPr>
        <w:t>As.T,Ys.T,postSurf</w:t>
      </w:r>
      <w:proofErr w:type="spellEnd"/>
      <w:r w:rsidRPr="008E528F">
        <w:rPr>
          <w:rFonts w:ascii="CourierHP" w:hAnsi="CourierHP"/>
          <w:sz w:val="20"/>
          <w:szCs w:val="20"/>
        </w:rPr>
        <w:t xml:space="preserve">, </w:t>
      </w:r>
      <w:proofErr w:type="spellStart"/>
      <w:r w:rsidRPr="008E528F">
        <w:rPr>
          <w:rFonts w:ascii="CourierHP" w:hAnsi="CourierHP"/>
          <w:sz w:val="20"/>
          <w:szCs w:val="20"/>
        </w:rPr>
        <w:t>rstride</w:t>
      </w:r>
      <w:proofErr w:type="spellEnd"/>
      <w:r w:rsidRPr="008E528F">
        <w:rPr>
          <w:rFonts w:ascii="CourierHP" w:hAnsi="CourierHP"/>
          <w:sz w:val="20"/>
          <w:szCs w:val="20"/>
        </w:rPr>
        <w:t xml:space="preserve">=2, </w:t>
      </w:r>
      <w:proofErr w:type="spellStart"/>
      <w:r w:rsidRPr="008E528F">
        <w:rPr>
          <w:rFonts w:ascii="CourierHP" w:hAnsi="CourierHP"/>
          <w:sz w:val="20"/>
          <w:szCs w:val="20"/>
        </w:rPr>
        <w:t>cstride</w:t>
      </w:r>
      <w:proofErr w:type="spellEnd"/>
      <w:r w:rsidRPr="008E528F">
        <w:rPr>
          <w:rFonts w:ascii="CourierHP" w:hAnsi="CourierHP"/>
          <w:sz w:val="20"/>
          <w:szCs w:val="20"/>
        </w:rPr>
        <w:t>=2, alpha=1.0,cmap=</w:t>
      </w:r>
      <w:proofErr w:type="spellStart"/>
      <w:r w:rsidRPr="008E528F">
        <w:rPr>
          <w:rFonts w:ascii="CourierHP" w:hAnsi="CourierHP"/>
          <w:sz w:val="20"/>
          <w:szCs w:val="20"/>
        </w:rPr>
        <w:t>cm.hot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ax.set</w:t>
      </w:r>
      <w:proofErr w:type="spell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prior</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ax.plot(AA,np.ones((1,AA.size)).T*10,prior(AA),color="blue",linewidth=3,label="p(A)")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posterior</w:t>
      </w:r>
      <w:proofErr w:type="gramEnd"/>
      <w:r w:rsidRPr="008E528F">
        <w:rPr>
          <w:rFonts w:ascii="CourierHP" w:hAnsi="CourierHP"/>
          <w:sz w:val="20"/>
          <w:szCs w:val="20"/>
        </w:rPr>
        <w:t xml:space="preserve"> (not shadowed properly)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ax.plot(As[:,14],np.ones((1,AA.size)).T*1.6,postSurf[14,:],color="lime",alpha=0.6,linewidth=3,label="p(A|y=1.5)")</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='lower left')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"Sampling from a Bayesian posterior with improper prior (B)")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'mcmc-metropolis-hastings-improper-prior-B.png')</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INITIALIZE THE METROPOLIS-HASTINGS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DEFINE PROPOSAL DENSITY</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q = </w:t>
      </w:r>
      <w:proofErr w:type="gramStart"/>
      <w:r w:rsidRPr="008E528F">
        <w:rPr>
          <w:rFonts w:ascii="CourierHP" w:hAnsi="CourierHP"/>
          <w:sz w:val="20"/>
          <w:szCs w:val="20"/>
        </w:rPr>
        <w:t>inline(</w:t>
      </w:r>
      <w:proofErr w:type="gramEnd"/>
      <w:r w:rsidRPr="008E528F">
        <w:rPr>
          <w:rFonts w:ascii="CourierHP" w:hAnsi="CourierHP"/>
          <w:sz w:val="20"/>
          <w:szCs w:val="20"/>
        </w:rPr>
        <w:t>'</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x,a</w:t>
      </w:r>
      <w:proofErr w:type="spellEnd"/>
      <w:r w:rsidRPr="008E528F">
        <w:rPr>
          <w:rFonts w:ascii="CourierHP" w:hAnsi="CourierHP"/>
          <w:sz w:val="20"/>
          <w:szCs w:val="20"/>
        </w:rPr>
        <w:t>=1.0):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return</w:t>
      </w:r>
      <w:proofErr w:type="gramEnd"/>
      <w:r w:rsidRPr="008E528F">
        <w:rPr>
          <w:rFonts w:ascii="CourierHP" w:hAnsi="CourierHP"/>
          <w:sz w:val="20"/>
          <w:szCs w:val="20"/>
        </w:rPr>
        <w:t xml:space="preserve"> 1./a * </w:t>
      </w:r>
      <w:proofErr w:type="spellStart"/>
      <w:r w:rsidRPr="008E528F">
        <w:rPr>
          <w:rFonts w:ascii="CourierHP" w:hAnsi="CourierHP"/>
          <w:sz w:val="20"/>
          <w:szCs w:val="20"/>
        </w:rPr>
        <w:t>np.exp</w:t>
      </w:r>
      <w:proofErr w:type="spellEnd"/>
      <w:r w:rsidRPr="008E528F">
        <w:rPr>
          <w:rFonts w:ascii="CourierHP" w:hAnsi="CourierHP"/>
          <w:sz w:val="20"/>
          <w:szCs w:val="20"/>
        </w:rPr>
        <w:t>(-x/a)</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def</w:t>
      </w:r>
      <w:proofErr w:type="spellEnd"/>
      <w:proofErr w:type="gramEnd"/>
      <w:r w:rsidRPr="008E528F">
        <w:rPr>
          <w:rFonts w:ascii="CourierHP" w:hAnsi="CourierHP"/>
          <w:sz w:val="20"/>
          <w:szCs w:val="20"/>
        </w:rPr>
        <w:t xml:space="preserve"> q(</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roofErr w:type="gramStart"/>
      <w:r w:rsidRPr="008E528F">
        <w:rPr>
          <w:rFonts w:ascii="CourierHP" w:hAnsi="CourierHP"/>
          <w:sz w:val="20"/>
          <w:szCs w:val="20"/>
        </w:rPr>
        <w:t>return</w:t>
      </w:r>
      <w:proofErr w:type="gramEnd"/>
      <w:r w:rsidRPr="008E528F">
        <w:rPr>
          <w:rFonts w:ascii="CourierHP" w:hAnsi="CourierHP"/>
          <w:sz w:val="20"/>
          <w:szCs w:val="20"/>
        </w:rPr>
        <w:t xml:space="preserve"> </w:t>
      </w:r>
      <w:proofErr w:type="spellStart"/>
      <w:r w:rsidRPr="008E528F">
        <w:rPr>
          <w:rFonts w:ascii="CourierHP" w:hAnsi="CourierHP"/>
          <w:sz w:val="20"/>
          <w:szCs w:val="20"/>
        </w:rPr>
        <w:t>exppdf</w:t>
      </w:r>
      <w:proofErr w:type="spellEnd"/>
      <w:r w:rsidRPr="008E528F">
        <w:rPr>
          <w:rFonts w:ascii="CourierHP" w:hAnsi="CourierHP"/>
          <w:sz w:val="20"/>
          <w:szCs w:val="20"/>
        </w:rPr>
        <w:t>(</w:t>
      </w:r>
      <w:proofErr w:type="spellStart"/>
      <w:r w:rsidRPr="008E528F">
        <w:rPr>
          <w:rFonts w:ascii="CourierHP" w:hAnsi="CourierHP"/>
          <w:sz w:val="20"/>
          <w:szCs w:val="20"/>
        </w:rPr>
        <w:t>x,mu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MEAN FOR PROPOSAL DENSITY</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mu</w:t>
      </w:r>
      <w:proofErr w:type="gram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AA,postSurf[14,:],color='lime',linewidth=2,label='target p(</w:t>
      </w:r>
      <w:proofErr w:type="spellStart"/>
      <w:r w:rsidRPr="008E528F">
        <w:rPr>
          <w:rFonts w:ascii="CourierHP" w:hAnsi="CourierHP"/>
          <w:sz w:val="20"/>
          <w:szCs w:val="20"/>
        </w:rPr>
        <w:t>A|y</w:t>
      </w:r>
      <w:proofErr w:type="spellEnd"/>
      <w:r w:rsidRPr="008E528F">
        <w:rPr>
          <w:rFonts w:ascii="CourierHP" w:hAnsi="CourierHP"/>
          <w:sz w:val="20"/>
          <w:szCs w:val="20"/>
        </w:rPr>
        <w:t>=1.5)')</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AA,q</w:t>
      </w:r>
      <w:proofErr w:type="spellEnd"/>
      <w:r w:rsidRPr="008E528F">
        <w:rPr>
          <w:rFonts w:ascii="CourierHP" w:hAnsi="CourierHP"/>
          <w:sz w:val="20"/>
          <w:szCs w:val="20"/>
        </w:rPr>
        <w:t>(</w:t>
      </w:r>
      <w:proofErr w:type="spellStart"/>
      <w:r w:rsidRPr="008E528F">
        <w:rPr>
          <w:rFonts w:ascii="CourierHP" w:hAnsi="CourierHP"/>
          <w:sz w:val="20"/>
          <w:szCs w:val="20"/>
        </w:rPr>
        <w:t>AA,mu</w:t>
      </w:r>
      <w:proofErr w:type="spellEnd"/>
      <w:r w:rsidRPr="008E528F">
        <w:rPr>
          <w:rFonts w:ascii="CourierHP" w:hAnsi="CourierHP"/>
          <w:sz w:val="20"/>
          <w:szCs w:val="20"/>
        </w:rPr>
        <w:t>),color='</w:t>
      </w:r>
      <w:proofErr w:type="spellStart"/>
      <w:r w:rsidRPr="008E528F">
        <w:rPr>
          <w:rFonts w:ascii="CourierHP" w:hAnsi="CourierHP"/>
          <w:sz w:val="20"/>
          <w:szCs w:val="20"/>
        </w:rPr>
        <w:t>black',linewidth</w:t>
      </w:r>
      <w:proofErr w:type="spellEnd"/>
      <w:r w:rsidRPr="008E528F">
        <w:rPr>
          <w:rFonts w:ascii="CourierHP" w:hAnsi="CourierHP"/>
          <w:sz w:val="20"/>
          <w:szCs w:val="20"/>
        </w:rPr>
        <w:t>=2,label='proposal q(A)')</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spellStart"/>
      <w:proofErr w:type="gramEnd"/>
      <w:r w:rsidRPr="008E528F">
        <w:rPr>
          <w:rFonts w:ascii="CourierHP" w:hAnsi="CourierHP"/>
          <w:sz w:val="20"/>
          <w:szCs w:val="20"/>
        </w:rPr>
        <w:t>plt.legend</w:t>
      </w:r>
      <w:proofErr w:type="spellEnd"/>
      <w:r w:rsidRPr="008E528F">
        <w:rPr>
          <w:rFonts w:ascii="CourierHP" w:hAnsi="CourierHP"/>
          <w:sz w:val="20"/>
          <w:szCs w:val="20"/>
        </w:rPr>
        <w:t>(</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"Proposal Density for MH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'mcmc-metropolis-hastings-proposal-density.png')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TARGET AND PROPOSAL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SOME CONSTANTS</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nSamples</w:t>
      </w:r>
      <w:proofErr w:type="spellEnd"/>
      <w:proofErr w:type="gramEnd"/>
      <w:r w:rsidRPr="008E528F">
        <w:rPr>
          <w:rFonts w:ascii="CourierHP" w:hAnsi="CourierHP"/>
          <w:sz w:val="20"/>
          <w:szCs w:val="20"/>
        </w:rPr>
        <w:t xml:space="preserve"> = 5000;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burnIn</w:t>
      </w:r>
      <w:proofErr w:type="spellEnd"/>
      <w:proofErr w:type="gramEnd"/>
      <w:r w:rsidRPr="008E528F">
        <w:rPr>
          <w:rFonts w:ascii="CourierHP" w:hAnsi="CourierHP"/>
          <w:sz w:val="20"/>
          <w:szCs w:val="20"/>
        </w:rPr>
        <w:t xml:space="preserve"> = 500;</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minn</w:t>
      </w:r>
      <w:proofErr w:type="spellEnd"/>
      <w:proofErr w:type="gramEnd"/>
      <w:r w:rsidRPr="008E528F">
        <w:rPr>
          <w:rFonts w:ascii="CourierHP" w:hAnsi="CourierHP"/>
          <w:sz w:val="20"/>
          <w:szCs w:val="20"/>
        </w:rPr>
        <w:t xml:space="preserve"> = 0.1; </w:t>
      </w:r>
      <w:proofErr w:type="spellStart"/>
      <w:r w:rsidRPr="008E528F">
        <w:rPr>
          <w:rFonts w:ascii="CourierHP" w:hAnsi="CourierHP"/>
          <w:sz w:val="20"/>
          <w:szCs w:val="20"/>
        </w:rPr>
        <w:t>maxx</w:t>
      </w:r>
      <w:proofErr w:type="spellEnd"/>
      <w:r w:rsidRPr="008E528F">
        <w:rPr>
          <w:rFonts w:ascii="CourierHP" w:hAnsi="CourierHP"/>
          <w:sz w:val="20"/>
          <w:szCs w:val="20"/>
        </w:rPr>
        <w:t xml:space="preserve"> = 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lastRenderedPageBreak/>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INTIIALZE SAMPLER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x = </w:t>
      </w:r>
      <w:proofErr w:type="spellStart"/>
      <w:proofErr w:type="gramStart"/>
      <w:r w:rsidRPr="008E528F">
        <w:rPr>
          <w:rFonts w:ascii="CourierHP" w:hAnsi="CourierHP"/>
          <w:sz w:val="20"/>
          <w:szCs w:val="20"/>
        </w:rPr>
        <w:t>np.zeros</w:t>
      </w:r>
      <w:proofErr w:type="spellEnd"/>
      <w:r w:rsidRPr="008E528F">
        <w:rPr>
          <w:rFonts w:ascii="CourierHP" w:hAnsi="CourierHP"/>
          <w:sz w:val="20"/>
          <w:szCs w:val="20"/>
        </w:rPr>
        <w:t>(</w:t>
      </w:r>
      <w:proofErr w:type="gramEnd"/>
      <w:r w:rsidRPr="008E528F">
        <w:rPr>
          <w:rFonts w:ascii="CourierHP" w:hAnsi="CourierHP"/>
          <w:sz w:val="20"/>
          <w:szCs w:val="20"/>
        </w:rPr>
        <w:t>(1 ,</w:t>
      </w:r>
      <w:proofErr w:type="spellStart"/>
      <w:r w:rsidRPr="008E528F">
        <w:rPr>
          <w:rFonts w:ascii="CourierHP" w:hAnsi="CourierHP"/>
          <w:sz w:val="20"/>
          <w:szCs w:val="20"/>
        </w:rPr>
        <w:t>nSamples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x[</w:t>
      </w:r>
      <w:proofErr w:type="gramEnd"/>
      <w:r w:rsidRPr="008E528F">
        <w:rPr>
          <w:rFonts w:ascii="CourierHP" w:hAnsi="CourierHP"/>
          <w:sz w:val="20"/>
          <w:szCs w:val="20"/>
        </w:rPr>
        <w:t>0,0] = 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 = 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y=1.5</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RUN METROPOLIS-HASTINGS SAMPLER</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for</w:t>
      </w:r>
      <w:proofErr w:type="gramEnd"/>
      <w:r w:rsidRPr="008E528F">
        <w:rPr>
          <w:rFonts w:ascii="CourierHP" w:hAnsi="CourierHP"/>
          <w:sz w:val="20"/>
          <w:szCs w:val="20"/>
        </w:rPr>
        <w:t xml:space="preserve"> t in range(nSamples-1):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SAMPLE FROM PROPOSAL</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proofErr w:type="gramStart"/>
      <w:r w:rsidRPr="008E528F">
        <w:rPr>
          <w:rFonts w:ascii="CourierHP" w:hAnsi="CourierHP"/>
          <w:sz w:val="20"/>
          <w:szCs w:val="20"/>
        </w:rPr>
        <w:t>xStar</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CORRECTION FACTOR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c = q(</w:t>
      </w:r>
      <w:proofErr w:type="gramStart"/>
      <w:r w:rsidRPr="008E528F">
        <w:rPr>
          <w:rFonts w:ascii="CourierHP" w:hAnsi="CourierHP"/>
          <w:sz w:val="20"/>
          <w:szCs w:val="20"/>
        </w:rPr>
        <w:t>x[</w:t>
      </w:r>
      <w:proofErr w:type="gramEnd"/>
      <w:r w:rsidRPr="008E528F">
        <w:rPr>
          <w:rFonts w:ascii="CourierHP" w:hAnsi="CourierHP"/>
          <w:sz w:val="20"/>
          <w:szCs w:val="20"/>
        </w:rPr>
        <w:t>0,t],mu)/q(</w:t>
      </w:r>
      <w:proofErr w:type="spellStart"/>
      <w:r w:rsidRPr="008E528F">
        <w:rPr>
          <w:rFonts w:ascii="CourierHP" w:hAnsi="CourierHP"/>
          <w:sz w:val="20"/>
          <w:szCs w:val="20"/>
        </w:rPr>
        <w:t>xStar,mu</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CALCULATE THE (CORRECTED) ACCEPTANCE RATIO</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alpha</w:t>
      </w:r>
      <w:proofErr w:type="gramEnd"/>
      <w:r w:rsidRPr="008E528F">
        <w:rPr>
          <w:rFonts w:ascii="CourierHP" w:hAnsi="CourierHP"/>
          <w:sz w:val="20"/>
          <w:szCs w:val="20"/>
        </w:rPr>
        <w:t xml:space="preserve"> = </w:t>
      </w:r>
      <w:proofErr w:type="spellStart"/>
      <w:r w:rsidRPr="008E528F">
        <w:rPr>
          <w:rFonts w:ascii="CourierHP" w:hAnsi="CourierHP"/>
          <w:sz w:val="20"/>
          <w:szCs w:val="20"/>
        </w:rPr>
        <w:t>np.min</w:t>
      </w:r>
      <w:proofErr w:type="spellEnd"/>
      <w:r w:rsidRPr="008E528F">
        <w:rPr>
          <w:rFonts w:ascii="CourierHP" w:hAnsi="CourierHP"/>
          <w:sz w:val="20"/>
          <w:szCs w:val="20"/>
        </w:rPr>
        <w:t>([1.,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b/>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 </w:t>
      </w:r>
      <w:proofErr w:type="gramStart"/>
      <w:r w:rsidRPr="008E528F">
        <w:rPr>
          <w:rFonts w:ascii="CourierHP" w:hAnsi="CourierHP"/>
          <w:sz w:val="20"/>
          <w:szCs w:val="20"/>
        </w:rPr>
        <w:t>ACCEPT</w:t>
      </w:r>
      <w:proofErr w:type="gramEnd"/>
      <w:r w:rsidRPr="008E528F">
        <w:rPr>
          <w:rFonts w:ascii="CourierHP" w:hAnsi="CourierHP"/>
          <w:sz w:val="20"/>
          <w:szCs w:val="20"/>
        </w:rPr>
        <w:t xml:space="preserve"> OR REJECT?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u = </w:t>
      </w:r>
      <w:proofErr w:type="spellStart"/>
      <w:proofErr w:type="gramStart"/>
      <w:r w:rsidRPr="008E528F">
        <w:rPr>
          <w:rFonts w:ascii="CourierHP" w:hAnsi="CourierHP"/>
          <w:sz w:val="20"/>
          <w:szCs w:val="20"/>
        </w:rPr>
        <w:t>np.random.rand</w:t>
      </w:r>
      <w:proofErr w:type="spellEnd"/>
      <w:r w:rsidRPr="008E528F">
        <w:rPr>
          <w:rFonts w:ascii="CourierHP" w:hAnsi="CourierHP"/>
          <w:sz w:val="20"/>
          <w:szCs w:val="20"/>
        </w:rPr>
        <w:t>(</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if</w:t>
      </w:r>
      <w:proofErr w:type="gramEnd"/>
      <w:r w:rsidRPr="008E528F">
        <w:rPr>
          <w:rFonts w:ascii="CourierHP" w:hAnsi="CourierHP"/>
          <w:sz w:val="20"/>
          <w:szCs w:val="20"/>
        </w:rPr>
        <w:t xml:space="preserve"> u &lt; alpha:</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 xml:space="preserve">0,t+1] = </w:t>
      </w:r>
      <w:proofErr w:type="spellStart"/>
      <w:r w:rsidRPr="008E528F">
        <w:rPr>
          <w:rFonts w:ascii="CourierHP" w:hAnsi="CourierHP"/>
          <w:sz w:val="20"/>
          <w:szCs w:val="20"/>
        </w:rPr>
        <w:t>xStar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else</w:t>
      </w:r>
      <w:proofErr w:type="gram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w:t>
      </w:r>
      <w:proofErr w:type="gramEnd"/>
      <w:r w:rsidRPr="008E528F">
        <w:rPr>
          <w:rFonts w:ascii="CourierHP" w:hAnsi="CourierHP"/>
          <w:sz w:val="20"/>
          <w:szCs w:val="20"/>
        </w:rPr>
        <w:t>0,t+1] = x[0,t];</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spellStart"/>
      <w:r w:rsidRPr="008E528F">
        <w:rPr>
          <w:rFonts w:ascii="CourierHP" w:hAnsi="CourierHP"/>
          <w:sz w:val="20"/>
          <w:szCs w:val="20"/>
        </w:rPr>
        <w:t>xStar</w:t>
      </w:r>
      <w:proofErr w:type="spellEnd"/>
      <w:r w:rsidRPr="008E528F">
        <w:rPr>
          <w:rFonts w:ascii="CourierHP" w:hAnsi="CourierHP"/>
          <w:sz w:val="20"/>
          <w:szCs w:val="20"/>
        </w:rPr>
        <w:t xml:space="preserve"> = </w:t>
      </w:r>
      <w:proofErr w:type="spellStart"/>
      <w:r w:rsidRPr="008E528F">
        <w:rPr>
          <w:rFonts w:ascii="CourierHP" w:hAnsi="CourierHP"/>
          <w:sz w:val="20"/>
          <w:szCs w:val="20"/>
        </w:rPr>
        <w:t>np.random.exponential</w:t>
      </w:r>
      <w:proofErr w:type="spellEnd"/>
      <w:r w:rsidRPr="008E528F">
        <w:rPr>
          <w:rFonts w:ascii="CourierHP" w:hAnsi="CourierHP"/>
          <w:sz w:val="20"/>
          <w:szCs w:val="20"/>
        </w:rPr>
        <w:t>(mu); c = q(x[0,t],mu)/q(</w:t>
      </w:r>
      <w:proofErr w:type="spellStart"/>
      <w:r w:rsidRPr="008E528F">
        <w:rPr>
          <w:rFonts w:ascii="CourierHP" w:hAnsi="CourierHP"/>
          <w:sz w:val="20"/>
          <w:szCs w:val="20"/>
        </w:rPr>
        <w:t>xStar,mu</w:t>
      </w:r>
      <w:proofErr w:type="spellEnd"/>
      <w:r w:rsidRPr="008E528F">
        <w:rPr>
          <w:rFonts w:ascii="CourierHP" w:hAnsi="CourierHP"/>
          <w:sz w:val="20"/>
          <w:szCs w:val="20"/>
        </w:rPr>
        <w:t>); p(</w:t>
      </w:r>
      <w:proofErr w:type="spellStart"/>
      <w:r w:rsidRPr="008E528F">
        <w:rPr>
          <w:rFonts w:ascii="CourierHP" w:hAnsi="CourierHP"/>
          <w:sz w:val="20"/>
          <w:szCs w:val="20"/>
        </w:rPr>
        <w:t>y,xStar,B</w:t>
      </w:r>
      <w:proofErr w:type="spellEnd"/>
      <w:r w:rsidRPr="008E528F">
        <w:rPr>
          <w:rFonts w:ascii="CourierHP" w:hAnsi="CourierHP"/>
          <w:sz w:val="20"/>
          <w:szCs w:val="20"/>
        </w:rPr>
        <w:t>)/p(</w:t>
      </w:r>
      <w:proofErr w:type="spellStart"/>
      <w:r w:rsidRPr="008E528F">
        <w:rPr>
          <w:rFonts w:ascii="CourierHP" w:hAnsi="CourierHP"/>
          <w:sz w:val="20"/>
          <w:szCs w:val="20"/>
        </w:rPr>
        <w:t>y,x</w:t>
      </w:r>
      <w:proofErr w:type="spellEnd"/>
      <w:r w:rsidRPr="008E528F">
        <w:rPr>
          <w:rFonts w:ascii="CourierHP" w:hAnsi="CourierHP"/>
          <w:sz w:val="20"/>
          <w:szCs w:val="20"/>
        </w:rPr>
        <w:t>[0,t],B)*c;</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RESULTS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 </w:t>
      </w:r>
      <w:proofErr w:type="gramStart"/>
      <w:r w:rsidRPr="008E528F">
        <w:rPr>
          <w:rFonts w:ascii="CourierHP" w:hAnsi="CourierHP"/>
          <w:sz w:val="20"/>
          <w:szCs w:val="20"/>
        </w:rPr>
        <w:t>x-axis</w:t>
      </w:r>
      <w:proofErr w:type="gramEnd"/>
      <w:r w:rsidRPr="008E528F">
        <w:rPr>
          <w:rFonts w:ascii="CourierHP" w:hAnsi="CourierHP"/>
          <w:sz w:val="20"/>
          <w:szCs w:val="20"/>
        </w:rPr>
        <w:t xml:space="preserve"> steps (t)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step=</w:t>
      </w:r>
      <w:proofErr w:type="gram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 = </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1,nSamples+step,step)</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plot it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fig</w:t>
      </w:r>
      <w:proofErr w:type="gramEnd"/>
      <w:r w:rsidRPr="008E528F">
        <w:rPr>
          <w:rFonts w:ascii="CourierHP" w:hAnsi="CourierHP"/>
          <w:sz w:val="20"/>
          <w:szCs w:val="20"/>
        </w:rPr>
        <w:t xml:space="preserve"> = </w:t>
      </w:r>
      <w:proofErr w:type="spellStart"/>
      <w:r w:rsidRPr="008E528F">
        <w:rPr>
          <w:rFonts w:ascii="CourierHP" w:hAnsi="CourierHP"/>
          <w:sz w:val="20"/>
          <w:szCs w:val="20"/>
        </w:rPr>
        <w:t>plt.figure</w:t>
      </w:r>
      <w:proofErr w:type="spellEnd"/>
      <w:r w:rsidRPr="008E528F">
        <w:rPr>
          <w:rFonts w:ascii="CourierHP" w:hAnsi="CourierHP"/>
          <w:sz w:val="20"/>
          <w:szCs w:val="20"/>
        </w:rPr>
        <w:t>(</w:t>
      </w:r>
      <w:proofErr w:type="spellStart"/>
      <w:r w:rsidRPr="008E528F">
        <w:rPr>
          <w:rFonts w:ascii="CourierHP" w:hAnsi="CourierHP"/>
          <w:sz w:val="20"/>
          <w:szCs w:val="20"/>
        </w:rPr>
        <w:t>figsize</w:t>
      </w:r>
      <w:proofErr w:type="spellEnd"/>
      <w:r w:rsidRPr="008E528F">
        <w:rPr>
          <w:rFonts w:ascii="CourierHP" w:hAnsi="CourierHP"/>
          <w:sz w:val="20"/>
          <w:szCs w:val="20"/>
        </w:rPr>
        <w:t xml:space="preserve">=(8, 6)) </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gs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gridspec.GridSpec</w:t>
      </w:r>
      <w:proofErr w:type="spellEnd"/>
      <w:r w:rsidRPr="008E528F">
        <w:rPr>
          <w:rFonts w:ascii="CourierHP" w:hAnsi="CourierHP"/>
          <w:sz w:val="20"/>
          <w:szCs w:val="20"/>
        </w:rPr>
        <w:t xml:space="preserve">(1, 2, </w:t>
      </w:r>
      <w:proofErr w:type="spellStart"/>
      <w:r w:rsidRPr="008E528F">
        <w:rPr>
          <w:rFonts w:ascii="CourierHP" w:hAnsi="CourierHP"/>
          <w:sz w:val="20"/>
          <w:szCs w:val="20"/>
        </w:rPr>
        <w:t>width_ratios</w:t>
      </w:r>
      <w:proofErr w:type="spellEnd"/>
      <w:r w:rsidRPr="008E528F">
        <w:rPr>
          <w:rFonts w:ascii="CourierHP" w:hAnsi="CourierHP"/>
          <w:sz w:val="20"/>
          <w:szCs w:val="20"/>
        </w:rPr>
        <w:t xml:space="preserve">=[3, 1]) </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MARKOV CHAIN</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ax0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ax0.plot(</w:t>
      </w:r>
      <w:proofErr w:type="gramEnd"/>
      <w:r w:rsidRPr="008E528F">
        <w:rPr>
          <w:rFonts w:ascii="CourierHP" w:hAnsi="CourierHP"/>
          <w:sz w:val="20"/>
          <w:szCs w:val="20"/>
        </w:rPr>
        <w:t>a, x[0,:])</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ax0.axvline(x=</w:t>
      </w:r>
      <w:proofErr w:type="spellStart"/>
      <w:r w:rsidRPr="008E528F">
        <w:rPr>
          <w:rFonts w:ascii="CourierHP" w:hAnsi="CourierHP"/>
          <w:sz w:val="20"/>
          <w:szCs w:val="20"/>
        </w:rPr>
        <w:t>burnIn</w:t>
      </w:r>
      <w:proofErr w:type="gramStart"/>
      <w:r w:rsidRPr="008E528F">
        <w:rPr>
          <w:rFonts w:ascii="CourierHP" w:hAnsi="CourierHP"/>
          <w:sz w:val="20"/>
          <w:szCs w:val="20"/>
        </w:rPr>
        <w:t>,color</w:t>
      </w:r>
      <w:proofErr w:type="spellEnd"/>
      <w:proofErr w:type="gramEnd"/>
      <w:r w:rsidRPr="008E528F">
        <w:rPr>
          <w:rFonts w:ascii="CourierHP" w:hAnsi="CourierHP"/>
          <w:sz w:val="20"/>
          <w:szCs w:val="20"/>
        </w:rPr>
        <w:t>='</w:t>
      </w:r>
      <w:proofErr w:type="spellStart"/>
      <w:r w:rsidRPr="008E528F">
        <w:rPr>
          <w:rFonts w:ascii="CourierHP" w:hAnsi="CourierHP"/>
          <w:sz w:val="20"/>
          <w:szCs w:val="20"/>
        </w:rPr>
        <w:t>r',linewidth</w:t>
      </w:r>
      <w:proofErr w:type="spellEnd"/>
      <w:r w:rsidRPr="008E528F">
        <w:rPr>
          <w:rFonts w:ascii="CourierHP" w:hAnsi="CourierHP"/>
          <w:sz w:val="20"/>
          <w:szCs w:val="20"/>
        </w:rPr>
        <w:t>=2)</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ax0.text(</w:t>
      </w:r>
      <w:proofErr w:type="gramEnd"/>
      <w:r w:rsidRPr="008E528F">
        <w:rPr>
          <w:rFonts w:ascii="CourierHP" w:hAnsi="CourierHP"/>
          <w:sz w:val="20"/>
          <w:szCs w:val="20"/>
        </w:rPr>
        <w:t xml:space="preserve">burnIn+50, 0.2, </w:t>
      </w:r>
      <w:proofErr w:type="spellStart"/>
      <w:r w:rsidRPr="008E528F">
        <w:rPr>
          <w:rFonts w:ascii="CourierHP" w:hAnsi="CourierHP"/>
          <w:sz w:val="20"/>
          <w:szCs w:val="20"/>
        </w:rPr>
        <w:t>r'Burn</w:t>
      </w:r>
      <w:proofErr w:type="spellEnd"/>
      <w:r w:rsidRPr="008E528F">
        <w:rPr>
          <w:rFonts w:ascii="CourierHP" w:hAnsi="CourierHP"/>
          <w:sz w:val="20"/>
          <w:szCs w:val="20"/>
        </w:rPr>
        <w:t xml:space="preserve"> In')</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plt.title</w:t>
      </w:r>
      <w:proofErr w:type="spellEnd"/>
      <w:r w:rsidRPr="008E528F">
        <w:rPr>
          <w:rFonts w:ascii="CourierHP" w:hAnsi="CourierHP"/>
          <w:sz w:val="20"/>
          <w:szCs w:val="20"/>
        </w:rPr>
        <w:t>(</w:t>
      </w:r>
      <w:proofErr w:type="gramEnd"/>
      <w:r w:rsidRPr="008E528F">
        <w:rPr>
          <w:rFonts w:ascii="CourierHP" w:hAnsi="CourierHP"/>
          <w:sz w:val="20"/>
          <w:szCs w:val="20"/>
        </w:rPr>
        <w:t>'Metropolis Hastings 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DISPLAY 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 xml:space="preserve">ax1 = </w:t>
      </w:r>
      <w:proofErr w:type="spellStart"/>
      <w:proofErr w:type="gramStart"/>
      <w:r w:rsidRPr="008E528F">
        <w:rPr>
          <w:rFonts w:ascii="CourierHP" w:hAnsi="CourierHP"/>
          <w:sz w:val="20"/>
          <w:szCs w:val="20"/>
        </w:rPr>
        <w:t>plt.subplot</w:t>
      </w:r>
      <w:proofErr w:type="spellEnd"/>
      <w:r w:rsidRPr="008E528F">
        <w:rPr>
          <w:rFonts w:ascii="CourierHP" w:hAnsi="CourierHP"/>
          <w:sz w:val="20"/>
          <w:szCs w:val="20"/>
        </w:rPr>
        <w:t>(</w:t>
      </w:r>
      <w:proofErr w:type="spellStart"/>
      <w:proofErr w:type="gramEnd"/>
      <w:r w:rsidRPr="008E528F">
        <w:rPr>
          <w:rFonts w:ascii="CourierHP" w:hAnsi="CourierHP"/>
          <w:sz w:val="20"/>
          <w:szCs w:val="20"/>
        </w:rPr>
        <w:t>gs</w:t>
      </w:r>
      <w:proofErr w:type="spellEnd"/>
      <w:r w:rsidRPr="008E528F">
        <w:rPr>
          <w:rFonts w:ascii="CourierHP" w:hAnsi="CourierHP"/>
          <w:sz w:val="20"/>
          <w:szCs w:val="20"/>
        </w:rPr>
        <w:t>[1])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ax1.set_</w:t>
      </w:r>
      <w:proofErr w:type="gramStart"/>
      <w:r w:rsidRPr="008E528F">
        <w:rPr>
          <w:rFonts w:ascii="CourierHP" w:hAnsi="CourierHP"/>
          <w:sz w:val="20"/>
          <w:szCs w:val="20"/>
        </w:rPr>
        <w:t>ylim(</w:t>
      </w:r>
      <w:proofErr w:type="gramEnd"/>
      <w:r w:rsidRPr="008E528F">
        <w:rPr>
          <w:rFonts w:ascii="CourierHP" w:hAnsi="CourierHP"/>
          <w:sz w:val="20"/>
          <w:szCs w:val="20"/>
        </w:rPr>
        <w:t>[</w:t>
      </w:r>
      <w:proofErr w:type="spellStart"/>
      <w:r w:rsidRPr="008E528F">
        <w:rPr>
          <w:rFonts w:ascii="CourierHP" w:hAnsi="CourierHP"/>
          <w:sz w:val="20"/>
          <w:szCs w:val="20"/>
        </w:rPr>
        <w:t>minn,maxx</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ax1.xaxis.set_major_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ax1.yaxis.set_major_</w:t>
      </w:r>
      <w:proofErr w:type="gramStart"/>
      <w:r w:rsidRPr="008E528F">
        <w:rPr>
          <w:rFonts w:ascii="CourierHP" w:hAnsi="CourierHP"/>
          <w:sz w:val="20"/>
          <w:szCs w:val="20"/>
        </w:rPr>
        <w:t>locator(</w:t>
      </w:r>
      <w:proofErr w:type="spellStart"/>
      <w:proofErr w:type="gramEnd"/>
      <w:r w:rsidRPr="008E528F">
        <w:rPr>
          <w:rFonts w:ascii="CourierHP" w:hAnsi="CourierHP"/>
          <w:sz w:val="20"/>
          <w:szCs w:val="20"/>
        </w:rPr>
        <w:t>pylab.NullLocator</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h=ax1.hist(</w:t>
      </w:r>
      <w:proofErr w:type="gramStart"/>
      <w:r w:rsidRPr="008E528F">
        <w:rPr>
          <w:rFonts w:ascii="CourierHP" w:hAnsi="CourierHP"/>
          <w:sz w:val="20"/>
          <w:szCs w:val="20"/>
        </w:rPr>
        <w:t>x[</w:t>
      </w:r>
      <w:proofErr w:type="gramEnd"/>
      <w:r w:rsidRPr="008E528F">
        <w:rPr>
          <w:rFonts w:ascii="CourierHP" w:hAnsi="CourierHP"/>
          <w:sz w:val="20"/>
          <w:szCs w:val="20"/>
        </w:rPr>
        <w:t>0,burnIn:],bins=200,orientation="horizontal",color='lightgrey',edgecolor = '</w:t>
      </w:r>
      <w:proofErr w:type="spellStart"/>
      <w:r w:rsidRPr="008E528F">
        <w:rPr>
          <w:rFonts w:ascii="CourierHP" w:hAnsi="CourierHP"/>
          <w:sz w:val="20"/>
          <w:szCs w:val="20"/>
        </w:rPr>
        <w:t>grey',label</w:t>
      </w:r>
      <w:proofErr w:type="spell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#b=</w:t>
      </w:r>
      <w:proofErr w:type="spellStart"/>
      <w:proofErr w:type="gramStart"/>
      <w:r w:rsidRPr="008E528F">
        <w:rPr>
          <w:rFonts w:ascii="CourierHP" w:hAnsi="CourierHP"/>
          <w:sz w:val="20"/>
          <w:szCs w:val="20"/>
        </w:rPr>
        <w:t>np.arange</w:t>
      </w:r>
      <w:proofErr w:type="spellEnd"/>
      <w:r w:rsidRPr="008E528F">
        <w:rPr>
          <w:rFonts w:ascii="CourierHP" w:hAnsi="CourierHP"/>
          <w:sz w:val="20"/>
          <w:szCs w:val="20"/>
        </w:rPr>
        <w:t>(</w:t>
      </w:r>
      <w:proofErr w:type="gramEnd"/>
      <w:r w:rsidRPr="008E528F">
        <w:rPr>
          <w:rFonts w:ascii="CourierHP" w:hAnsi="CourierHP"/>
          <w:sz w:val="20"/>
          <w:szCs w:val="20"/>
        </w:rPr>
        <w:t>-10,10,0.1)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#n=</w:t>
      </w:r>
      <w:proofErr w:type="gramStart"/>
      <w:r w:rsidRPr="008E528F">
        <w:rPr>
          <w:rFonts w:ascii="CourierHP" w:hAnsi="CourierHP"/>
          <w:sz w:val="20"/>
          <w:szCs w:val="20"/>
        </w:rPr>
        <w:t>stats.norm.pdf(</w:t>
      </w:r>
      <w:proofErr w:type="gramEnd"/>
      <w:r w:rsidRPr="008E528F">
        <w:rPr>
          <w:rFonts w:ascii="CourierHP" w:hAnsi="CourierHP"/>
          <w:sz w:val="20"/>
          <w:szCs w:val="20"/>
        </w:rPr>
        <w:t>b)</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#t=</w:t>
      </w:r>
      <w:proofErr w:type="gramStart"/>
      <w:r w:rsidRPr="008E528F">
        <w:rPr>
          <w:rFonts w:ascii="CourierHP" w:hAnsi="CourierHP"/>
          <w:sz w:val="20"/>
          <w:szCs w:val="20"/>
        </w:rPr>
        <w:t>stats.t.pdf(</w:t>
      </w:r>
      <w:proofErr w:type="gramEnd"/>
      <w:r w:rsidRPr="008E528F">
        <w:rPr>
          <w:rFonts w:ascii="CourierHP" w:hAnsi="CourierHP"/>
          <w:sz w:val="20"/>
          <w:szCs w:val="20"/>
        </w:rPr>
        <w:t>b,1)</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n*nSamples/sum(n),b,color='r',linewidth=2,label="Normal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gramStart"/>
      <w:r w:rsidRPr="008E528F">
        <w:rPr>
          <w:rFonts w:ascii="CourierHP" w:hAnsi="CourierHP"/>
          <w:sz w:val="20"/>
          <w:szCs w:val="20"/>
        </w:rPr>
        <w:t>plt.plot(</w:t>
      </w:r>
      <w:proofErr w:type="gramEnd"/>
      <w:r w:rsidRPr="008E528F">
        <w:rPr>
          <w:rFonts w:ascii="CourierHP" w:hAnsi="CourierHP"/>
          <w:sz w:val="20"/>
          <w:szCs w:val="20"/>
        </w:rPr>
        <w:t xml:space="preserve">t*nSamples/sum(n),b,color='lime',linewidth=2,label="T-Student </w:t>
      </w:r>
      <w:proofErr w:type="spellStart"/>
      <w:r w:rsidRPr="008E528F">
        <w:rPr>
          <w:rFonts w:ascii="CourierHP" w:hAnsi="CourierHP"/>
          <w:sz w:val="20"/>
          <w:szCs w:val="20"/>
        </w:rPr>
        <w:t>Dist</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plt.plot(</w:t>
      </w:r>
      <w:proofErr w:type="gramEnd"/>
      <w:r w:rsidRPr="008E528F">
        <w:rPr>
          <w:rFonts w:ascii="CourierHP" w:hAnsi="CourierHP"/>
          <w:sz w:val="20"/>
          <w:szCs w:val="20"/>
        </w:rPr>
        <w:t>postSurf[14,:]*(nSamples-burnIn)/sum(postSurf[14,:]),AA, color='lime', linewidth=2,label="posterior");</w:t>
      </w:r>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plt.ylabel</w:t>
      </w:r>
      <w:proofErr w:type="spellEnd"/>
      <w:r w:rsidRPr="008E528F">
        <w:rPr>
          <w:rFonts w:ascii="CourierHP" w:hAnsi="CourierHP"/>
          <w:sz w:val="20"/>
          <w:szCs w:val="20"/>
        </w:rPr>
        <w:t>(</w:t>
      </w:r>
      <w:proofErr w:type="gramEnd"/>
      <w:r w:rsidRPr="008E528F">
        <w:rPr>
          <w:rFonts w:ascii="CourierHP" w:hAnsi="CourierHP"/>
          <w:sz w:val="20"/>
          <w:szCs w:val="20"/>
        </w:rPr>
        <w:t>'samples')</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leg=</w:t>
      </w:r>
      <w:proofErr w:type="gramEnd"/>
      <w:r w:rsidRPr="008E528F">
        <w:rPr>
          <w:rFonts w:ascii="CourierHP" w:hAnsi="CourierHP"/>
          <w:sz w:val="20"/>
          <w:szCs w:val="20"/>
        </w:rPr>
        <w:t>ax1.legend(</w:t>
      </w:r>
      <w:proofErr w:type="spellStart"/>
      <w:r w:rsidRPr="008E528F">
        <w:rPr>
          <w:rFonts w:ascii="CourierHP" w:hAnsi="CourierHP"/>
          <w:sz w:val="20"/>
          <w:szCs w:val="20"/>
        </w:rPr>
        <w:t>loc</w:t>
      </w:r>
      <w:proofErr w:type="spellEnd"/>
      <w:r w:rsidRPr="008E528F">
        <w:rPr>
          <w:rFonts w:ascii="CourierHP" w:hAnsi="CourierHP"/>
          <w:sz w:val="20"/>
          <w:szCs w:val="20"/>
        </w:rPr>
        <w:t>='upper right')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ltext</w:t>
      </w:r>
      <w:proofErr w:type="spellEnd"/>
      <w:r w:rsidRPr="008E528F">
        <w:rPr>
          <w:rFonts w:ascii="CourierHP" w:hAnsi="CourierHP"/>
          <w:sz w:val="20"/>
          <w:szCs w:val="20"/>
        </w:rPr>
        <w:t xml:space="preserv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leg.get_texts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llines</w:t>
      </w:r>
      <w:proofErr w:type="spellEnd"/>
      <w:proofErr w:type="gramEnd"/>
      <w:r w:rsidRPr="008E528F">
        <w:rPr>
          <w:rFonts w:ascii="CourierHP" w:hAnsi="CourierHP"/>
          <w:sz w:val="20"/>
          <w:szCs w:val="20"/>
        </w:rPr>
        <w:t xml:space="preserve"> = </w:t>
      </w:r>
      <w:proofErr w:type="spellStart"/>
      <w:r w:rsidRPr="008E528F">
        <w:rPr>
          <w:rFonts w:ascii="CourierHP" w:hAnsi="CourierHP"/>
          <w:sz w:val="20"/>
          <w:szCs w:val="20"/>
        </w:rPr>
        <w:t>leg.get_lines</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gramStart"/>
      <w:r w:rsidRPr="008E528F">
        <w:rPr>
          <w:rFonts w:ascii="CourierHP" w:hAnsi="CourierHP"/>
          <w:sz w:val="20"/>
          <w:szCs w:val="20"/>
        </w:rPr>
        <w:t>frame  =</w:t>
      </w:r>
      <w:proofErr w:type="gramEnd"/>
      <w:r w:rsidRPr="008E528F">
        <w:rPr>
          <w:rFonts w:ascii="CourierHP" w:hAnsi="CourierHP"/>
          <w:sz w:val="20"/>
          <w:szCs w:val="20"/>
        </w:rPr>
        <w:t xml:space="preserve"> </w:t>
      </w:r>
      <w:proofErr w:type="spellStart"/>
      <w:r w:rsidRPr="008E528F">
        <w:rPr>
          <w:rFonts w:ascii="CourierHP" w:hAnsi="CourierHP"/>
          <w:sz w:val="20"/>
          <w:szCs w:val="20"/>
        </w:rPr>
        <w:t>leg.get_frame</w:t>
      </w:r>
      <w:proofErr w:type="spellEnd"/>
      <w:r w:rsidRPr="008E528F">
        <w:rPr>
          <w:rFonts w:ascii="CourierHP" w:hAnsi="CourierHP"/>
          <w:sz w:val="20"/>
          <w:szCs w:val="20"/>
        </w:rPr>
        <w:t>()</w:t>
      </w: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lastRenderedPageBreak/>
        <w:t>plt.setp</w:t>
      </w:r>
      <w:proofErr w:type="spellEnd"/>
      <w:r w:rsidRPr="008E528F">
        <w:rPr>
          <w:rFonts w:ascii="CourierHP" w:hAnsi="CourierHP"/>
          <w:sz w:val="20"/>
          <w:szCs w:val="20"/>
        </w:rPr>
        <w:t>(</w:t>
      </w:r>
      <w:proofErr w:type="spellStart"/>
      <w:proofErr w:type="gramEnd"/>
      <w:r w:rsidRPr="008E528F">
        <w:rPr>
          <w:rFonts w:ascii="CourierHP" w:hAnsi="CourierHP"/>
          <w:sz w:val="20"/>
          <w:szCs w:val="20"/>
        </w:rPr>
        <w:t>ltext</w:t>
      </w:r>
      <w:proofErr w:type="spellEnd"/>
      <w:r w:rsidRPr="008E528F">
        <w:rPr>
          <w:rFonts w:ascii="CourierHP" w:hAnsi="CourierHP"/>
          <w:sz w:val="20"/>
          <w:szCs w:val="20"/>
        </w:rPr>
        <w:t xml:space="preserve">, </w:t>
      </w:r>
      <w:proofErr w:type="spellStart"/>
      <w:r w:rsidRPr="008E528F">
        <w:rPr>
          <w:rFonts w:ascii="CourierHP" w:hAnsi="CourierHP"/>
          <w:sz w:val="20"/>
          <w:szCs w:val="20"/>
        </w:rPr>
        <w:t>fontsize</w:t>
      </w:r>
      <w:proofErr w:type="spellEnd"/>
      <w:r w:rsidRPr="008E528F">
        <w:rPr>
          <w:rFonts w:ascii="CourierHP" w:hAnsi="CourierHP"/>
          <w:sz w:val="20"/>
          <w:szCs w:val="20"/>
        </w:rPr>
        <w:t>='x-small')</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r w:rsidRPr="008E528F">
        <w:rPr>
          <w:rFonts w:ascii="CourierHP" w:hAnsi="CourierHP"/>
          <w:sz w:val="20"/>
          <w:szCs w:val="20"/>
        </w:rPr>
        <w:t>plt.tight_</w:t>
      </w:r>
      <w:proofErr w:type="gramStart"/>
      <w:r w:rsidRPr="008E528F">
        <w:rPr>
          <w:rFonts w:ascii="CourierHP" w:hAnsi="CourierHP"/>
          <w:sz w:val="20"/>
          <w:szCs w:val="20"/>
        </w:rPr>
        <w:t>layout</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r w:rsidRPr="008E528F">
        <w:rPr>
          <w:rFonts w:ascii="CourierHP" w:hAnsi="CourierHP"/>
          <w:sz w:val="20"/>
          <w:szCs w:val="20"/>
        </w:rPr>
        <w:t>#</w:t>
      </w:r>
      <w:proofErr w:type="spellStart"/>
      <w:proofErr w:type="gramStart"/>
      <w:r w:rsidRPr="008E528F">
        <w:rPr>
          <w:rFonts w:ascii="CourierHP" w:hAnsi="CourierHP"/>
          <w:sz w:val="20"/>
          <w:szCs w:val="20"/>
        </w:rPr>
        <w:t>plt.show</w:t>
      </w:r>
      <w:proofErr w:type="spellEnd"/>
      <w:r w:rsidRPr="008E528F">
        <w:rPr>
          <w:rFonts w:ascii="CourierHP" w:hAnsi="CourierHP"/>
          <w:sz w:val="20"/>
          <w:szCs w:val="20"/>
        </w:rPr>
        <w:t>()</w:t>
      </w:r>
      <w:proofErr w:type="gramEnd"/>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roofErr w:type="spellStart"/>
      <w:proofErr w:type="gramStart"/>
      <w:r w:rsidRPr="008E528F">
        <w:rPr>
          <w:rFonts w:ascii="CourierHP" w:hAnsi="CourierHP"/>
          <w:sz w:val="20"/>
          <w:szCs w:val="20"/>
        </w:rPr>
        <w:t>plt.savefig</w:t>
      </w:r>
      <w:proofErr w:type="spellEnd"/>
      <w:r w:rsidRPr="008E528F">
        <w:rPr>
          <w:rFonts w:ascii="CourierHP" w:hAnsi="CourierHP"/>
          <w:sz w:val="20"/>
          <w:szCs w:val="20"/>
        </w:rPr>
        <w:t>(</w:t>
      </w:r>
      <w:proofErr w:type="gramEnd"/>
      <w:r w:rsidRPr="008E528F">
        <w:rPr>
          <w:rFonts w:ascii="CourierHP" w:hAnsi="CourierHP"/>
          <w:sz w:val="20"/>
          <w:szCs w:val="20"/>
        </w:rPr>
        <w:t>'mcmc-metropolis-hastings-posterior.png')</w:t>
      </w:r>
    </w:p>
    <w:p w:rsidR="008E528F" w:rsidRPr="008E528F" w:rsidRDefault="008E528F" w:rsidP="008E528F">
      <w:pPr>
        <w:spacing w:line="240" w:lineRule="auto"/>
        <w:contextualSpacing/>
        <w:rPr>
          <w:rFonts w:ascii="CourierHP" w:hAnsi="CourierHP"/>
          <w:sz w:val="20"/>
          <w:szCs w:val="20"/>
        </w:rPr>
      </w:pPr>
    </w:p>
    <w:p w:rsidR="008E528F" w:rsidRPr="008E528F" w:rsidRDefault="008E528F" w:rsidP="008E528F">
      <w:pPr>
        <w:spacing w:line="240" w:lineRule="auto"/>
        <w:contextualSpacing/>
        <w:rPr>
          <w:rFonts w:ascii="CourierHP" w:hAnsi="CourierHP"/>
          <w:sz w:val="20"/>
          <w:szCs w:val="20"/>
        </w:rPr>
      </w:pPr>
    </w:p>
    <w:p w:rsidR="008E528F" w:rsidRPr="005C30F6" w:rsidRDefault="008E528F">
      <w:pPr>
        <w:spacing w:line="240" w:lineRule="auto"/>
        <w:contextualSpacing/>
        <w:rPr>
          <w:rFonts w:ascii="CourierHP" w:hAnsi="CourierHP"/>
          <w:sz w:val="20"/>
          <w:szCs w:val="20"/>
        </w:rPr>
      </w:pPr>
    </w:p>
    <w:sectPr w:rsidR="008E528F" w:rsidRPr="005C30F6" w:rsidSect="004F6417">
      <w:headerReference w:type="default" r:id="rId139"/>
      <w:footerReference w:type="default" r:id="rId1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347" w:rsidRDefault="00127347" w:rsidP="00FE0C2E">
      <w:pPr>
        <w:spacing w:after="0" w:line="240" w:lineRule="auto"/>
      </w:pPr>
      <w:r>
        <w:separator/>
      </w:r>
    </w:p>
  </w:endnote>
  <w:endnote w:type="continuationSeparator" w:id="0">
    <w:p w:rsidR="00127347" w:rsidRDefault="00127347" w:rsidP="00FE0C2E">
      <w:pPr>
        <w:spacing w:after="0" w:line="240" w:lineRule="auto"/>
      </w:pPr>
      <w:r>
        <w:continuationSeparator/>
      </w:r>
    </w:p>
  </w:endnote>
  <w:endnote w:type="continuationNotice" w:id="1">
    <w:p w:rsidR="00127347" w:rsidRDefault="001273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HP">
    <w:panose1 w:val="000000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7BE" w:rsidRDefault="007A17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347" w:rsidRDefault="00127347" w:rsidP="00FE0C2E">
      <w:pPr>
        <w:spacing w:after="0" w:line="240" w:lineRule="auto"/>
      </w:pPr>
      <w:r>
        <w:separator/>
      </w:r>
    </w:p>
  </w:footnote>
  <w:footnote w:type="continuationSeparator" w:id="0">
    <w:p w:rsidR="00127347" w:rsidRDefault="00127347" w:rsidP="00FE0C2E">
      <w:pPr>
        <w:spacing w:after="0" w:line="240" w:lineRule="auto"/>
      </w:pPr>
      <w:r>
        <w:continuationSeparator/>
      </w:r>
    </w:p>
  </w:footnote>
  <w:footnote w:type="continuationNotice" w:id="1">
    <w:p w:rsidR="00127347" w:rsidRDefault="0012734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7A17BE" w:rsidRDefault="007A17BE">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B42FC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2FCC">
          <w:rPr>
            <w:b/>
            <w:bCs/>
            <w:noProof/>
          </w:rPr>
          <w:t>34</w:t>
        </w:r>
        <w:r>
          <w:rPr>
            <w:b/>
            <w:bCs/>
            <w:sz w:val="24"/>
            <w:szCs w:val="24"/>
          </w:rPr>
          <w:fldChar w:fldCharType="end"/>
        </w:r>
      </w:p>
    </w:sdtContent>
  </w:sdt>
  <w:p w:rsidR="007A17BE" w:rsidRDefault="007A17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232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A2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0769E4"/>
    <w:multiLevelType w:val="multilevel"/>
    <w:tmpl w:val="17C0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F2000"/>
    <w:multiLevelType w:val="multilevel"/>
    <w:tmpl w:val="5994ED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003B86"/>
    <w:multiLevelType w:val="multilevel"/>
    <w:tmpl w:val="9822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5A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B522B4"/>
    <w:multiLevelType w:val="hybridMultilevel"/>
    <w:tmpl w:val="1ADE2C94"/>
    <w:lvl w:ilvl="0" w:tplc="C8D2A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431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3D1E6F"/>
    <w:multiLevelType w:val="hybridMultilevel"/>
    <w:tmpl w:val="B2BC850C"/>
    <w:lvl w:ilvl="0" w:tplc="03F04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65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8051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F6E1B1C"/>
    <w:multiLevelType w:val="multilevel"/>
    <w:tmpl w:val="8C16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864D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DE90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E81E46"/>
    <w:multiLevelType w:val="multilevel"/>
    <w:tmpl w:val="4BF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CF048C"/>
    <w:multiLevelType w:val="multilevel"/>
    <w:tmpl w:val="212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A022F8"/>
    <w:multiLevelType w:val="multilevel"/>
    <w:tmpl w:val="981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C4315"/>
    <w:multiLevelType w:val="multilevel"/>
    <w:tmpl w:val="766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761974"/>
    <w:multiLevelType w:val="multilevel"/>
    <w:tmpl w:val="3958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2516CE"/>
    <w:multiLevelType w:val="hybridMultilevel"/>
    <w:tmpl w:val="9600F54A"/>
    <w:lvl w:ilvl="0" w:tplc="9DF2D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E77E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4"/>
  </w:num>
  <w:num w:numId="3">
    <w:abstractNumId w:val="2"/>
  </w:num>
  <w:num w:numId="4">
    <w:abstractNumId w:val="11"/>
  </w:num>
  <w:num w:numId="5">
    <w:abstractNumId w:val="16"/>
  </w:num>
  <w:num w:numId="6">
    <w:abstractNumId w:val="14"/>
  </w:num>
  <w:num w:numId="7">
    <w:abstractNumId w:val="15"/>
  </w:num>
  <w:num w:numId="8">
    <w:abstractNumId w:val="18"/>
  </w:num>
  <w:num w:numId="9">
    <w:abstractNumId w:val="9"/>
  </w:num>
  <w:num w:numId="10">
    <w:abstractNumId w:val="13"/>
  </w:num>
  <w:num w:numId="11">
    <w:abstractNumId w:val="0"/>
  </w:num>
  <w:num w:numId="12">
    <w:abstractNumId w:val="5"/>
  </w:num>
  <w:num w:numId="13">
    <w:abstractNumId w:val="1"/>
  </w:num>
  <w:num w:numId="14">
    <w:abstractNumId w:val="20"/>
  </w:num>
  <w:num w:numId="15">
    <w:abstractNumId w:val="7"/>
  </w:num>
  <w:num w:numId="16">
    <w:abstractNumId w:val="3"/>
  </w:num>
  <w:num w:numId="17">
    <w:abstractNumId w:val="12"/>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470"/>
    <w:rsid w:val="00034830"/>
    <w:rsid w:val="00080C1C"/>
    <w:rsid w:val="000A0985"/>
    <w:rsid w:val="000D414C"/>
    <w:rsid w:val="00105A69"/>
    <w:rsid w:val="00127347"/>
    <w:rsid w:val="00174D2F"/>
    <w:rsid w:val="001755EE"/>
    <w:rsid w:val="001A28F9"/>
    <w:rsid w:val="002175D0"/>
    <w:rsid w:val="00234470"/>
    <w:rsid w:val="002465E0"/>
    <w:rsid w:val="00274F32"/>
    <w:rsid w:val="002962B6"/>
    <w:rsid w:val="003402B3"/>
    <w:rsid w:val="003B2F78"/>
    <w:rsid w:val="003B708A"/>
    <w:rsid w:val="003C2769"/>
    <w:rsid w:val="00423DA1"/>
    <w:rsid w:val="00480B1A"/>
    <w:rsid w:val="0048704E"/>
    <w:rsid w:val="004F6417"/>
    <w:rsid w:val="00501470"/>
    <w:rsid w:val="00522177"/>
    <w:rsid w:val="005B304F"/>
    <w:rsid w:val="005C30F6"/>
    <w:rsid w:val="00613BCE"/>
    <w:rsid w:val="00637445"/>
    <w:rsid w:val="006416FC"/>
    <w:rsid w:val="00717AFE"/>
    <w:rsid w:val="00724EC4"/>
    <w:rsid w:val="00725EAA"/>
    <w:rsid w:val="007A17BE"/>
    <w:rsid w:val="007D1CDB"/>
    <w:rsid w:val="007D215F"/>
    <w:rsid w:val="00810A94"/>
    <w:rsid w:val="00842344"/>
    <w:rsid w:val="008A5F47"/>
    <w:rsid w:val="008D44B0"/>
    <w:rsid w:val="008E528F"/>
    <w:rsid w:val="008F6EB3"/>
    <w:rsid w:val="009377D3"/>
    <w:rsid w:val="00944A72"/>
    <w:rsid w:val="00967B39"/>
    <w:rsid w:val="00AA246A"/>
    <w:rsid w:val="00AD463E"/>
    <w:rsid w:val="00AE7D7E"/>
    <w:rsid w:val="00B04ED5"/>
    <w:rsid w:val="00B42FCC"/>
    <w:rsid w:val="00BA73DD"/>
    <w:rsid w:val="00BF0D63"/>
    <w:rsid w:val="00C26AB0"/>
    <w:rsid w:val="00C50E03"/>
    <w:rsid w:val="00C66FCB"/>
    <w:rsid w:val="00C825FE"/>
    <w:rsid w:val="00C977FD"/>
    <w:rsid w:val="00CA7893"/>
    <w:rsid w:val="00D522C2"/>
    <w:rsid w:val="00DB0F3F"/>
    <w:rsid w:val="00DE1335"/>
    <w:rsid w:val="00E43889"/>
    <w:rsid w:val="00E575B0"/>
    <w:rsid w:val="00E81120"/>
    <w:rsid w:val="00EA4643"/>
    <w:rsid w:val="00ED1E1D"/>
    <w:rsid w:val="00F83C0C"/>
    <w:rsid w:val="00F905AF"/>
    <w:rsid w:val="00FB578F"/>
    <w:rsid w:val="00FE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 w:type="paragraph" w:styleId="Revision">
    <w:name w:val="Revision"/>
    <w:hidden/>
    <w:uiPriority w:val="99"/>
    <w:semiHidden/>
    <w:rsid w:val="00F83C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CDB"/>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3889"/>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1470"/>
    <w:pPr>
      <w:numPr>
        <w:ilvl w:val="2"/>
        <w:numId w:val="1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6AB0"/>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6AB0"/>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6AB0"/>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6AB0"/>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6AB0"/>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6AB0"/>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470"/>
    <w:rPr>
      <w:color w:val="808080"/>
    </w:rPr>
  </w:style>
  <w:style w:type="paragraph" w:styleId="BalloonText">
    <w:name w:val="Balloon Text"/>
    <w:basedOn w:val="Normal"/>
    <w:link w:val="BalloonTextChar"/>
    <w:uiPriority w:val="99"/>
    <w:semiHidden/>
    <w:unhideWhenUsed/>
    <w:rsid w:val="00501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470"/>
    <w:rPr>
      <w:rFonts w:ascii="Tahoma" w:hAnsi="Tahoma" w:cs="Tahoma"/>
      <w:sz w:val="16"/>
      <w:szCs w:val="16"/>
    </w:rPr>
  </w:style>
  <w:style w:type="paragraph" w:styleId="NormalWeb">
    <w:name w:val="Normal (Web)"/>
    <w:basedOn w:val="Normal"/>
    <w:uiPriority w:val="99"/>
    <w:unhideWhenUsed/>
    <w:rsid w:val="005014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1470"/>
    <w:rPr>
      <w:color w:val="0000FF"/>
      <w:u w:val="single"/>
    </w:rPr>
  </w:style>
  <w:style w:type="character" w:customStyle="1" w:styleId="Heading3Char">
    <w:name w:val="Heading 3 Char"/>
    <w:basedOn w:val="DefaultParagraphFont"/>
    <w:link w:val="Heading3"/>
    <w:uiPriority w:val="9"/>
    <w:rsid w:val="00501470"/>
    <w:rPr>
      <w:rFonts w:ascii="Times New Roman" w:eastAsia="Times New Roman" w:hAnsi="Times New Roman" w:cs="Times New Roman"/>
      <w:b/>
      <w:bCs/>
      <w:sz w:val="27"/>
      <w:szCs w:val="27"/>
    </w:rPr>
  </w:style>
  <w:style w:type="character" w:styleId="Strong">
    <w:name w:val="Strong"/>
    <w:basedOn w:val="DefaultParagraphFont"/>
    <w:uiPriority w:val="22"/>
    <w:qFormat/>
    <w:rsid w:val="00BA73DD"/>
    <w:rPr>
      <w:b/>
      <w:bCs/>
    </w:rPr>
  </w:style>
  <w:style w:type="character" w:styleId="HTMLCode">
    <w:name w:val="HTML Code"/>
    <w:basedOn w:val="DefaultParagraphFont"/>
    <w:uiPriority w:val="99"/>
    <w:semiHidden/>
    <w:unhideWhenUsed/>
    <w:rsid w:val="00BA73D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388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D1CD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962B6"/>
    <w:rPr>
      <w:i/>
      <w:iCs/>
    </w:rPr>
  </w:style>
  <w:style w:type="character" w:customStyle="1" w:styleId="mw-headline">
    <w:name w:val="mw-headline"/>
    <w:basedOn w:val="DefaultParagraphFont"/>
    <w:rsid w:val="00423DA1"/>
  </w:style>
  <w:style w:type="character" w:customStyle="1" w:styleId="Heading4Char">
    <w:name w:val="Heading 4 Char"/>
    <w:basedOn w:val="DefaultParagraphFont"/>
    <w:link w:val="Heading4"/>
    <w:uiPriority w:val="9"/>
    <w:semiHidden/>
    <w:rsid w:val="00C26AB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6A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6A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6A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6A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6AB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F64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F6417"/>
    <w:rPr>
      <w:rFonts w:eastAsiaTheme="minorEastAsia"/>
      <w:lang w:eastAsia="ja-JP"/>
    </w:rPr>
  </w:style>
  <w:style w:type="paragraph" w:styleId="TOCHeading">
    <w:name w:val="TOC Heading"/>
    <w:basedOn w:val="Heading1"/>
    <w:next w:val="Normal"/>
    <w:uiPriority w:val="39"/>
    <w:semiHidden/>
    <w:unhideWhenUsed/>
    <w:qFormat/>
    <w:rsid w:val="004F6417"/>
    <w:pPr>
      <w:numPr>
        <w:numId w:val="0"/>
      </w:numPr>
      <w:outlineLvl w:val="9"/>
    </w:pPr>
    <w:rPr>
      <w:lang w:eastAsia="ja-JP"/>
    </w:rPr>
  </w:style>
  <w:style w:type="paragraph" w:styleId="TOC1">
    <w:name w:val="toc 1"/>
    <w:basedOn w:val="Normal"/>
    <w:next w:val="Normal"/>
    <w:autoRedefine/>
    <w:uiPriority w:val="39"/>
    <w:unhideWhenUsed/>
    <w:rsid w:val="004F6417"/>
    <w:pPr>
      <w:spacing w:after="100"/>
    </w:pPr>
  </w:style>
  <w:style w:type="paragraph" w:styleId="TOC2">
    <w:name w:val="toc 2"/>
    <w:basedOn w:val="Normal"/>
    <w:next w:val="Normal"/>
    <w:autoRedefine/>
    <w:uiPriority w:val="39"/>
    <w:unhideWhenUsed/>
    <w:rsid w:val="004F6417"/>
    <w:pPr>
      <w:spacing w:after="100"/>
      <w:ind w:left="220"/>
    </w:pPr>
  </w:style>
  <w:style w:type="paragraph" w:styleId="Header">
    <w:name w:val="header"/>
    <w:basedOn w:val="Normal"/>
    <w:link w:val="HeaderChar"/>
    <w:uiPriority w:val="99"/>
    <w:unhideWhenUsed/>
    <w:rsid w:val="00FE0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C2E"/>
  </w:style>
  <w:style w:type="paragraph" w:styleId="Footer">
    <w:name w:val="footer"/>
    <w:basedOn w:val="Normal"/>
    <w:link w:val="FooterChar"/>
    <w:uiPriority w:val="99"/>
    <w:unhideWhenUsed/>
    <w:rsid w:val="00FE0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C2E"/>
  </w:style>
  <w:style w:type="paragraph" w:styleId="Revision">
    <w:name w:val="Revision"/>
    <w:hidden/>
    <w:uiPriority w:val="99"/>
    <w:semiHidden/>
    <w:rsid w:val="00F83C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9333">
      <w:bodyDiv w:val="1"/>
      <w:marLeft w:val="0"/>
      <w:marRight w:val="0"/>
      <w:marTop w:val="0"/>
      <w:marBottom w:val="0"/>
      <w:divBdr>
        <w:top w:val="none" w:sz="0" w:space="0" w:color="auto"/>
        <w:left w:val="none" w:sz="0" w:space="0" w:color="auto"/>
        <w:bottom w:val="none" w:sz="0" w:space="0" w:color="auto"/>
        <w:right w:val="none" w:sz="0" w:space="0" w:color="auto"/>
      </w:divBdr>
    </w:div>
    <w:div w:id="40524906">
      <w:bodyDiv w:val="1"/>
      <w:marLeft w:val="0"/>
      <w:marRight w:val="0"/>
      <w:marTop w:val="0"/>
      <w:marBottom w:val="0"/>
      <w:divBdr>
        <w:top w:val="none" w:sz="0" w:space="0" w:color="auto"/>
        <w:left w:val="none" w:sz="0" w:space="0" w:color="auto"/>
        <w:bottom w:val="none" w:sz="0" w:space="0" w:color="auto"/>
        <w:right w:val="none" w:sz="0" w:space="0" w:color="auto"/>
      </w:divBdr>
    </w:div>
    <w:div w:id="54360215">
      <w:bodyDiv w:val="1"/>
      <w:marLeft w:val="0"/>
      <w:marRight w:val="0"/>
      <w:marTop w:val="0"/>
      <w:marBottom w:val="0"/>
      <w:divBdr>
        <w:top w:val="none" w:sz="0" w:space="0" w:color="auto"/>
        <w:left w:val="none" w:sz="0" w:space="0" w:color="auto"/>
        <w:bottom w:val="none" w:sz="0" w:space="0" w:color="auto"/>
        <w:right w:val="none" w:sz="0" w:space="0" w:color="auto"/>
      </w:divBdr>
      <w:divsChild>
        <w:div w:id="1417169104">
          <w:marLeft w:val="0"/>
          <w:marRight w:val="0"/>
          <w:marTop w:val="0"/>
          <w:marBottom w:val="0"/>
          <w:divBdr>
            <w:top w:val="none" w:sz="0" w:space="0" w:color="auto"/>
            <w:left w:val="none" w:sz="0" w:space="0" w:color="auto"/>
            <w:bottom w:val="none" w:sz="0" w:space="0" w:color="auto"/>
            <w:right w:val="none" w:sz="0" w:space="0" w:color="auto"/>
          </w:divBdr>
          <w:divsChild>
            <w:div w:id="816608118">
              <w:marLeft w:val="0"/>
              <w:marRight w:val="0"/>
              <w:marTop w:val="0"/>
              <w:marBottom w:val="0"/>
              <w:divBdr>
                <w:top w:val="none" w:sz="0" w:space="0" w:color="auto"/>
                <w:left w:val="none" w:sz="0" w:space="0" w:color="auto"/>
                <w:bottom w:val="none" w:sz="0" w:space="0" w:color="auto"/>
                <w:right w:val="none" w:sz="0" w:space="0" w:color="auto"/>
              </w:divBdr>
            </w:div>
            <w:div w:id="323509989">
              <w:marLeft w:val="0"/>
              <w:marRight w:val="0"/>
              <w:marTop w:val="0"/>
              <w:marBottom w:val="0"/>
              <w:divBdr>
                <w:top w:val="none" w:sz="0" w:space="0" w:color="auto"/>
                <w:left w:val="none" w:sz="0" w:space="0" w:color="auto"/>
                <w:bottom w:val="none" w:sz="0" w:space="0" w:color="auto"/>
                <w:right w:val="none" w:sz="0" w:space="0" w:color="auto"/>
              </w:divBdr>
            </w:div>
            <w:div w:id="576284481">
              <w:marLeft w:val="0"/>
              <w:marRight w:val="0"/>
              <w:marTop w:val="0"/>
              <w:marBottom w:val="0"/>
              <w:divBdr>
                <w:top w:val="none" w:sz="0" w:space="0" w:color="auto"/>
                <w:left w:val="none" w:sz="0" w:space="0" w:color="auto"/>
                <w:bottom w:val="none" w:sz="0" w:space="0" w:color="auto"/>
                <w:right w:val="none" w:sz="0" w:space="0" w:color="auto"/>
              </w:divBdr>
            </w:div>
            <w:div w:id="1588999174">
              <w:marLeft w:val="0"/>
              <w:marRight w:val="0"/>
              <w:marTop w:val="0"/>
              <w:marBottom w:val="0"/>
              <w:divBdr>
                <w:top w:val="none" w:sz="0" w:space="0" w:color="auto"/>
                <w:left w:val="none" w:sz="0" w:space="0" w:color="auto"/>
                <w:bottom w:val="none" w:sz="0" w:space="0" w:color="auto"/>
                <w:right w:val="none" w:sz="0" w:space="0" w:color="auto"/>
              </w:divBdr>
            </w:div>
            <w:div w:id="1813015281">
              <w:marLeft w:val="0"/>
              <w:marRight w:val="0"/>
              <w:marTop w:val="0"/>
              <w:marBottom w:val="0"/>
              <w:divBdr>
                <w:top w:val="none" w:sz="0" w:space="0" w:color="auto"/>
                <w:left w:val="none" w:sz="0" w:space="0" w:color="auto"/>
                <w:bottom w:val="none" w:sz="0" w:space="0" w:color="auto"/>
                <w:right w:val="none" w:sz="0" w:space="0" w:color="auto"/>
              </w:divBdr>
            </w:div>
            <w:div w:id="918102059">
              <w:marLeft w:val="0"/>
              <w:marRight w:val="0"/>
              <w:marTop w:val="0"/>
              <w:marBottom w:val="0"/>
              <w:divBdr>
                <w:top w:val="none" w:sz="0" w:space="0" w:color="auto"/>
                <w:left w:val="none" w:sz="0" w:space="0" w:color="auto"/>
                <w:bottom w:val="none" w:sz="0" w:space="0" w:color="auto"/>
                <w:right w:val="none" w:sz="0" w:space="0" w:color="auto"/>
              </w:divBdr>
            </w:div>
            <w:div w:id="885217661">
              <w:marLeft w:val="0"/>
              <w:marRight w:val="0"/>
              <w:marTop w:val="0"/>
              <w:marBottom w:val="0"/>
              <w:divBdr>
                <w:top w:val="none" w:sz="0" w:space="0" w:color="auto"/>
                <w:left w:val="none" w:sz="0" w:space="0" w:color="auto"/>
                <w:bottom w:val="none" w:sz="0" w:space="0" w:color="auto"/>
                <w:right w:val="none" w:sz="0" w:space="0" w:color="auto"/>
              </w:divBdr>
            </w:div>
            <w:div w:id="1012293652">
              <w:marLeft w:val="0"/>
              <w:marRight w:val="0"/>
              <w:marTop w:val="0"/>
              <w:marBottom w:val="0"/>
              <w:divBdr>
                <w:top w:val="none" w:sz="0" w:space="0" w:color="auto"/>
                <w:left w:val="none" w:sz="0" w:space="0" w:color="auto"/>
                <w:bottom w:val="none" w:sz="0" w:space="0" w:color="auto"/>
                <w:right w:val="none" w:sz="0" w:space="0" w:color="auto"/>
              </w:divBdr>
            </w:div>
            <w:div w:id="2025013736">
              <w:marLeft w:val="0"/>
              <w:marRight w:val="0"/>
              <w:marTop w:val="0"/>
              <w:marBottom w:val="0"/>
              <w:divBdr>
                <w:top w:val="none" w:sz="0" w:space="0" w:color="auto"/>
                <w:left w:val="none" w:sz="0" w:space="0" w:color="auto"/>
                <w:bottom w:val="none" w:sz="0" w:space="0" w:color="auto"/>
                <w:right w:val="none" w:sz="0" w:space="0" w:color="auto"/>
              </w:divBdr>
            </w:div>
            <w:div w:id="1994672835">
              <w:marLeft w:val="0"/>
              <w:marRight w:val="0"/>
              <w:marTop w:val="0"/>
              <w:marBottom w:val="0"/>
              <w:divBdr>
                <w:top w:val="none" w:sz="0" w:space="0" w:color="auto"/>
                <w:left w:val="none" w:sz="0" w:space="0" w:color="auto"/>
                <w:bottom w:val="none" w:sz="0" w:space="0" w:color="auto"/>
                <w:right w:val="none" w:sz="0" w:space="0" w:color="auto"/>
              </w:divBdr>
            </w:div>
            <w:div w:id="1016662405">
              <w:marLeft w:val="0"/>
              <w:marRight w:val="0"/>
              <w:marTop w:val="0"/>
              <w:marBottom w:val="0"/>
              <w:divBdr>
                <w:top w:val="none" w:sz="0" w:space="0" w:color="auto"/>
                <w:left w:val="none" w:sz="0" w:space="0" w:color="auto"/>
                <w:bottom w:val="none" w:sz="0" w:space="0" w:color="auto"/>
                <w:right w:val="none" w:sz="0" w:space="0" w:color="auto"/>
              </w:divBdr>
            </w:div>
            <w:div w:id="960496043">
              <w:marLeft w:val="0"/>
              <w:marRight w:val="0"/>
              <w:marTop w:val="0"/>
              <w:marBottom w:val="0"/>
              <w:divBdr>
                <w:top w:val="none" w:sz="0" w:space="0" w:color="auto"/>
                <w:left w:val="none" w:sz="0" w:space="0" w:color="auto"/>
                <w:bottom w:val="none" w:sz="0" w:space="0" w:color="auto"/>
                <w:right w:val="none" w:sz="0" w:space="0" w:color="auto"/>
              </w:divBdr>
            </w:div>
            <w:div w:id="184951106">
              <w:marLeft w:val="0"/>
              <w:marRight w:val="0"/>
              <w:marTop w:val="0"/>
              <w:marBottom w:val="0"/>
              <w:divBdr>
                <w:top w:val="none" w:sz="0" w:space="0" w:color="auto"/>
                <w:left w:val="none" w:sz="0" w:space="0" w:color="auto"/>
                <w:bottom w:val="none" w:sz="0" w:space="0" w:color="auto"/>
                <w:right w:val="none" w:sz="0" w:space="0" w:color="auto"/>
              </w:divBdr>
            </w:div>
            <w:div w:id="2130464991">
              <w:marLeft w:val="0"/>
              <w:marRight w:val="0"/>
              <w:marTop w:val="0"/>
              <w:marBottom w:val="0"/>
              <w:divBdr>
                <w:top w:val="none" w:sz="0" w:space="0" w:color="auto"/>
                <w:left w:val="none" w:sz="0" w:space="0" w:color="auto"/>
                <w:bottom w:val="none" w:sz="0" w:space="0" w:color="auto"/>
                <w:right w:val="none" w:sz="0" w:space="0" w:color="auto"/>
              </w:divBdr>
            </w:div>
            <w:div w:id="568460061">
              <w:marLeft w:val="0"/>
              <w:marRight w:val="0"/>
              <w:marTop w:val="0"/>
              <w:marBottom w:val="0"/>
              <w:divBdr>
                <w:top w:val="none" w:sz="0" w:space="0" w:color="auto"/>
                <w:left w:val="none" w:sz="0" w:space="0" w:color="auto"/>
                <w:bottom w:val="none" w:sz="0" w:space="0" w:color="auto"/>
                <w:right w:val="none" w:sz="0" w:space="0" w:color="auto"/>
              </w:divBdr>
            </w:div>
            <w:div w:id="1789549742">
              <w:marLeft w:val="0"/>
              <w:marRight w:val="0"/>
              <w:marTop w:val="0"/>
              <w:marBottom w:val="0"/>
              <w:divBdr>
                <w:top w:val="none" w:sz="0" w:space="0" w:color="auto"/>
                <w:left w:val="none" w:sz="0" w:space="0" w:color="auto"/>
                <w:bottom w:val="none" w:sz="0" w:space="0" w:color="auto"/>
                <w:right w:val="none" w:sz="0" w:space="0" w:color="auto"/>
              </w:divBdr>
            </w:div>
            <w:div w:id="474689229">
              <w:marLeft w:val="0"/>
              <w:marRight w:val="0"/>
              <w:marTop w:val="0"/>
              <w:marBottom w:val="0"/>
              <w:divBdr>
                <w:top w:val="none" w:sz="0" w:space="0" w:color="auto"/>
                <w:left w:val="none" w:sz="0" w:space="0" w:color="auto"/>
                <w:bottom w:val="none" w:sz="0" w:space="0" w:color="auto"/>
                <w:right w:val="none" w:sz="0" w:space="0" w:color="auto"/>
              </w:divBdr>
            </w:div>
            <w:div w:id="357973267">
              <w:marLeft w:val="0"/>
              <w:marRight w:val="0"/>
              <w:marTop w:val="0"/>
              <w:marBottom w:val="0"/>
              <w:divBdr>
                <w:top w:val="none" w:sz="0" w:space="0" w:color="auto"/>
                <w:left w:val="none" w:sz="0" w:space="0" w:color="auto"/>
                <w:bottom w:val="none" w:sz="0" w:space="0" w:color="auto"/>
                <w:right w:val="none" w:sz="0" w:space="0" w:color="auto"/>
              </w:divBdr>
            </w:div>
            <w:div w:id="317199009">
              <w:marLeft w:val="0"/>
              <w:marRight w:val="0"/>
              <w:marTop w:val="0"/>
              <w:marBottom w:val="0"/>
              <w:divBdr>
                <w:top w:val="none" w:sz="0" w:space="0" w:color="auto"/>
                <w:left w:val="none" w:sz="0" w:space="0" w:color="auto"/>
                <w:bottom w:val="none" w:sz="0" w:space="0" w:color="auto"/>
                <w:right w:val="none" w:sz="0" w:space="0" w:color="auto"/>
              </w:divBdr>
            </w:div>
            <w:div w:id="934898812">
              <w:marLeft w:val="0"/>
              <w:marRight w:val="0"/>
              <w:marTop w:val="0"/>
              <w:marBottom w:val="0"/>
              <w:divBdr>
                <w:top w:val="none" w:sz="0" w:space="0" w:color="auto"/>
                <w:left w:val="none" w:sz="0" w:space="0" w:color="auto"/>
                <w:bottom w:val="none" w:sz="0" w:space="0" w:color="auto"/>
                <w:right w:val="none" w:sz="0" w:space="0" w:color="auto"/>
              </w:divBdr>
            </w:div>
            <w:div w:id="2147116944">
              <w:marLeft w:val="0"/>
              <w:marRight w:val="0"/>
              <w:marTop w:val="0"/>
              <w:marBottom w:val="0"/>
              <w:divBdr>
                <w:top w:val="none" w:sz="0" w:space="0" w:color="auto"/>
                <w:left w:val="none" w:sz="0" w:space="0" w:color="auto"/>
                <w:bottom w:val="none" w:sz="0" w:space="0" w:color="auto"/>
                <w:right w:val="none" w:sz="0" w:space="0" w:color="auto"/>
              </w:divBdr>
            </w:div>
            <w:div w:id="356738829">
              <w:marLeft w:val="0"/>
              <w:marRight w:val="0"/>
              <w:marTop w:val="0"/>
              <w:marBottom w:val="0"/>
              <w:divBdr>
                <w:top w:val="none" w:sz="0" w:space="0" w:color="auto"/>
                <w:left w:val="none" w:sz="0" w:space="0" w:color="auto"/>
                <w:bottom w:val="none" w:sz="0" w:space="0" w:color="auto"/>
                <w:right w:val="none" w:sz="0" w:space="0" w:color="auto"/>
              </w:divBdr>
            </w:div>
            <w:div w:id="2054041755">
              <w:marLeft w:val="0"/>
              <w:marRight w:val="0"/>
              <w:marTop w:val="0"/>
              <w:marBottom w:val="0"/>
              <w:divBdr>
                <w:top w:val="none" w:sz="0" w:space="0" w:color="auto"/>
                <w:left w:val="none" w:sz="0" w:space="0" w:color="auto"/>
                <w:bottom w:val="none" w:sz="0" w:space="0" w:color="auto"/>
                <w:right w:val="none" w:sz="0" w:space="0" w:color="auto"/>
              </w:divBdr>
            </w:div>
            <w:div w:id="1208562276">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
            <w:div w:id="1632590859">
              <w:marLeft w:val="0"/>
              <w:marRight w:val="0"/>
              <w:marTop w:val="0"/>
              <w:marBottom w:val="0"/>
              <w:divBdr>
                <w:top w:val="none" w:sz="0" w:space="0" w:color="auto"/>
                <w:left w:val="none" w:sz="0" w:space="0" w:color="auto"/>
                <w:bottom w:val="none" w:sz="0" w:space="0" w:color="auto"/>
                <w:right w:val="none" w:sz="0" w:space="0" w:color="auto"/>
              </w:divBdr>
            </w:div>
            <w:div w:id="766195567">
              <w:marLeft w:val="0"/>
              <w:marRight w:val="0"/>
              <w:marTop w:val="0"/>
              <w:marBottom w:val="0"/>
              <w:divBdr>
                <w:top w:val="none" w:sz="0" w:space="0" w:color="auto"/>
                <w:left w:val="none" w:sz="0" w:space="0" w:color="auto"/>
                <w:bottom w:val="none" w:sz="0" w:space="0" w:color="auto"/>
                <w:right w:val="none" w:sz="0" w:space="0" w:color="auto"/>
              </w:divBdr>
            </w:div>
            <w:div w:id="603539393">
              <w:marLeft w:val="0"/>
              <w:marRight w:val="0"/>
              <w:marTop w:val="0"/>
              <w:marBottom w:val="0"/>
              <w:divBdr>
                <w:top w:val="none" w:sz="0" w:space="0" w:color="auto"/>
                <w:left w:val="none" w:sz="0" w:space="0" w:color="auto"/>
                <w:bottom w:val="none" w:sz="0" w:space="0" w:color="auto"/>
                <w:right w:val="none" w:sz="0" w:space="0" w:color="auto"/>
              </w:divBdr>
            </w:div>
            <w:div w:id="1658802138">
              <w:marLeft w:val="0"/>
              <w:marRight w:val="0"/>
              <w:marTop w:val="0"/>
              <w:marBottom w:val="0"/>
              <w:divBdr>
                <w:top w:val="none" w:sz="0" w:space="0" w:color="auto"/>
                <w:left w:val="none" w:sz="0" w:space="0" w:color="auto"/>
                <w:bottom w:val="none" w:sz="0" w:space="0" w:color="auto"/>
                <w:right w:val="none" w:sz="0" w:space="0" w:color="auto"/>
              </w:divBdr>
            </w:div>
            <w:div w:id="1876967662">
              <w:marLeft w:val="0"/>
              <w:marRight w:val="0"/>
              <w:marTop w:val="0"/>
              <w:marBottom w:val="0"/>
              <w:divBdr>
                <w:top w:val="none" w:sz="0" w:space="0" w:color="auto"/>
                <w:left w:val="none" w:sz="0" w:space="0" w:color="auto"/>
                <w:bottom w:val="none" w:sz="0" w:space="0" w:color="auto"/>
                <w:right w:val="none" w:sz="0" w:space="0" w:color="auto"/>
              </w:divBdr>
            </w:div>
            <w:div w:id="384335492">
              <w:marLeft w:val="0"/>
              <w:marRight w:val="0"/>
              <w:marTop w:val="0"/>
              <w:marBottom w:val="0"/>
              <w:divBdr>
                <w:top w:val="none" w:sz="0" w:space="0" w:color="auto"/>
                <w:left w:val="none" w:sz="0" w:space="0" w:color="auto"/>
                <w:bottom w:val="none" w:sz="0" w:space="0" w:color="auto"/>
                <w:right w:val="none" w:sz="0" w:space="0" w:color="auto"/>
              </w:divBdr>
            </w:div>
            <w:div w:id="696154677">
              <w:marLeft w:val="0"/>
              <w:marRight w:val="0"/>
              <w:marTop w:val="0"/>
              <w:marBottom w:val="0"/>
              <w:divBdr>
                <w:top w:val="none" w:sz="0" w:space="0" w:color="auto"/>
                <w:left w:val="none" w:sz="0" w:space="0" w:color="auto"/>
                <w:bottom w:val="none" w:sz="0" w:space="0" w:color="auto"/>
                <w:right w:val="none" w:sz="0" w:space="0" w:color="auto"/>
              </w:divBdr>
            </w:div>
            <w:div w:id="1753775516">
              <w:marLeft w:val="0"/>
              <w:marRight w:val="0"/>
              <w:marTop w:val="0"/>
              <w:marBottom w:val="0"/>
              <w:divBdr>
                <w:top w:val="none" w:sz="0" w:space="0" w:color="auto"/>
                <w:left w:val="none" w:sz="0" w:space="0" w:color="auto"/>
                <w:bottom w:val="none" w:sz="0" w:space="0" w:color="auto"/>
                <w:right w:val="none" w:sz="0" w:space="0" w:color="auto"/>
              </w:divBdr>
            </w:div>
            <w:div w:id="1696732809">
              <w:marLeft w:val="0"/>
              <w:marRight w:val="0"/>
              <w:marTop w:val="0"/>
              <w:marBottom w:val="0"/>
              <w:divBdr>
                <w:top w:val="none" w:sz="0" w:space="0" w:color="auto"/>
                <w:left w:val="none" w:sz="0" w:space="0" w:color="auto"/>
                <w:bottom w:val="none" w:sz="0" w:space="0" w:color="auto"/>
                <w:right w:val="none" w:sz="0" w:space="0" w:color="auto"/>
              </w:divBdr>
            </w:div>
            <w:div w:id="230698696">
              <w:marLeft w:val="0"/>
              <w:marRight w:val="0"/>
              <w:marTop w:val="0"/>
              <w:marBottom w:val="0"/>
              <w:divBdr>
                <w:top w:val="none" w:sz="0" w:space="0" w:color="auto"/>
                <w:left w:val="none" w:sz="0" w:space="0" w:color="auto"/>
                <w:bottom w:val="none" w:sz="0" w:space="0" w:color="auto"/>
                <w:right w:val="none" w:sz="0" w:space="0" w:color="auto"/>
              </w:divBdr>
            </w:div>
            <w:div w:id="1302885738">
              <w:marLeft w:val="0"/>
              <w:marRight w:val="0"/>
              <w:marTop w:val="0"/>
              <w:marBottom w:val="0"/>
              <w:divBdr>
                <w:top w:val="none" w:sz="0" w:space="0" w:color="auto"/>
                <w:left w:val="none" w:sz="0" w:space="0" w:color="auto"/>
                <w:bottom w:val="none" w:sz="0" w:space="0" w:color="auto"/>
                <w:right w:val="none" w:sz="0" w:space="0" w:color="auto"/>
              </w:divBdr>
            </w:div>
            <w:div w:id="73742610">
              <w:marLeft w:val="0"/>
              <w:marRight w:val="0"/>
              <w:marTop w:val="0"/>
              <w:marBottom w:val="0"/>
              <w:divBdr>
                <w:top w:val="none" w:sz="0" w:space="0" w:color="auto"/>
                <w:left w:val="none" w:sz="0" w:space="0" w:color="auto"/>
                <w:bottom w:val="none" w:sz="0" w:space="0" w:color="auto"/>
                <w:right w:val="none" w:sz="0" w:space="0" w:color="auto"/>
              </w:divBdr>
            </w:div>
            <w:div w:id="217908365">
              <w:marLeft w:val="0"/>
              <w:marRight w:val="0"/>
              <w:marTop w:val="0"/>
              <w:marBottom w:val="0"/>
              <w:divBdr>
                <w:top w:val="none" w:sz="0" w:space="0" w:color="auto"/>
                <w:left w:val="none" w:sz="0" w:space="0" w:color="auto"/>
                <w:bottom w:val="none" w:sz="0" w:space="0" w:color="auto"/>
                <w:right w:val="none" w:sz="0" w:space="0" w:color="auto"/>
              </w:divBdr>
            </w:div>
            <w:div w:id="672879309">
              <w:marLeft w:val="0"/>
              <w:marRight w:val="0"/>
              <w:marTop w:val="0"/>
              <w:marBottom w:val="0"/>
              <w:divBdr>
                <w:top w:val="none" w:sz="0" w:space="0" w:color="auto"/>
                <w:left w:val="none" w:sz="0" w:space="0" w:color="auto"/>
                <w:bottom w:val="none" w:sz="0" w:space="0" w:color="auto"/>
                <w:right w:val="none" w:sz="0" w:space="0" w:color="auto"/>
              </w:divBdr>
            </w:div>
            <w:div w:id="609240572">
              <w:marLeft w:val="0"/>
              <w:marRight w:val="0"/>
              <w:marTop w:val="0"/>
              <w:marBottom w:val="0"/>
              <w:divBdr>
                <w:top w:val="none" w:sz="0" w:space="0" w:color="auto"/>
                <w:left w:val="none" w:sz="0" w:space="0" w:color="auto"/>
                <w:bottom w:val="none" w:sz="0" w:space="0" w:color="auto"/>
                <w:right w:val="none" w:sz="0" w:space="0" w:color="auto"/>
              </w:divBdr>
            </w:div>
            <w:div w:id="74937317">
              <w:marLeft w:val="0"/>
              <w:marRight w:val="0"/>
              <w:marTop w:val="0"/>
              <w:marBottom w:val="0"/>
              <w:divBdr>
                <w:top w:val="none" w:sz="0" w:space="0" w:color="auto"/>
                <w:left w:val="none" w:sz="0" w:space="0" w:color="auto"/>
                <w:bottom w:val="none" w:sz="0" w:space="0" w:color="auto"/>
                <w:right w:val="none" w:sz="0" w:space="0" w:color="auto"/>
              </w:divBdr>
            </w:div>
            <w:div w:id="1032418785">
              <w:marLeft w:val="0"/>
              <w:marRight w:val="0"/>
              <w:marTop w:val="0"/>
              <w:marBottom w:val="0"/>
              <w:divBdr>
                <w:top w:val="none" w:sz="0" w:space="0" w:color="auto"/>
                <w:left w:val="none" w:sz="0" w:space="0" w:color="auto"/>
                <w:bottom w:val="none" w:sz="0" w:space="0" w:color="auto"/>
                <w:right w:val="none" w:sz="0" w:space="0" w:color="auto"/>
              </w:divBdr>
            </w:div>
            <w:div w:id="1468741312">
              <w:marLeft w:val="0"/>
              <w:marRight w:val="0"/>
              <w:marTop w:val="0"/>
              <w:marBottom w:val="0"/>
              <w:divBdr>
                <w:top w:val="none" w:sz="0" w:space="0" w:color="auto"/>
                <w:left w:val="none" w:sz="0" w:space="0" w:color="auto"/>
                <w:bottom w:val="none" w:sz="0" w:space="0" w:color="auto"/>
                <w:right w:val="none" w:sz="0" w:space="0" w:color="auto"/>
              </w:divBdr>
            </w:div>
            <w:div w:id="23406961">
              <w:marLeft w:val="0"/>
              <w:marRight w:val="0"/>
              <w:marTop w:val="0"/>
              <w:marBottom w:val="0"/>
              <w:divBdr>
                <w:top w:val="none" w:sz="0" w:space="0" w:color="auto"/>
                <w:left w:val="none" w:sz="0" w:space="0" w:color="auto"/>
                <w:bottom w:val="none" w:sz="0" w:space="0" w:color="auto"/>
                <w:right w:val="none" w:sz="0" w:space="0" w:color="auto"/>
              </w:divBdr>
            </w:div>
            <w:div w:id="1713112398">
              <w:marLeft w:val="0"/>
              <w:marRight w:val="0"/>
              <w:marTop w:val="0"/>
              <w:marBottom w:val="0"/>
              <w:divBdr>
                <w:top w:val="none" w:sz="0" w:space="0" w:color="auto"/>
                <w:left w:val="none" w:sz="0" w:space="0" w:color="auto"/>
                <w:bottom w:val="none" w:sz="0" w:space="0" w:color="auto"/>
                <w:right w:val="none" w:sz="0" w:space="0" w:color="auto"/>
              </w:divBdr>
            </w:div>
            <w:div w:id="238633497">
              <w:marLeft w:val="0"/>
              <w:marRight w:val="0"/>
              <w:marTop w:val="0"/>
              <w:marBottom w:val="0"/>
              <w:divBdr>
                <w:top w:val="none" w:sz="0" w:space="0" w:color="auto"/>
                <w:left w:val="none" w:sz="0" w:space="0" w:color="auto"/>
                <w:bottom w:val="none" w:sz="0" w:space="0" w:color="auto"/>
                <w:right w:val="none" w:sz="0" w:space="0" w:color="auto"/>
              </w:divBdr>
            </w:div>
            <w:div w:id="1193763069">
              <w:marLeft w:val="0"/>
              <w:marRight w:val="0"/>
              <w:marTop w:val="0"/>
              <w:marBottom w:val="0"/>
              <w:divBdr>
                <w:top w:val="none" w:sz="0" w:space="0" w:color="auto"/>
                <w:left w:val="none" w:sz="0" w:space="0" w:color="auto"/>
                <w:bottom w:val="none" w:sz="0" w:space="0" w:color="auto"/>
                <w:right w:val="none" w:sz="0" w:space="0" w:color="auto"/>
              </w:divBdr>
            </w:div>
            <w:div w:id="1794203986">
              <w:marLeft w:val="0"/>
              <w:marRight w:val="0"/>
              <w:marTop w:val="0"/>
              <w:marBottom w:val="0"/>
              <w:divBdr>
                <w:top w:val="none" w:sz="0" w:space="0" w:color="auto"/>
                <w:left w:val="none" w:sz="0" w:space="0" w:color="auto"/>
                <w:bottom w:val="none" w:sz="0" w:space="0" w:color="auto"/>
                <w:right w:val="none" w:sz="0" w:space="0" w:color="auto"/>
              </w:divBdr>
            </w:div>
            <w:div w:id="1048453099">
              <w:marLeft w:val="0"/>
              <w:marRight w:val="0"/>
              <w:marTop w:val="0"/>
              <w:marBottom w:val="0"/>
              <w:divBdr>
                <w:top w:val="none" w:sz="0" w:space="0" w:color="auto"/>
                <w:left w:val="none" w:sz="0" w:space="0" w:color="auto"/>
                <w:bottom w:val="none" w:sz="0" w:space="0" w:color="auto"/>
                <w:right w:val="none" w:sz="0" w:space="0" w:color="auto"/>
              </w:divBdr>
            </w:div>
            <w:div w:id="441922938">
              <w:marLeft w:val="0"/>
              <w:marRight w:val="0"/>
              <w:marTop w:val="0"/>
              <w:marBottom w:val="0"/>
              <w:divBdr>
                <w:top w:val="none" w:sz="0" w:space="0" w:color="auto"/>
                <w:left w:val="none" w:sz="0" w:space="0" w:color="auto"/>
                <w:bottom w:val="none" w:sz="0" w:space="0" w:color="auto"/>
                <w:right w:val="none" w:sz="0" w:space="0" w:color="auto"/>
              </w:divBdr>
            </w:div>
            <w:div w:id="576791467">
              <w:marLeft w:val="0"/>
              <w:marRight w:val="0"/>
              <w:marTop w:val="0"/>
              <w:marBottom w:val="0"/>
              <w:divBdr>
                <w:top w:val="none" w:sz="0" w:space="0" w:color="auto"/>
                <w:left w:val="none" w:sz="0" w:space="0" w:color="auto"/>
                <w:bottom w:val="none" w:sz="0" w:space="0" w:color="auto"/>
                <w:right w:val="none" w:sz="0" w:space="0" w:color="auto"/>
              </w:divBdr>
            </w:div>
            <w:div w:id="1715154818">
              <w:marLeft w:val="0"/>
              <w:marRight w:val="0"/>
              <w:marTop w:val="0"/>
              <w:marBottom w:val="0"/>
              <w:divBdr>
                <w:top w:val="none" w:sz="0" w:space="0" w:color="auto"/>
                <w:left w:val="none" w:sz="0" w:space="0" w:color="auto"/>
                <w:bottom w:val="none" w:sz="0" w:space="0" w:color="auto"/>
                <w:right w:val="none" w:sz="0" w:space="0" w:color="auto"/>
              </w:divBdr>
            </w:div>
            <w:div w:id="766462643">
              <w:marLeft w:val="0"/>
              <w:marRight w:val="0"/>
              <w:marTop w:val="0"/>
              <w:marBottom w:val="0"/>
              <w:divBdr>
                <w:top w:val="none" w:sz="0" w:space="0" w:color="auto"/>
                <w:left w:val="none" w:sz="0" w:space="0" w:color="auto"/>
                <w:bottom w:val="none" w:sz="0" w:space="0" w:color="auto"/>
                <w:right w:val="none" w:sz="0" w:space="0" w:color="auto"/>
              </w:divBdr>
            </w:div>
            <w:div w:id="1589341483">
              <w:marLeft w:val="0"/>
              <w:marRight w:val="0"/>
              <w:marTop w:val="0"/>
              <w:marBottom w:val="0"/>
              <w:divBdr>
                <w:top w:val="none" w:sz="0" w:space="0" w:color="auto"/>
                <w:left w:val="none" w:sz="0" w:space="0" w:color="auto"/>
                <w:bottom w:val="none" w:sz="0" w:space="0" w:color="auto"/>
                <w:right w:val="none" w:sz="0" w:space="0" w:color="auto"/>
              </w:divBdr>
            </w:div>
            <w:div w:id="912929726">
              <w:marLeft w:val="0"/>
              <w:marRight w:val="0"/>
              <w:marTop w:val="0"/>
              <w:marBottom w:val="0"/>
              <w:divBdr>
                <w:top w:val="none" w:sz="0" w:space="0" w:color="auto"/>
                <w:left w:val="none" w:sz="0" w:space="0" w:color="auto"/>
                <w:bottom w:val="none" w:sz="0" w:space="0" w:color="auto"/>
                <w:right w:val="none" w:sz="0" w:space="0" w:color="auto"/>
              </w:divBdr>
            </w:div>
            <w:div w:id="74019169">
              <w:marLeft w:val="0"/>
              <w:marRight w:val="0"/>
              <w:marTop w:val="0"/>
              <w:marBottom w:val="0"/>
              <w:divBdr>
                <w:top w:val="none" w:sz="0" w:space="0" w:color="auto"/>
                <w:left w:val="none" w:sz="0" w:space="0" w:color="auto"/>
                <w:bottom w:val="none" w:sz="0" w:space="0" w:color="auto"/>
                <w:right w:val="none" w:sz="0" w:space="0" w:color="auto"/>
              </w:divBdr>
            </w:div>
            <w:div w:id="1306163141">
              <w:marLeft w:val="0"/>
              <w:marRight w:val="0"/>
              <w:marTop w:val="0"/>
              <w:marBottom w:val="0"/>
              <w:divBdr>
                <w:top w:val="none" w:sz="0" w:space="0" w:color="auto"/>
                <w:left w:val="none" w:sz="0" w:space="0" w:color="auto"/>
                <w:bottom w:val="none" w:sz="0" w:space="0" w:color="auto"/>
                <w:right w:val="none" w:sz="0" w:space="0" w:color="auto"/>
              </w:divBdr>
            </w:div>
            <w:div w:id="1515876551">
              <w:marLeft w:val="0"/>
              <w:marRight w:val="0"/>
              <w:marTop w:val="0"/>
              <w:marBottom w:val="0"/>
              <w:divBdr>
                <w:top w:val="none" w:sz="0" w:space="0" w:color="auto"/>
                <w:left w:val="none" w:sz="0" w:space="0" w:color="auto"/>
                <w:bottom w:val="none" w:sz="0" w:space="0" w:color="auto"/>
                <w:right w:val="none" w:sz="0" w:space="0" w:color="auto"/>
              </w:divBdr>
            </w:div>
            <w:div w:id="623804100">
              <w:marLeft w:val="0"/>
              <w:marRight w:val="0"/>
              <w:marTop w:val="0"/>
              <w:marBottom w:val="0"/>
              <w:divBdr>
                <w:top w:val="none" w:sz="0" w:space="0" w:color="auto"/>
                <w:left w:val="none" w:sz="0" w:space="0" w:color="auto"/>
                <w:bottom w:val="none" w:sz="0" w:space="0" w:color="auto"/>
                <w:right w:val="none" w:sz="0" w:space="0" w:color="auto"/>
              </w:divBdr>
            </w:div>
            <w:div w:id="1406951877">
              <w:marLeft w:val="0"/>
              <w:marRight w:val="0"/>
              <w:marTop w:val="0"/>
              <w:marBottom w:val="0"/>
              <w:divBdr>
                <w:top w:val="none" w:sz="0" w:space="0" w:color="auto"/>
                <w:left w:val="none" w:sz="0" w:space="0" w:color="auto"/>
                <w:bottom w:val="none" w:sz="0" w:space="0" w:color="auto"/>
                <w:right w:val="none" w:sz="0" w:space="0" w:color="auto"/>
              </w:divBdr>
            </w:div>
            <w:div w:id="2006130883">
              <w:marLeft w:val="0"/>
              <w:marRight w:val="0"/>
              <w:marTop w:val="0"/>
              <w:marBottom w:val="0"/>
              <w:divBdr>
                <w:top w:val="none" w:sz="0" w:space="0" w:color="auto"/>
                <w:left w:val="none" w:sz="0" w:space="0" w:color="auto"/>
                <w:bottom w:val="none" w:sz="0" w:space="0" w:color="auto"/>
                <w:right w:val="none" w:sz="0" w:space="0" w:color="auto"/>
              </w:divBdr>
            </w:div>
            <w:div w:id="1764565915">
              <w:marLeft w:val="0"/>
              <w:marRight w:val="0"/>
              <w:marTop w:val="0"/>
              <w:marBottom w:val="0"/>
              <w:divBdr>
                <w:top w:val="none" w:sz="0" w:space="0" w:color="auto"/>
                <w:left w:val="none" w:sz="0" w:space="0" w:color="auto"/>
                <w:bottom w:val="none" w:sz="0" w:space="0" w:color="auto"/>
                <w:right w:val="none" w:sz="0" w:space="0" w:color="auto"/>
              </w:divBdr>
            </w:div>
            <w:div w:id="1932660921">
              <w:marLeft w:val="0"/>
              <w:marRight w:val="0"/>
              <w:marTop w:val="0"/>
              <w:marBottom w:val="0"/>
              <w:divBdr>
                <w:top w:val="none" w:sz="0" w:space="0" w:color="auto"/>
                <w:left w:val="none" w:sz="0" w:space="0" w:color="auto"/>
                <w:bottom w:val="none" w:sz="0" w:space="0" w:color="auto"/>
                <w:right w:val="none" w:sz="0" w:space="0" w:color="auto"/>
              </w:divBdr>
            </w:div>
            <w:div w:id="635524906">
              <w:marLeft w:val="0"/>
              <w:marRight w:val="0"/>
              <w:marTop w:val="0"/>
              <w:marBottom w:val="0"/>
              <w:divBdr>
                <w:top w:val="none" w:sz="0" w:space="0" w:color="auto"/>
                <w:left w:val="none" w:sz="0" w:space="0" w:color="auto"/>
                <w:bottom w:val="none" w:sz="0" w:space="0" w:color="auto"/>
                <w:right w:val="none" w:sz="0" w:space="0" w:color="auto"/>
              </w:divBdr>
            </w:div>
            <w:div w:id="2139183901">
              <w:marLeft w:val="0"/>
              <w:marRight w:val="0"/>
              <w:marTop w:val="0"/>
              <w:marBottom w:val="0"/>
              <w:divBdr>
                <w:top w:val="none" w:sz="0" w:space="0" w:color="auto"/>
                <w:left w:val="none" w:sz="0" w:space="0" w:color="auto"/>
                <w:bottom w:val="none" w:sz="0" w:space="0" w:color="auto"/>
                <w:right w:val="none" w:sz="0" w:space="0" w:color="auto"/>
              </w:divBdr>
            </w:div>
            <w:div w:id="59064809">
              <w:marLeft w:val="0"/>
              <w:marRight w:val="0"/>
              <w:marTop w:val="0"/>
              <w:marBottom w:val="0"/>
              <w:divBdr>
                <w:top w:val="none" w:sz="0" w:space="0" w:color="auto"/>
                <w:left w:val="none" w:sz="0" w:space="0" w:color="auto"/>
                <w:bottom w:val="none" w:sz="0" w:space="0" w:color="auto"/>
                <w:right w:val="none" w:sz="0" w:space="0" w:color="auto"/>
              </w:divBdr>
            </w:div>
            <w:div w:id="318775703">
              <w:marLeft w:val="0"/>
              <w:marRight w:val="0"/>
              <w:marTop w:val="0"/>
              <w:marBottom w:val="0"/>
              <w:divBdr>
                <w:top w:val="none" w:sz="0" w:space="0" w:color="auto"/>
                <w:left w:val="none" w:sz="0" w:space="0" w:color="auto"/>
                <w:bottom w:val="none" w:sz="0" w:space="0" w:color="auto"/>
                <w:right w:val="none" w:sz="0" w:space="0" w:color="auto"/>
              </w:divBdr>
            </w:div>
            <w:div w:id="950211241">
              <w:marLeft w:val="0"/>
              <w:marRight w:val="0"/>
              <w:marTop w:val="0"/>
              <w:marBottom w:val="0"/>
              <w:divBdr>
                <w:top w:val="none" w:sz="0" w:space="0" w:color="auto"/>
                <w:left w:val="none" w:sz="0" w:space="0" w:color="auto"/>
                <w:bottom w:val="none" w:sz="0" w:space="0" w:color="auto"/>
                <w:right w:val="none" w:sz="0" w:space="0" w:color="auto"/>
              </w:divBdr>
            </w:div>
            <w:div w:id="1981575014">
              <w:marLeft w:val="0"/>
              <w:marRight w:val="0"/>
              <w:marTop w:val="0"/>
              <w:marBottom w:val="0"/>
              <w:divBdr>
                <w:top w:val="none" w:sz="0" w:space="0" w:color="auto"/>
                <w:left w:val="none" w:sz="0" w:space="0" w:color="auto"/>
                <w:bottom w:val="none" w:sz="0" w:space="0" w:color="auto"/>
                <w:right w:val="none" w:sz="0" w:space="0" w:color="auto"/>
              </w:divBdr>
            </w:div>
            <w:div w:id="886376674">
              <w:marLeft w:val="0"/>
              <w:marRight w:val="0"/>
              <w:marTop w:val="0"/>
              <w:marBottom w:val="0"/>
              <w:divBdr>
                <w:top w:val="none" w:sz="0" w:space="0" w:color="auto"/>
                <w:left w:val="none" w:sz="0" w:space="0" w:color="auto"/>
                <w:bottom w:val="none" w:sz="0" w:space="0" w:color="auto"/>
                <w:right w:val="none" w:sz="0" w:space="0" w:color="auto"/>
              </w:divBdr>
            </w:div>
            <w:div w:id="1483355319">
              <w:marLeft w:val="0"/>
              <w:marRight w:val="0"/>
              <w:marTop w:val="0"/>
              <w:marBottom w:val="0"/>
              <w:divBdr>
                <w:top w:val="none" w:sz="0" w:space="0" w:color="auto"/>
                <w:left w:val="none" w:sz="0" w:space="0" w:color="auto"/>
                <w:bottom w:val="none" w:sz="0" w:space="0" w:color="auto"/>
                <w:right w:val="none" w:sz="0" w:space="0" w:color="auto"/>
              </w:divBdr>
            </w:div>
            <w:div w:id="1770539555">
              <w:marLeft w:val="0"/>
              <w:marRight w:val="0"/>
              <w:marTop w:val="0"/>
              <w:marBottom w:val="0"/>
              <w:divBdr>
                <w:top w:val="none" w:sz="0" w:space="0" w:color="auto"/>
                <w:left w:val="none" w:sz="0" w:space="0" w:color="auto"/>
                <w:bottom w:val="none" w:sz="0" w:space="0" w:color="auto"/>
                <w:right w:val="none" w:sz="0" w:space="0" w:color="auto"/>
              </w:divBdr>
            </w:div>
            <w:div w:id="1238981898">
              <w:marLeft w:val="0"/>
              <w:marRight w:val="0"/>
              <w:marTop w:val="0"/>
              <w:marBottom w:val="0"/>
              <w:divBdr>
                <w:top w:val="none" w:sz="0" w:space="0" w:color="auto"/>
                <w:left w:val="none" w:sz="0" w:space="0" w:color="auto"/>
                <w:bottom w:val="none" w:sz="0" w:space="0" w:color="auto"/>
                <w:right w:val="none" w:sz="0" w:space="0" w:color="auto"/>
              </w:divBdr>
            </w:div>
            <w:div w:id="1992981401">
              <w:marLeft w:val="0"/>
              <w:marRight w:val="0"/>
              <w:marTop w:val="0"/>
              <w:marBottom w:val="0"/>
              <w:divBdr>
                <w:top w:val="none" w:sz="0" w:space="0" w:color="auto"/>
                <w:left w:val="none" w:sz="0" w:space="0" w:color="auto"/>
                <w:bottom w:val="none" w:sz="0" w:space="0" w:color="auto"/>
                <w:right w:val="none" w:sz="0" w:space="0" w:color="auto"/>
              </w:divBdr>
            </w:div>
            <w:div w:id="1186210086">
              <w:marLeft w:val="0"/>
              <w:marRight w:val="0"/>
              <w:marTop w:val="0"/>
              <w:marBottom w:val="0"/>
              <w:divBdr>
                <w:top w:val="none" w:sz="0" w:space="0" w:color="auto"/>
                <w:left w:val="none" w:sz="0" w:space="0" w:color="auto"/>
                <w:bottom w:val="none" w:sz="0" w:space="0" w:color="auto"/>
                <w:right w:val="none" w:sz="0" w:space="0" w:color="auto"/>
              </w:divBdr>
            </w:div>
            <w:div w:id="815418629">
              <w:marLeft w:val="0"/>
              <w:marRight w:val="0"/>
              <w:marTop w:val="0"/>
              <w:marBottom w:val="0"/>
              <w:divBdr>
                <w:top w:val="none" w:sz="0" w:space="0" w:color="auto"/>
                <w:left w:val="none" w:sz="0" w:space="0" w:color="auto"/>
                <w:bottom w:val="none" w:sz="0" w:space="0" w:color="auto"/>
                <w:right w:val="none" w:sz="0" w:space="0" w:color="auto"/>
              </w:divBdr>
            </w:div>
            <w:div w:id="1553073809">
              <w:marLeft w:val="0"/>
              <w:marRight w:val="0"/>
              <w:marTop w:val="0"/>
              <w:marBottom w:val="0"/>
              <w:divBdr>
                <w:top w:val="none" w:sz="0" w:space="0" w:color="auto"/>
                <w:left w:val="none" w:sz="0" w:space="0" w:color="auto"/>
                <w:bottom w:val="none" w:sz="0" w:space="0" w:color="auto"/>
                <w:right w:val="none" w:sz="0" w:space="0" w:color="auto"/>
              </w:divBdr>
            </w:div>
            <w:div w:id="1952005931">
              <w:marLeft w:val="0"/>
              <w:marRight w:val="0"/>
              <w:marTop w:val="0"/>
              <w:marBottom w:val="0"/>
              <w:divBdr>
                <w:top w:val="none" w:sz="0" w:space="0" w:color="auto"/>
                <w:left w:val="none" w:sz="0" w:space="0" w:color="auto"/>
                <w:bottom w:val="none" w:sz="0" w:space="0" w:color="auto"/>
                <w:right w:val="none" w:sz="0" w:space="0" w:color="auto"/>
              </w:divBdr>
            </w:div>
            <w:div w:id="1617056779">
              <w:marLeft w:val="0"/>
              <w:marRight w:val="0"/>
              <w:marTop w:val="0"/>
              <w:marBottom w:val="0"/>
              <w:divBdr>
                <w:top w:val="none" w:sz="0" w:space="0" w:color="auto"/>
                <w:left w:val="none" w:sz="0" w:space="0" w:color="auto"/>
                <w:bottom w:val="none" w:sz="0" w:space="0" w:color="auto"/>
                <w:right w:val="none" w:sz="0" w:space="0" w:color="auto"/>
              </w:divBdr>
            </w:div>
            <w:div w:id="1509977990">
              <w:marLeft w:val="0"/>
              <w:marRight w:val="0"/>
              <w:marTop w:val="0"/>
              <w:marBottom w:val="0"/>
              <w:divBdr>
                <w:top w:val="none" w:sz="0" w:space="0" w:color="auto"/>
                <w:left w:val="none" w:sz="0" w:space="0" w:color="auto"/>
                <w:bottom w:val="none" w:sz="0" w:space="0" w:color="auto"/>
                <w:right w:val="none" w:sz="0" w:space="0" w:color="auto"/>
              </w:divBdr>
            </w:div>
            <w:div w:id="575437703">
              <w:marLeft w:val="0"/>
              <w:marRight w:val="0"/>
              <w:marTop w:val="0"/>
              <w:marBottom w:val="0"/>
              <w:divBdr>
                <w:top w:val="none" w:sz="0" w:space="0" w:color="auto"/>
                <w:left w:val="none" w:sz="0" w:space="0" w:color="auto"/>
                <w:bottom w:val="none" w:sz="0" w:space="0" w:color="auto"/>
                <w:right w:val="none" w:sz="0" w:space="0" w:color="auto"/>
              </w:divBdr>
            </w:div>
            <w:div w:id="102384863">
              <w:marLeft w:val="0"/>
              <w:marRight w:val="0"/>
              <w:marTop w:val="0"/>
              <w:marBottom w:val="0"/>
              <w:divBdr>
                <w:top w:val="none" w:sz="0" w:space="0" w:color="auto"/>
                <w:left w:val="none" w:sz="0" w:space="0" w:color="auto"/>
                <w:bottom w:val="none" w:sz="0" w:space="0" w:color="auto"/>
                <w:right w:val="none" w:sz="0" w:space="0" w:color="auto"/>
              </w:divBdr>
            </w:div>
            <w:div w:id="1086341095">
              <w:marLeft w:val="0"/>
              <w:marRight w:val="0"/>
              <w:marTop w:val="0"/>
              <w:marBottom w:val="0"/>
              <w:divBdr>
                <w:top w:val="none" w:sz="0" w:space="0" w:color="auto"/>
                <w:left w:val="none" w:sz="0" w:space="0" w:color="auto"/>
                <w:bottom w:val="none" w:sz="0" w:space="0" w:color="auto"/>
                <w:right w:val="none" w:sz="0" w:space="0" w:color="auto"/>
              </w:divBdr>
            </w:div>
            <w:div w:id="427123403">
              <w:marLeft w:val="0"/>
              <w:marRight w:val="0"/>
              <w:marTop w:val="0"/>
              <w:marBottom w:val="0"/>
              <w:divBdr>
                <w:top w:val="none" w:sz="0" w:space="0" w:color="auto"/>
                <w:left w:val="none" w:sz="0" w:space="0" w:color="auto"/>
                <w:bottom w:val="none" w:sz="0" w:space="0" w:color="auto"/>
                <w:right w:val="none" w:sz="0" w:space="0" w:color="auto"/>
              </w:divBdr>
            </w:div>
            <w:div w:id="487483160">
              <w:marLeft w:val="0"/>
              <w:marRight w:val="0"/>
              <w:marTop w:val="0"/>
              <w:marBottom w:val="0"/>
              <w:divBdr>
                <w:top w:val="none" w:sz="0" w:space="0" w:color="auto"/>
                <w:left w:val="none" w:sz="0" w:space="0" w:color="auto"/>
                <w:bottom w:val="none" w:sz="0" w:space="0" w:color="auto"/>
                <w:right w:val="none" w:sz="0" w:space="0" w:color="auto"/>
              </w:divBdr>
            </w:div>
            <w:div w:id="743769911">
              <w:marLeft w:val="0"/>
              <w:marRight w:val="0"/>
              <w:marTop w:val="0"/>
              <w:marBottom w:val="0"/>
              <w:divBdr>
                <w:top w:val="none" w:sz="0" w:space="0" w:color="auto"/>
                <w:left w:val="none" w:sz="0" w:space="0" w:color="auto"/>
                <w:bottom w:val="none" w:sz="0" w:space="0" w:color="auto"/>
                <w:right w:val="none" w:sz="0" w:space="0" w:color="auto"/>
              </w:divBdr>
            </w:div>
            <w:div w:id="1372414148">
              <w:marLeft w:val="0"/>
              <w:marRight w:val="0"/>
              <w:marTop w:val="0"/>
              <w:marBottom w:val="0"/>
              <w:divBdr>
                <w:top w:val="none" w:sz="0" w:space="0" w:color="auto"/>
                <w:left w:val="none" w:sz="0" w:space="0" w:color="auto"/>
                <w:bottom w:val="none" w:sz="0" w:space="0" w:color="auto"/>
                <w:right w:val="none" w:sz="0" w:space="0" w:color="auto"/>
              </w:divBdr>
            </w:div>
            <w:div w:id="1518959257">
              <w:marLeft w:val="0"/>
              <w:marRight w:val="0"/>
              <w:marTop w:val="0"/>
              <w:marBottom w:val="0"/>
              <w:divBdr>
                <w:top w:val="none" w:sz="0" w:space="0" w:color="auto"/>
                <w:left w:val="none" w:sz="0" w:space="0" w:color="auto"/>
                <w:bottom w:val="none" w:sz="0" w:space="0" w:color="auto"/>
                <w:right w:val="none" w:sz="0" w:space="0" w:color="auto"/>
              </w:divBdr>
            </w:div>
            <w:div w:id="1531183229">
              <w:marLeft w:val="0"/>
              <w:marRight w:val="0"/>
              <w:marTop w:val="0"/>
              <w:marBottom w:val="0"/>
              <w:divBdr>
                <w:top w:val="none" w:sz="0" w:space="0" w:color="auto"/>
                <w:left w:val="none" w:sz="0" w:space="0" w:color="auto"/>
                <w:bottom w:val="none" w:sz="0" w:space="0" w:color="auto"/>
                <w:right w:val="none" w:sz="0" w:space="0" w:color="auto"/>
              </w:divBdr>
            </w:div>
            <w:div w:id="1083064008">
              <w:marLeft w:val="0"/>
              <w:marRight w:val="0"/>
              <w:marTop w:val="0"/>
              <w:marBottom w:val="0"/>
              <w:divBdr>
                <w:top w:val="none" w:sz="0" w:space="0" w:color="auto"/>
                <w:left w:val="none" w:sz="0" w:space="0" w:color="auto"/>
                <w:bottom w:val="none" w:sz="0" w:space="0" w:color="auto"/>
                <w:right w:val="none" w:sz="0" w:space="0" w:color="auto"/>
              </w:divBdr>
            </w:div>
            <w:div w:id="176042948">
              <w:marLeft w:val="0"/>
              <w:marRight w:val="0"/>
              <w:marTop w:val="0"/>
              <w:marBottom w:val="0"/>
              <w:divBdr>
                <w:top w:val="none" w:sz="0" w:space="0" w:color="auto"/>
                <w:left w:val="none" w:sz="0" w:space="0" w:color="auto"/>
                <w:bottom w:val="none" w:sz="0" w:space="0" w:color="auto"/>
                <w:right w:val="none" w:sz="0" w:space="0" w:color="auto"/>
              </w:divBdr>
            </w:div>
            <w:div w:id="2118525939">
              <w:marLeft w:val="0"/>
              <w:marRight w:val="0"/>
              <w:marTop w:val="0"/>
              <w:marBottom w:val="0"/>
              <w:divBdr>
                <w:top w:val="none" w:sz="0" w:space="0" w:color="auto"/>
                <w:left w:val="none" w:sz="0" w:space="0" w:color="auto"/>
                <w:bottom w:val="none" w:sz="0" w:space="0" w:color="auto"/>
                <w:right w:val="none" w:sz="0" w:space="0" w:color="auto"/>
              </w:divBdr>
            </w:div>
            <w:div w:id="800925002">
              <w:marLeft w:val="0"/>
              <w:marRight w:val="0"/>
              <w:marTop w:val="0"/>
              <w:marBottom w:val="0"/>
              <w:divBdr>
                <w:top w:val="none" w:sz="0" w:space="0" w:color="auto"/>
                <w:left w:val="none" w:sz="0" w:space="0" w:color="auto"/>
                <w:bottom w:val="none" w:sz="0" w:space="0" w:color="auto"/>
                <w:right w:val="none" w:sz="0" w:space="0" w:color="auto"/>
              </w:divBdr>
            </w:div>
            <w:div w:id="489634235">
              <w:marLeft w:val="0"/>
              <w:marRight w:val="0"/>
              <w:marTop w:val="0"/>
              <w:marBottom w:val="0"/>
              <w:divBdr>
                <w:top w:val="none" w:sz="0" w:space="0" w:color="auto"/>
                <w:left w:val="none" w:sz="0" w:space="0" w:color="auto"/>
                <w:bottom w:val="none" w:sz="0" w:space="0" w:color="auto"/>
                <w:right w:val="none" w:sz="0" w:space="0" w:color="auto"/>
              </w:divBdr>
            </w:div>
            <w:div w:id="1153521016">
              <w:marLeft w:val="0"/>
              <w:marRight w:val="0"/>
              <w:marTop w:val="0"/>
              <w:marBottom w:val="0"/>
              <w:divBdr>
                <w:top w:val="none" w:sz="0" w:space="0" w:color="auto"/>
                <w:left w:val="none" w:sz="0" w:space="0" w:color="auto"/>
                <w:bottom w:val="none" w:sz="0" w:space="0" w:color="auto"/>
                <w:right w:val="none" w:sz="0" w:space="0" w:color="auto"/>
              </w:divBdr>
            </w:div>
            <w:div w:id="49499592">
              <w:marLeft w:val="0"/>
              <w:marRight w:val="0"/>
              <w:marTop w:val="0"/>
              <w:marBottom w:val="0"/>
              <w:divBdr>
                <w:top w:val="none" w:sz="0" w:space="0" w:color="auto"/>
                <w:left w:val="none" w:sz="0" w:space="0" w:color="auto"/>
                <w:bottom w:val="none" w:sz="0" w:space="0" w:color="auto"/>
                <w:right w:val="none" w:sz="0" w:space="0" w:color="auto"/>
              </w:divBdr>
            </w:div>
            <w:div w:id="330378845">
              <w:marLeft w:val="0"/>
              <w:marRight w:val="0"/>
              <w:marTop w:val="0"/>
              <w:marBottom w:val="0"/>
              <w:divBdr>
                <w:top w:val="none" w:sz="0" w:space="0" w:color="auto"/>
                <w:left w:val="none" w:sz="0" w:space="0" w:color="auto"/>
                <w:bottom w:val="none" w:sz="0" w:space="0" w:color="auto"/>
                <w:right w:val="none" w:sz="0" w:space="0" w:color="auto"/>
              </w:divBdr>
            </w:div>
            <w:div w:id="1031690679">
              <w:marLeft w:val="0"/>
              <w:marRight w:val="0"/>
              <w:marTop w:val="0"/>
              <w:marBottom w:val="0"/>
              <w:divBdr>
                <w:top w:val="none" w:sz="0" w:space="0" w:color="auto"/>
                <w:left w:val="none" w:sz="0" w:space="0" w:color="auto"/>
                <w:bottom w:val="none" w:sz="0" w:space="0" w:color="auto"/>
                <w:right w:val="none" w:sz="0" w:space="0" w:color="auto"/>
              </w:divBdr>
            </w:div>
            <w:div w:id="1941836434">
              <w:marLeft w:val="0"/>
              <w:marRight w:val="0"/>
              <w:marTop w:val="0"/>
              <w:marBottom w:val="0"/>
              <w:divBdr>
                <w:top w:val="none" w:sz="0" w:space="0" w:color="auto"/>
                <w:left w:val="none" w:sz="0" w:space="0" w:color="auto"/>
                <w:bottom w:val="none" w:sz="0" w:space="0" w:color="auto"/>
                <w:right w:val="none" w:sz="0" w:space="0" w:color="auto"/>
              </w:divBdr>
            </w:div>
            <w:div w:id="22944772">
              <w:marLeft w:val="0"/>
              <w:marRight w:val="0"/>
              <w:marTop w:val="0"/>
              <w:marBottom w:val="0"/>
              <w:divBdr>
                <w:top w:val="none" w:sz="0" w:space="0" w:color="auto"/>
                <w:left w:val="none" w:sz="0" w:space="0" w:color="auto"/>
                <w:bottom w:val="none" w:sz="0" w:space="0" w:color="auto"/>
                <w:right w:val="none" w:sz="0" w:space="0" w:color="auto"/>
              </w:divBdr>
            </w:div>
            <w:div w:id="1599413236">
              <w:marLeft w:val="0"/>
              <w:marRight w:val="0"/>
              <w:marTop w:val="0"/>
              <w:marBottom w:val="0"/>
              <w:divBdr>
                <w:top w:val="none" w:sz="0" w:space="0" w:color="auto"/>
                <w:left w:val="none" w:sz="0" w:space="0" w:color="auto"/>
                <w:bottom w:val="none" w:sz="0" w:space="0" w:color="auto"/>
                <w:right w:val="none" w:sz="0" w:space="0" w:color="auto"/>
              </w:divBdr>
            </w:div>
            <w:div w:id="1756514056">
              <w:marLeft w:val="0"/>
              <w:marRight w:val="0"/>
              <w:marTop w:val="0"/>
              <w:marBottom w:val="0"/>
              <w:divBdr>
                <w:top w:val="none" w:sz="0" w:space="0" w:color="auto"/>
                <w:left w:val="none" w:sz="0" w:space="0" w:color="auto"/>
                <w:bottom w:val="none" w:sz="0" w:space="0" w:color="auto"/>
                <w:right w:val="none" w:sz="0" w:space="0" w:color="auto"/>
              </w:divBdr>
            </w:div>
            <w:div w:id="440954509">
              <w:marLeft w:val="0"/>
              <w:marRight w:val="0"/>
              <w:marTop w:val="0"/>
              <w:marBottom w:val="0"/>
              <w:divBdr>
                <w:top w:val="none" w:sz="0" w:space="0" w:color="auto"/>
                <w:left w:val="none" w:sz="0" w:space="0" w:color="auto"/>
                <w:bottom w:val="none" w:sz="0" w:space="0" w:color="auto"/>
                <w:right w:val="none" w:sz="0" w:space="0" w:color="auto"/>
              </w:divBdr>
            </w:div>
            <w:div w:id="1133134645">
              <w:marLeft w:val="0"/>
              <w:marRight w:val="0"/>
              <w:marTop w:val="0"/>
              <w:marBottom w:val="0"/>
              <w:divBdr>
                <w:top w:val="none" w:sz="0" w:space="0" w:color="auto"/>
                <w:left w:val="none" w:sz="0" w:space="0" w:color="auto"/>
                <w:bottom w:val="none" w:sz="0" w:space="0" w:color="auto"/>
                <w:right w:val="none" w:sz="0" w:space="0" w:color="auto"/>
              </w:divBdr>
            </w:div>
            <w:div w:id="1594044195">
              <w:marLeft w:val="0"/>
              <w:marRight w:val="0"/>
              <w:marTop w:val="0"/>
              <w:marBottom w:val="0"/>
              <w:divBdr>
                <w:top w:val="none" w:sz="0" w:space="0" w:color="auto"/>
                <w:left w:val="none" w:sz="0" w:space="0" w:color="auto"/>
                <w:bottom w:val="none" w:sz="0" w:space="0" w:color="auto"/>
                <w:right w:val="none" w:sz="0" w:space="0" w:color="auto"/>
              </w:divBdr>
            </w:div>
            <w:div w:id="1829326301">
              <w:marLeft w:val="0"/>
              <w:marRight w:val="0"/>
              <w:marTop w:val="0"/>
              <w:marBottom w:val="0"/>
              <w:divBdr>
                <w:top w:val="none" w:sz="0" w:space="0" w:color="auto"/>
                <w:left w:val="none" w:sz="0" w:space="0" w:color="auto"/>
                <w:bottom w:val="none" w:sz="0" w:space="0" w:color="auto"/>
                <w:right w:val="none" w:sz="0" w:space="0" w:color="auto"/>
              </w:divBdr>
            </w:div>
            <w:div w:id="999120438">
              <w:marLeft w:val="0"/>
              <w:marRight w:val="0"/>
              <w:marTop w:val="0"/>
              <w:marBottom w:val="0"/>
              <w:divBdr>
                <w:top w:val="none" w:sz="0" w:space="0" w:color="auto"/>
                <w:left w:val="none" w:sz="0" w:space="0" w:color="auto"/>
                <w:bottom w:val="none" w:sz="0" w:space="0" w:color="auto"/>
                <w:right w:val="none" w:sz="0" w:space="0" w:color="auto"/>
              </w:divBdr>
            </w:div>
            <w:div w:id="1454179128">
              <w:marLeft w:val="0"/>
              <w:marRight w:val="0"/>
              <w:marTop w:val="0"/>
              <w:marBottom w:val="0"/>
              <w:divBdr>
                <w:top w:val="none" w:sz="0" w:space="0" w:color="auto"/>
                <w:left w:val="none" w:sz="0" w:space="0" w:color="auto"/>
                <w:bottom w:val="none" w:sz="0" w:space="0" w:color="auto"/>
                <w:right w:val="none" w:sz="0" w:space="0" w:color="auto"/>
              </w:divBdr>
            </w:div>
            <w:div w:id="1951468682">
              <w:marLeft w:val="0"/>
              <w:marRight w:val="0"/>
              <w:marTop w:val="0"/>
              <w:marBottom w:val="0"/>
              <w:divBdr>
                <w:top w:val="none" w:sz="0" w:space="0" w:color="auto"/>
                <w:left w:val="none" w:sz="0" w:space="0" w:color="auto"/>
                <w:bottom w:val="none" w:sz="0" w:space="0" w:color="auto"/>
                <w:right w:val="none" w:sz="0" w:space="0" w:color="auto"/>
              </w:divBdr>
            </w:div>
            <w:div w:id="658340900">
              <w:marLeft w:val="0"/>
              <w:marRight w:val="0"/>
              <w:marTop w:val="0"/>
              <w:marBottom w:val="0"/>
              <w:divBdr>
                <w:top w:val="none" w:sz="0" w:space="0" w:color="auto"/>
                <w:left w:val="none" w:sz="0" w:space="0" w:color="auto"/>
                <w:bottom w:val="none" w:sz="0" w:space="0" w:color="auto"/>
                <w:right w:val="none" w:sz="0" w:space="0" w:color="auto"/>
              </w:divBdr>
            </w:div>
            <w:div w:id="321010475">
              <w:marLeft w:val="0"/>
              <w:marRight w:val="0"/>
              <w:marTop w:val="0"/>
              <w:marBottom w:val="0"/>
              <w:divBdr>
                <w:top w:val="none" w:sz="0" w:space="0" w:color="auto"/>
                <w:left w:val="none" w:sz="0" w:space="0" w:color="auto"/>
                <w:bottom w:val="none" w:sz="0" w:space="0" w:color="auto"/>
                <w:right w:val="none" w:sz="0" w:space="0" w:color="auto"/>
              </w:divBdr>
            </w:div>
            <w:div w:id="203716574">
              <w:marLeft w:val="0"/>
              <w:marRight w:val="0"/>
              <w:marTop w:val="0"/>
              <w:marBottom w:val="0"/>
              <w:divBdr>
                <w:top w:val="none" w:sz="0" w:space="0" w:color="auto"/>
                <w:left w:val="none" w:sz="0" w:space="0" w:color="auto"/>
                <w:bottom w:val="none" w:sz="0" w:space="0" w:color="auto"/>
                <w:right w:val="none" w:sz="0" w:space="0" w:color="auto"/>
              </w:divBdr>
            </w:div>
            <w:div w:id="894245555">
              <w:marLeft w:val="0"/>
              <w:marRight w:val="0"/>
              <w:marTop w:val="0"/>
              <w:marBottom w:val="0"/>
              <w:divBdr>
                <w:top w:val="none" w:sz="0" w:space="0" w:color="auto"/>
                <w:left w:val="none" w:sz="0" w:space="0" w:color="auto"/>
                <w:bottom w:val="none" w:sz="0" w:space="0" w:color="auto"/>
                <w:right w:val="none" w:sz="0" w:space="0" w:color="auto"/>
              </w:divBdr>
            </w:div>
            <w:div w:id="1669674623">
              <w:marLeft w:val="0"/>
              <w:marRight w:val="0"/>
              <w:marTop w:val="0"/>
              <w:marBottom w:val="0"/>
              <w:divBdr>
                <w:top w:val="none" w:sz="0" w:space="0" w:color="auto"/>
                <w:left w:val="none" w:sz="0" w:space="0" w:color="auto"/>
                <w:bottom w:val="none" w:sz="0" w:space="0" w:color="auto"/>
                <w:right w:val="none" w:sz="0" w:space="0" w:color="auto"/>
              </w:divBdr>
            </w:div>
            <w:div w:id="1222788008">
              <w:marLeft w:val="0"/>
              <w:marRight w:val="0"/>
              <w:marTop w:val="0"/>
              <w:marBottom w:val="0"/>
              <w:divBdr>
                <w:top w:val="none" w:sz="0" w:space="0" w:color="auto"/>
                <w:left w:val="none" w:sz="0" w:space="0" w:color="auto"/>
                <w:bottom w:val="none" w:sz="0" w:space="0" w:color="auto"/>
                <w:right w:val="none" w:sz="0" w:space="0" w:color="auto"/>
              </w:divBdr>
            </w:div>
            <w:div w:id="666058691">
              <w:marLeft w:val="0"/>
              <w:marRight w:val="0"/>
              <w:marTop w:val="0"/>
              <w:marBottom w:val="0"/>
              <w:divBdr>
                <w:top w:val="none" w:sz="0" w:space="0" w:color="auto"/>
                <w:left w:val="none" w:sz="0" w:space="0" w:color="auto"/>
                <w:bottom w:val="none" w:sz="0" w:space="0" w:color="auto"/>
                <w:right w:val="none" w:sz="0" w:space="0" w:color="auto"/>
              </w:divBdr>
            </w:div>
            <w:div w:id="1211579534">
              <w:marLeft w:val="0"/>
              <w:marRight w:val="0"/>
              <w:marTop w:val="0"/>
              <w:marBottom w:val="0"/>
              <w:divBdr>
                <w:top w:val="none" w:sz="0" w:space="0" w:color="auto"/>
                <w:left w:val="none" w:sz="0" w:space="0" w:color="auto"/>
                <w:bottom w:val="none" w:sz="0" w:space="0" w:color="auto"/>
                <w:right w:val="none" w:sz="0" w:space="0" w:color="auto"/>
              </w:divBdr>
            </w:div>
            <w:div w:id="795681962">
              <w:marLeft w:val="0"/>
              <w:marRight w:val="0"/>
              <w:marTop w:val="0"/>
              <w:marBottom w:val="0"/>
              <w:divBdr>
                <w:top w:val="none" w:sz="0" w:space="0" w:color="auto"/>
                <w:left w:val="none" w:sz="0" w:space="0" w:color="auto"/>
                <w:bottom w:val="none" w:sz="0" w:space="0" w:color="auto"/>
                <w:right w:val="none" w:sz="0" w:space="0" w:color="auto"/>
              </w:divBdr>
            </w:div>
            <w:div w:id="749890808">
              <w:marLeft w:val="0"/>
              <w:marRight w:val="0"/>
              <w:marTop w:val="0"/>
              <w:marBottom w:val="0"/>
              <w:divBdr>
                <w:top w:val="none" w:sz="0" w:space="0" w:color="auto"/>
                <w:left w:val="none" w:sz="0" w:space="0" w:color="auto"/>
                <w:bottom w:val="none" w:sz="0" w:space="0" w:color="auto"/>
                <w:right w:val="none" w:sz="0" w:space="0" w:color="auto"/>
              </w:divBdr>
            </w:div>
            <w:div w:id="512453321">
              <w:marLeft w:val="0"/>
              <w:marRight w:val="0"/>
              <w:marTop w:val="0"/>
              <w:marBottom w:val="0"/>
              <w:divBdr>
                <w:top w:val="none" w:sz="0" w:space="0" w:color="auto"/>
                <w:left w:val="none" w:sz="0" w:space="0" w:color="auto"/>
                <w:bottom w:val="none" w:sz="0" w:space="0" w:color="auto"/>
                <w:right w:val="none" w:sz="0" w:space="0" w:color="auto"/>
              </w:divBdr>
            </w:div>
            <w:div w:id="970207478">
              <w:marLeft w:val="0"/>
              <w:marRight w:val="0"/>
              <w:marTop w:val="0"/>
              <w:marBottom w:val="0"/>
              <w:divBdr>
                <w:top w:val="none" w:sz="0" w:space="0" w:color="auto"/>
                <w:left w:val="none" w:sz="0" w:space="0" w:color="auto"/>
                <w:bottom w:val="none" w:sz="0" w:space="0" w:color="auto"/>
                <w:right w:val="none" w:sz="0" w:space="0" w:color="auto"/>
              </w:divBdr>
            </w:div>
            <w:div w:id="1722288700">
              <w:marLeft w:val="0"/>
              <w:marRight w:val="0"/>
              <w:marTop w:val="0"/>
              <w:marBottom w:val="0"/>
              <w:divBdr>
                <w:top w:val="none" w:sz="0" w:space="0" w:color="auto"/>
                <w:left w:val="none" w:sz="0" w:space="0" w:color="auto"/>
                <w:bottom w:val="none" w:sz="0" w:space="0" w:color="auto"/>
                <w:right w:val="none" w:sz="0" w:space="0" w:color="auto"/>
              </w:divBdr>
            </w:div>
            <w:div w:id="546722687">
              <w:marLeft w:val="0"/>
              <w:marRight w:val="0"/>
              <w:marTop w:val="0"/>
              <w:marBottom w:val="0"/>
              <w:divBdr>
                <w:top w:val="none" w:sz="0" w:space="0" w:color="auto"/>
                <w:left w:val="none" w:sz="0" w:space="0" w:color="auto"/>
                <w:bottom w:val="none" w:sz="0" w:space="0" w:color="auto"/>
                <w:right w:val="none" w:sz="0" w:space="0" w:color="auto"/>
              </w:divBdr>
            </w:div>
            <w:div w:id="1570728428">
              <w:marLeft w:val="0"/>
              <w:marRight w:val="0"/>
              <w:marTop w:val="0"/>
              <w:marBottom w:val="0"/>
              <w:divBdr>
                <w:top w:val="none" w:sz="0" w:space="0" w:color="auto"/>
                <w:left w:val="none" w:sz="0" w:space="0" w:color="auto"/>
                <w:bottom w:val="none" w:sz="0" w:space="0" w:color="auto"/>
                <w:right w:val="none" w:sz="0" w:space="0" w:color="auto"/>
              </w:divBdr>
            </w:div>
            <w:div w:id="922297060">
              <w:marLeft w:val="0"/>
              <w:marRight w:val="0"/>
              <w:marTop w:val="0"/>
              <w:marBottom w:val="0"/>
              <w:divBdr>
                <w:top w:val="none" w:sz="0" w:space="0" w:color="auto"/>
                <w:left w:val="none" w:sz="0" w:space="0" w:color="auto"/>
                <w:bottom w:val="none" w:sz="0" w:space="0" w:color="auto"/>
                <w:right w:val="none" w:sz="0" w:space="0" w:color="auto"/>
              </w:divBdr>
            </w:div>
            <w:div w:id="617223673">
              <w:marLeft w:val="0"/>
              <w:marRight w:val="0"/>
              <w:marTop w:val="0"/>
              <w:marBottom w:val="0"/>
              <w:divBdr>
                <w:top w:val="none" w:sz="0" w:space="0" w:color="auto"/>
                <w:left w:val="none" w:sz="0" w:space="0" w:color="auto"/>
                <w:bottom w:val="none" w:sz="0" w:space="0" w:color="auto"/>
                <w:right w:val="none" w:sz="0" w:space="0" w:color="auto"/>
              </w:divBdr>
            </w:div>
            <w:div w:id="308172335">
              <w:marLeft w:val="0"/>
              <w:marRight w:val="0"/>
              <w:marTop w:val="0"/>
              <w:marBottom w:val="0"/>
              <w:divBdr>
                <w:top w:val="none" w:sz="0" w:space="0" w:color="auto"/>
                <w:left w:val="none" w:sz="0" w:space="0" w:color="auto"/>
                <w:bottom w:val="none" w:sz="0" w:space="0" w:color="auto"/>
                <w:right w:val="none" w:sz="0" w:space="0" w:color="auto"/>
              </w:divBdr>
            </w:div>
            <w:div w:id="1538738430">
              <w:marLeft w:val="0"/>
              <w:marRight w:val="0"/>
              <w:marTop w:val="0"/>
              <w:marBottom w:val="0"/>
              <w:divBdr>
                <w:top w:val="none" w:sz="0" w:space="0" w:color="auto"/>
                <w:left w:val="none" w:sz="0" w:space="0" w:color="auto"/>
                <w:bottom w:val="none" w:sz="0" w:space="0" w:color="auto"/>
                <w:right w:val="none" w:sz="0" w:space="0" w:color="auto"/>
              </w:divBdr>
            </w:div>
            <w:div w:id="1742485687">
              <w:marLeft w:val="0"/>
              <w:marRight w:val="0"/>
              <w:marTop w:val="0"/>
              <w:marBottom w:val="0"/>
              <w:divBdr>
                <w:top w:val="none" w:sz="0" w:space="0" w:color="auto"/>
                <w:left w:val="none" w:sz="0" w:space="0" w:color="auto"/>
                <w:bottom w:val="none" w:sz="0" w:space="0" w:color="auto"/>
                <w:right w:val="none" w:sz="0" w:space="0" w:color="auto"/>
              </w:divBdr>
            </w:div>
            <w:div w:id="1787775063">
              <w:marLeft w:val="0"/>
              <w:marRight w:val="0"/>
              <w:marTop w:val="0"/>
              <w:marBottom w:val="0"/>
              <w:divBdr>
                <w:top w:val="none" w:sz="0" w:space="0" w:color="auto"/>
                <w:left w:val="none" w:sz="0" w:space="0" w:color="auto"/>
                <w:bottom w:val="none" w:sz="0" w:space="0" w:color="auto"/>
                <w:right w:val="none" w:sz="0" w:space="0" w:color="auto"/>
              </w:divBdr>
            </w:div>
            <w:div w:id="1281763622">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17306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477">
      <w:bodyDiv w:val="1"/>
      <w:marLeft w:val="0"/>
      <w:marRight w:val="0"/>
      <w:marTop w:val="0"/>
      <w:marBottom w:val="0"/>
      <w:divBdr>
        <w:top w:val="none" w:sz="0" w:space="0" w:color="auto"/>
        <w:left w:val="none" w:sz="0" w:space="0" w:color="auto"/>
        <w:bottom w:val="none" w:sz="0" w:space="0" w:color="auto"/>
        <w:right w:val="none" w:sz="0" w:space="0" w:color="auto"/>
      </w:divBdr>
      <w:divsChild>
        <w:div w:id="228227628">
          <w:marLeft w:val="0"/>
          <w:marRight w:val="0"/>
          <w:marTop w:val="0"/>
          <w:marBottom w:val="0"/>
          <w:divBdr>
            <w:top w:val="none" w:sz="0" w:space="0" w:color="auto"/>
            <w:left w:val="none" w:sz="0" w:space="0" w:color="auto"/>
            <w:bottom w:val="none" w:sz="0" w:space="0" w:color="auto"/>
            <w:right w:val="none" w:sz="0" w:space="0" w:color="auto"/>
          </w:divBdr>
          <w:divsChild>
            <w:div w:id="380518151">
              <w:marLeft w:val="0"/>
              <w:marRight w:val="0"/>
              <w:marTop w:val="0"/>
              <w:marBottom w:val="0"/>
              <w:divBdr>
                <w:top w:val="none" w:sz="0" w:space="0" w:color="auto"/>
                <w:left w:val="none" w:sz="0" w:space="0" w:color="auto"/>
                <w:bottom w:val="none" w:sz="0" w:space="0" w:color="auto"/>
                <w:right w:val="none" w:sz="0" w:space="0" w:color="auto"/>
              </w:divBdr>
            </w:div>
            <w:div w:id="451553898">
              <w:marLeft w:val="0"/>
              <w:marRight w:val="0"/>
              <w:marTop w:val="0"/>
              <w:marBottom w:val="0"/>
              <w:divBdr>
                <w:top w:val="none" w:sz="0" w:space="0" w:color="auto"/>
                <w:left w:val="none" w:sz="0" w:space="0" w:color="auto"/>
                <w:bottom w:val="none" w:sz="0" w:space="0" w:color="auto"/>
                <w:right w:val="none" w:sz="0" w:space="0" w:color="auto"/>
              </w:divBdr>
            </w:div>
            <w:div w:id="1129741170">
              <w:marLeft w:val="0"/>
              <w:marRight w:val="0"/>
              <w:marTop w:val="0"/>
              <w:marBottom w:val="0"/>
              <w:divBdr>
                <w:top w:val="none" w:sz="0" w:space="0" w:color="auto"/>
                <w:left w:val="none" w:sz="0" w:space="0" w:color="auto"/>
                <w:bottom w:val="none" w:sz="0" w:space="0" w:color="auto"/>
                <w:right w:val="none" w:sz="0" w:space="0" w:color="auto"/>
              </w:divBdr>
            </w:div>
            <w:div w:id="6837667">
              <w:marLeft w:val="0"/>
              <w:marRight w:val="0"/>
              <w:marTop w:val="0"/>
              <w:marBottom w:val="0"/>
              <w:divBdr>
                <w:top w:val="none" w:sz="0" w:space="0" w:color="auto"/>
                <w:left w:val="none" w:sz="0" w:space="0" w:color="auto"/>
                <w:bottom w:val="none" w:sz="0" w:space="0" w:color="auto"/>
                <w:right w:val="none" w:sz="0" w:space="0" w:color="auto"/>
              </w:divBdr>
            </w:div>
            <w:div w:id="2016154252">
              <w:marLeft w:val="0"/>
              <w:marRight w:val="0"/>
              <w:marTop w:val="0"/>
              <w:marBottom w:val="0"/>
              <w:divBdr>
                <w:top w:val="none" w:sz="0" w:space="0" w:color="auto"/>
                <w:left w:val="none" w:sz="0" w:space="0" w:color="auto"/>
                <w:bottom w:val="none" w:sz="0" w:space="0" w:color="auto"/>
                <w:right w:val="none" w:sz="0" w:space="0" w:color="auto"/>
              </w:divBdr>
            </w:div>
            <w:div w:id="489372093">
              <w:marLeft w:val="0"/>
              <w:marRight w:val="0"/>
              <w:marTop w:val="0"/>
              <w:marBottom w:val="0"/>
              <w:divBdr>
                <w:top w:val="none" w:sz="0" w:space="0" w:color="auto"/>
                <w:left w:val="none" w:sz="0" w:space="0" w:color="auto"/>
                <w:bottom w:val="none" w:sz="0" w:space="0" w:color="auto"/>
                <w:right w:val="none" w:sz="0" w:space="0" w:color="auto"/>
              </w:divBdr>
            </w:div>
            <w:div w:id="671756644">
              <w:marLeft w:val="0"/>
              <w:marRight w:val="0"/>
              <w:marTop w:val="0"/>
              <w:marBottom w:val="0"/>
              <w:divBdr>
                <w:top w:val="none" w:sz="0" w:space="0" w:color="auto"/>
                <w:left w:val="none" w:sz="0" w:space="0" w:color="auto"/>
                <w:bottom w:val="none" w:sz="0" w:space="0" w:color="auto"/>
                <w:right w:val="none" w:sz="0" w:space="0" w:color="auto"/>
              </w:divBdr>
            </w:div>
            <w:div w:id="1647737650">
              <w:marLeft w:val="0"/>
              <w:marRight w:val="0"/>
              <w:marTop w:val="0"/>
              <w:marBottom w:val="0"/>
              <w:divBdr>
                <w:top w:val="none" w:sz="0" w:space="0" w:color="auto"/>
                <w:left w:val="none" w:sz="0" w:space="0" w:color="auto"/>
                <w:bottom w:val="none" w:sz="0" w:space="0" w:color="auto"/>
                <w:right w:val="none" w:sz="0" w:space="0" w:color="auto"/>
              </w:divBdr>
            </w:div>
            <w:div w:id="1499152052">
              <w:marLeft w:val="0"/>
              <w:marRight w:val="0"/>
              <w:marTop w:val="0"/>
              <w:marBottom w:val="0"/>
              <w:divBdr>
                <w:top w:val="none" w:sz="0" w:space="0" w:color="auto"/>
                <w:left w:val="none" w:sz="0" w:space="0" w:color="auto"/>
                <w:bottom w:val="none" w:sz="0" w:space="0" w:color="auto"/>
                <w:right w:val="none" w:sz="0" w:space="0" w:color="auto"/>
              </w:divBdr>
            </w:div>
            <w:div w:id="272707803">
              <w:marLeft w:val="0"/>
              <w:marRight w:val="0"/>
              <w:marTop w:val="0"/>
              <w:marBottom w:val="0"/>
              <w:divBdr>
                <w:top w:val="none" w:sz="0" w:space="0" w:color="auto"/>
                <w:left w:val="none" w:sz="0" w:space="0" w:color="auto"/>
                <w:bottom w:val="none" w:sz="0" w:space="0" w:color="auto"/>
                <w:right w:val="none" w:sz="0" w:space="0" w:color="auto"/>
              </w:divBdr>
            </w:div>
            <w:div w:id="1241674131">
              <w:marLeft w:val="0"/>
              <w:marRight w:val="0"/>
              <w:marTop w:val="0"/>
              <w:marBottom w:val="0"/>
              <w:divBdr>
                <w:top w:val="none" w:sz="0" w:space="0" w:color="auto"/>
                <w:left w:val="none" w:sz="0" w:space="0" w:color="auto"/>
                <w:bottom w:val="none" w:sz="0" w:space="0" w:color="auto"/>
                <w:right w:val="none" w:sz="0" w:space="0" w:color="auto"/>
              </w:divBdr>
            </w:div>
            <w:div w:id="1206061593">
              <w:marLeft w:val="0"/>
              <w:marRight w:val="0"/>
              <w:marTop w:val="0"/>
              <w:marBottom w:val="0"/>
              <w:divBdr>
                <w:top w:val="none" w:sz="0" w:space="0" w:color="auto"/>
                <w:left w:val="none" w:sz="0" w:space="0" w:color="auto"/>
                <w:bottom w:val="none" w:sz="0" w:space="0" w:color="auto"/>
                <w:right w:val="none" w:sz="0" w:space="0" w:color="auto"/>
              </w:divBdr>
            </w:div>
            <w:div w:id="1739089747">
              <w:marLeft w:val="0"/>
              <w:marRight w:val="0"/>
              <w:marTop w:val="0"/>
              <w:marBottom w:val="0"/>
              <w:divBdr>
                <w:top w:val="none" w:sz="0" w:space="0" w:color="auto"/>
                <w:left w:val="none" w:sz="0" w:space="0" w:color="auto"/>
                <w:bottom w:val="none" w:sz="0" w:space="0" w:color="auto"/>
                <w:right w:val="none" w:sz="0" w:space="0" w:color="auto"/>
              </w:divBdr>
            </w:div>
            <w:div w:id="2018383237">
              <w:marLeft w:val="0"/>
              <w:marRight w:val="0"/>
              <w:marTop w:val="0"/>
              <w:marBottom w:val="0"/>
              <w:divBdr>
                <w:top w:val="none" w:sz="0" w:space="0" w:color="auto"/>
                <w:left w:val="none" w:sz="0" w:space="0" w:color="auto"/>
                <w:bottom w:val="none" w:sz="0" w:space="0" w:color="auto"/>
                <w:right w:val="none" w:sz="0" w:space="0" w:color="auto"/>
              </w:divBdr>
            </w:div>
            <w:div w:id="483548666">
              <w:marLeft w:val="0"/>
              <w:marRight w:val="0"/>
              <w:marTop w:val="0"/>
              <w:marBottom w:val="0"/>
              <w:divBdr>
                <w:top w:val="none" w:sz="0" w:space="0" w:color="auto"/>
                <w:left w:val="none" w:sz="0" w:space="0" w:color="auto"/>
                <w:bottom w:val="none" w:sz="0" w:space="0" w:color="auto"/>
                <w:right w:val="none" w:sz="0" w:space="0" w:color="auto"/>
              </w:divBdr>
            </w:div>
            <w:div w:id="1837450640">
              <w:marLeft w:val="0"/>
              <w:marRight w:val="0"/>
              <w:marTop w:val="0"/>
              <w:marBottom w:val="0"/>
              <w:divBdr>
                <w:top w:val="none" w:sz="0" w:space="0" w:color="auto"/>
                <w:left w:val="none" w:sz="0" w:space="0" w:color="auto"/>
                <w:bottom w:val="none" w:sz="0" w:space="0" w:color="auto"/>
                <w:right w:val="none" w:sz="0" w:space="0" w:color="auto"/>
              </w:divBdr>
            </w:div>
            <w:div w:id="1322922998">
              <w:marLeft w:val="0"/>
              <w:marRight w:val="0"/>
              <w:marTop w:val="0"/>
              <w:marBottom w:val="0"/>
              <w:divBdr>
                <w:top w:val="none" w:sz="0" w:space="0" w:color="auto"/>
                <w:left w:val="none" w:sz="0" w:space="0" w:color="auto"/>
                <w:bottom w:val="none" w:sz="0" w:space="0" w:color="auto"/>
                <w:right w:val="none" w:sz="0" w:space="0" w:color="auto"/>
              </w:divBdr>
            </w:div>
            <w:div w:id="2027822754">
              <w:marLeft w:val="0"/>
              <w:marRight w:val="0"/>
              <w:marTop w:val="0"/>
              <w:marBottom w:val="0"/>
              <w:divBdr>
                <w:top w:val="none" w:sz="0" w:space="0" w:color="auto"/>
                <w:left w:val="none" w:sz="0" w:space="0" w:color="auto"/>
                <w:bottom w:val="none" w:sz="0" w:space="0" w:color="auto"/>
                <w:right w:val="none" w:sz="0" w:space="0" w:color="auto"/>
              </w:divBdr>
            </w:div>
            <w:div w:id="1274091188">
              <w:marLeft w:val="0"/>
              <w:marRight w:val="0"/>
              <w:marTop w:val="0"/>
              <w:marBottom w:val="0"/>
              <w:divBdr>
                <w:top w:val="none" w:sz="0" w:space="0" w:color="auto"/>
                <w:left w:val="none" w:sz="0" w:space="0" w:color="auto"/>
                <w:bottom w:val="none" w:sz="0" w:space="0" w:color="auto"/>
                <w:right w:val="none" w:sz="0" w:space="0" w:color="auto"/>
              </w:divBdr>
            </w:div>
            <w:div w:id="331564683">
              <w:marLeft w:val="0"/>
              <w:marRight w:val="0"/>
              <w:marTop w:val="0"/>
              <w:marBottom w:val="0"/>
              <w:divBdr>
                <w:top w:val="none" w:sz="0" w:space="0" w:color="auto"/>
                <w:left w:val="none" w:sz="0" w:space="0" w:color="auto"/>
                <w:bottom w:val="none" w:sz="0" w:space="0" w:color="auto"/>
                <w:right w:val="none" w:sz="0" w:space="0" w:color="auto"/>
              </w:divBdr>
            </w:div>
            <w:div w:id="1538659253">
              <w:marLeft w:val="0"/>
              <w:marRight w:val="0"/>
              <w:marTop w:val="0"/>
              <w:marBottom w:val="0"/>
              <w:divBdr>
                <w:top w:val="none" w:sz="0" w:space="0" w:color="auto"/>
                <w:left w:val="none" w:sz="0" w:space="0" w:color="auto"/>
                <w:bottom w:val="none" w:sz="0" w:space="0" w:color="auto"/>
                <w:right w:val="none" w:sz="0" w:space="0" w:color="auto"/>
              </w:divBdr>
            </w:div>
            <w:div w:id="72745952">
              <w:marLeft w:val="0"/>
              <w:marRight w:val="0"/>
              <w:marTop w:val="0"/>
              <w:marBottom w:val="0"/>
              <w:divBdr>
                <w:top w:val="none" w:sz="0" w:space="0" w:color="auto"/>
                <w:left w:val="none" w:sz="0" w:space="0" w:color="auto"/>
                <w:bottom w:val="none" w:sz="0" w:space="0" w:color="auto"/>
                <w:right w:val="none" w:sz="0" w:space="0" w:color="auto"/>
              </w:divBdr>
            </w:div>
            <w:div w:id="796877679">
              <w:marLeft w:val="0"/>
              <w:marRight w:val="0"/>
              <w:marTop w:val="0"/>
              <w:marBottom w:val="0"/>
              <w:divBdr>
                <w:top w:val="none" w:sz="0" w:space="0" w:color="auto"/>
                <w:left w:val="none" w:sz="0" w:space="0" w:color="auto"/>
                <w:bottom w:val="none" w:sz="0" w:space="0" w:color="auto"/>
                <w:right w:val="none" w:sz="0" w:space="0" w:color="auto"/>
              </w:divBdr>
            </w:div>
            <w:div w:id="946430739">
              <w:marLeft w:val="0"/>
              <w:marRight w:val="0"/>
              <w:marTop w:val="0"/>
              <w:marBottom w:val="0"/>
              <w:divBdr>
                <w:top w:val="none" w:sz="0" w:space="0" w:color="auto"/>
                <w:left w:val="none" w:sz="0" w:space="0" w:color="auto"/>
                <w:bottom w:val="none" w:sz="0" w:space="0" w:color="auto"/>
                <w:right w:val="none" w:sz="0" w:space="0" w:color="auto"/>
              </w:divBdr>
            </w:div>
            <w:div w:id="173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794">
      <w:bodyDiv w:val="1"/>
      <w:marLeft w:val="0"/>
      <w:marRight w:val="0"/>
      <w:marTop w:val="0"/>
      <w:marBottom w:val="0"/>
      <w:divBdr>
        <w:top w:val="none" w:sz="0" w:space="0" w:color="auto"/>
        <w:left w:val="none" w:sz="0" w:space="0" w:color="auto"/>
        <w:bottom w:val="none" w:sz="0" w:space="0" w:color="auto"/>
        <w:right w:val="none" w:sz="0" w:space="0" w:color="auto"/>
      </w:divBdr>
    </w:div>
    <w:div w:id="182985652">
      <w:bodyDiv w:val="1"/>
      <w:marLeft w:val="0"/>
      <w:marRight w:val="0"/>
      <w:marTop w:val="0"/>
      <w:marBottom w:val="0"/>
      <w:divBdr>
        <w:top w:val="none" w:sz="0" w:space="0" w:color="auto"/>
        <w:left w:val="none" w:sz="0" w:space="0" w:color="auto"/>
        <w:bottom w:val="none" w:sz="0" w:space="0" w:color="auto"/>
        <w:right w:val="none" w:sz="0" w:space="0" w:color="auto"/>
      </w:divBdr>
    </w:div>
    <w:div w:id="189220442">
      <w:bodyDiv w:val="1"/>
      <w:marLeft w:val="0"/>
      <w:marRight w:val="0"/>
      <w:marTop w:val="0"/>
      <w:marBottom w:val="0"/>
      <w:divBdr>
        <w:top w:val="none" w:sz="0" w:space="0" w:color="auto"/>
        <w:left w:val="none" w:sz="0" w:space="0" w:color="auto"/>
        <w:bottom w:val="none" w:sz="0" w:space="0" w:color="auto"/>
        <w:right w:val="none" w:sz="0" w:space="0" w:color="auto"/>
      </w:divBdr>
    </w:div>
    <w:div w:id="219638587">
      <w:bodyDiv w:val="1"/>
      <w:marLeft w:val="0"/>
      <w:marRight w:val="0"/>
      <w:marTop w:val="0"/>
      <w:marBottom w:val="0"/>
      <w:divBdr>
        <w:top w:val="none" w:sz="0" w:space="0" w:color="auto"/>
        <w:left w:val="none" w:sz="0" w:space="0" w:color="auto"/>
        <w:bottom w:val="none" w:sz="0" w:space="0" w:color="auto"/>
        <w:right w:val="none" w:sz="0" w:space="0" w:color="auto"/>
      </w:divBdr>
      <w:divsChild>
        <w:div w:id="1923906993">
          <w:marLeft w:val="0"/>
          <w:marRight w:val="0"/>
          <w:marTop w:val="0"/>
          <w:marBottom w:val="0"/>
          <w:divBdr>
            <w:top w:val="none" w:sz="0" w:space="0" w:color="auto"/>
            <w:left w:val="none" w:sz="0" w:space="0" w:color="auto"/>
            <w:bottom w:val="none" w:sz="0" w:space="0" w:color="auto"/>
            <w:right w:val="none" w:sz="0" w:space="0" w:color="auto"/>
          </w:divBdr>
          <w:divsChild>
            <w:div w:id="599534593">
              <w:marLeft w:val="0"/>
              <w:marRight w:val="0"/>
              <w:marTop w:val="0"/>
              <w:marBottom w:val="0"/>
              <w:divBdr>
                <w:top w:val="none" w:sz="0" w:space="0" w:color="auto"/>
                <w:left w:val="none" w:sz="0" w:space="0" w:color="auto"/>
                <w:bottom w:val="none" w:sz="0" w:space="0" w:color="auto"/>
                <w:right w:val="none" w:sz="0" w:space="0" w:color="auto"/>
              </w:divBdr>
            </w:div>
            <w:div w:id="731537522">
              <w:marLeft w:val="0"/>
              <w:marRight w:val="0"/>
              <w:marTop w:val="0"/>
              <w:marBottom w:val="0"/>
              <w:divBdr>
                <w:top w:val="none" w:sz="0" w:space="0" w:color="auto"/>
                <w:left w:val="none" w:sz="0" w:space="0" w:color="auto"/>
                <w:bottom w:val="none" w:sz="0" w:space="0" w:color="auto"/>
                <w:right w:val="none" w:sz="0" w:space="0" w:color="auto"/>
              </w:divBdr>
            </w:div>
            <w:div w:id="563495222">
              <w:marLeft w:val="0"/>
              <w:marRight w:val="0"/>
              <w:marTop w:val="0"/>
              <w:marBottom w:val="0"/>
              <w:divBdr>
                <w:top w:val="none" w:sz="0" w:space="0" w:color="auto"/>
                <w:left w:val="none" w:sz="0" w:space="0" w:color="auto"/>
                <w:bottom w:val="none" w:sz="0" w:space="0" w:color="auto"/>
                <w:right w:val="none" w:sz="0" w:space="0" w:color="auto"/>
              </w:divBdr>
            </w:div>
            <w:div w:id="1562254870">
              <w:marLeft w:val="0"/>
              <w:marRight w:val="0"/>
              <w:marTop w:val="0"/>
              <w:marBottom w:val="0"/>
              <w:divBdr>
                <w:top w:val="none" w:sz="0" w:space="0" w:color="auto"/>
                <w:left w:val="none" w:sz="0" w:space="0" w:color="auto"/>
                <w:bottom w:val="none" w:sz="0" w:space="0" w:color="auto"/>
                <w:right w:val="none" w:sz="0" w:space="0" w:color="auto"/>
              </w:divBdr>
            </w:div>
            <w:div w:id="1276644276">
              <w:marLeft w:val="0"/>
              <w:marRight w:val="0"/>
              <w:marTop w:val="0"/>
              <w:marBottom w:val="0"/>
              <w:divBdr>
                <w:top w:val="none" w:sz="0" w:space="0" w:color="auto"/>
                <w:left w:val="none" w:sz="0" w:space="0" w:color="auto"/>
                <w:bottom w:val="none" w:sz="0" w:space="0" w:color="auto"/>
                <w:right w:val="none" w:sz="0" w:space="0" w:color="auto"/>
              </w:divBdr>
            </w:div>
            <w:div w:id="138425347">
              <w:marLeft w:val="0"/>
              <w:marRight w:val="0"/>
              <w:marTop w:val="0"/>
              <w:marBottom w:val="0"/>
              <w:divBdr>
                <w:top w:val="none" w:sz="0" w:space="0" w:color="auto"/>
                <w:left w:val="none" w:sz="0" w:space="0" w:color="auto"/>
                <w:bottom w:val="none" w:sz="0" w:space="0" w:color="auto"/>
                <w:right w:val="none" w:sz="0" w:space="0" w:color="auto"/>
              </w:divBdr>
            </w:div>
            <w:div w:id="1630280498">
              <w:marLeft w:val="0"/>
              <w:marRight w:val="0"/>
              <w:marTop w:val="0"/>
              <w:marBottom w:val="0"/>
              <w:divBdr>
                <w:top w:val="none" w:sz="0" w:space="0" w:color="auto"/>
                <w:left w:val="none" w:sz="0" w:space="0" w:color="auto"/>
                <w:bottom w:val="none" w:sz="0" w:space="0" w:color="auto"/>
                <w:right w:val="none" w:sz="0" w:space="0" w:color="auto"/>
              </w:divBdr>
            </w:div>
            <w:div w:id="1278414695">
              <w:marLeft w:val="0"/>
              <w:marRight w:val="0"/>
              <w:marTop w:val="0"/>
              <w:marBottom w:val="0"/>
              <w:divBdr>
                <w:top w:val="none" w:sz="0" w:space="0" w:color="auto"/>
                <w:left w:val="none" w:sz="0" w:space="0" w:color="auto"/>
                <w:bottom w:val="none" w:sz="0" w:space="0" w:color="auto"/>
                <w:right w:val="none" w:sz="0" w:space="0" w:color="auto"/>
              </w:divBdr>
            </w:div>
            <w:div w:id="1940672462">
              <w:marLeft w:val="0"/>
              <w:marRight w:val="0"/>
              <w:marTop w:val="0"/>
              <w:marBottom w:val="0"/>
              <w:divBdr>
                <w:top w:val="none" w:sz="0" w:space="0" w:color="auto"/>
                <w:left w:val="none" w:sz="0" w:space="0" w:color="auto"/>
                <w:bottom w:val="none" w:sz="0" w:space="0" w:color="auto"/>
                <w:right w:val="none" w:sz="0" w:space="0" w:color="auto"/>
              </w:divBdr>
            </w:div>
            <w:div w:id="764227148">
              <w:marLeft w:val="0"/>
              <w:marRight w:val="0"/>
              <w:marTop w:val="0"/>
              <w:marBottom w:val="0"/>
              <w:divBdr>
                <w:top w:val="none" w:sz="0" w:space="0" w:color="auto"/>
                <w:left w:val="none" w:sz="0" w:space="0" w:color="auto"/>
                <w:bottom w:val="none" w:sz="0" w:space="0" w:color="auto"/>
                <w:right w:val="none" w:sz="0" w:space="0" w:color="auto"/>
              </w:divBdr>
            </w:div>
            <w:div w:id="927084425">
              <w:marLeft w:val="0"/>
              <w:marRight w:val="0"/>
              <w:marTop w:val="0"/>
              <w:marBottom w:val="0"/>
              <w:divBdr>
                <w:top w:val="none" w:sz="0" w:space="0" w:color="auto"/>
                <w:left w:val="none" w:sz="0" w:space="0" w:color="auto"/>
                <w:bottom w:val="none" w:sz="0" w:space="0" w:color="auto"/>
                <w:right w:val="none" w:sz="0" w:space="0" w:color="auto"/>
              </w:divBdr>
            </w:div>
            <w:div w:id="1011449454">
              <w:marLeft w:val="0"/>
              <w:marRight w:val="0"/>
              <w:marTop w:val="0"/>
              <w:marBottom w:val="0"/>
              <w:divBdr>
                <w:top w:val="none" w:sz="0" w:space="0" w:color="auto"/>
                <w:left w:val="none" w:sz="0" w:space="0" w:color="auto"/>
                <w:bottom w:val="none" w:sz="0" w:space="0" w:color="auto"/>
                <w:right w:val="none" w:sz="0" w:space="0" w:color="auto"/>
              </w:divBdr>
            </w:div>
            <w:div w:id="2102481157">
              <w:marLeft w:val="0"/>
              <w:marRight w:val="0"/>
              <w:marTop w:val="0"/>
              <w:marBottom w:val="0"/>
              <w:divBdr>
                <w:top w:val="none" w:sz="0" w:space="0" w:color="auto"/>
                <w:left w:val="none" w:sz="0" w:space="0" w:color="auto"/>
                <w:bottom w:val="none" w:sz="0" w:space="0" w:color="auto"/>
                <w:right w:val="none" w:sz="0" w:space="0" w:color="auto"/>
              </w:divBdr>
            </w:div>
            <w:div w:id="1213930261">
              <w:marLeft w:val="0"/>
              <w:marRight w:val="0"/>
              <w:marTop w:val="0"/>
              <w:marBottom w:val="0"/>
              <w:divBdr>
                <w:top w:val="none" w:sz="0" w:space="0" w:color="auto"/>
                <w:left w:val="none" w:sz="0" w:space="0" w:color="auto"/>
                <w:bottom w:val="none" w:sz="0" w:space="0" w:color="auto"/>
                <w:right w:val="none" w:sz="0" w:space="0" w:color="auto"/>
              </w:divBdr>
            </w:div>
            <w:div w:id="89398940">
              <w:marLeft w:val="0"/>
              <w:marRight w:val="0"/>
              <w:marTop w:val="0"/>
              <w:marBottom w:val="0"/>
              <w:divBdr>
                <w:top w:val="none" w:sz="0" w:space="0" w:color="auto"/>
                <w:left w:val="none" w:sz="0" w:space="0" w:color="auto"/>
                <w:bottom w:val="none" w:sz="0" w:space="0" w:color="auto"/>
                <w:right w:val="none" w:sz="0" w:space="0" w:color="auto"/>
              </w:divBdr>
            </w:div>
            <w:div w:id="1793161094">
              <w:marLeft w:val="0"/>
              <w:marRight w:val="0"/>
              <w:marTop w:val="0"/>
              <w:marBottom w:val="0"/>
              <w:divBdr>
                <w:top w:val="none" w:sz="0" w:space="0" w:color="auto"/>
                <w:left w:val="none" w:sz="0" w:space="0" w:color="auto"/>
                <w:bottom w:val="none" w:sz="0" w:space="0" w:color="auto"/>
                <w:right w:val="none" w:sz="0" w:space="0" w:color="auto"/>
              </w:divBdr>
            </w:div>
            <w:div w:id="1833791674">
              <w:marLeft w:val="0"/>
              <w:marRight w:val="0"/>
              <w:marTop w:val="0"/>
              <w:marBottom w:val="0"/>
              <w:divBdr>
                <w:top w:val="none" w:sz="0" w:space="0" w:color="auto"/>
                <w:left w:val="none" w:sz="0" w:space="0" w:color="auto"/>
                <w:bottom w:val="none" w:sz="0" w:space="0" w:color="auto"/>
                <w:right w:val="none" w:sz="0" w:space="0" w:color="auto"/>
              </w:divBdr>
            </w:div>
            <w:div w:id="796800311">
              <w:marLeft w:val="0"/>
              <w:marRight w:val="0"/>
              <w:marTop w:val="0"/>
              <w:marBottom w:val="0"/>
              <w:divBdr>
                <w:top w:val="none" w:sz="0" w:space="0" w:color="auto"/>
                <w:left w:val="none" w:sz="0" w:space="0" w:color="auto"/>
                <w:bottom w:val="none" w:sz="0" w:space="0" w:color="auto"/>
                <w:right w:val="none" w:sz="0" w:space="0" w:color="auto"/>
              </w:divBdr>
            </w:div>
            <w:div w:id="510536339">
              <w:marLeft w:val="0"/>
              <w:marRight w:val="0"/>
              <w:marTop w:val="0"/>
              <w:marBottom w:val="0"/>
              <w:divBdr>
                <w:top w:val="none" w:sz="0" w:space="0" w:color="auto"/>
                <w:left w:val="none" w:sz="0" w:space="0" w:color="auto"/>
                <w:bottom w:val="none" w:sz="0" w:space="0" w:color="auto"/>
                <w:right w:val="none" w:sz="0" w:space="0" w:color="auto"/>
              </w:divBdr>
            </w:div>
            <w:div w:id="1503349412">
              <w:marLeft w:val="0"/>
              <w:marRight w:val="0"/>
              <w:marTop w:val="0"/>
              <w:marBottom w:val="0"/>
              <w:divBdr>
                <w:top w:val="none" w:sz="0" w:space="0" w:color="auto"/>
                <w:left w:val="none" w:sz="0" w:space="0" w:color="auto"/>
                <w:bottom w:val="none" w:sz="0" w:space="0" w:color="auto"/>
                <w:right w:val="none" w:sz="0" w:space="0" w:color="auto"/>
              </w:divBdr>
            </w:div>
            <w:div w:id="37358419">
              <w:marLeft w:val="0"/>
              <w:marRight w:val="0"/>
              <w:marTop w:val="0"/>
              <w:marBottom w:val="0"/>
              <w:divBdr>
                <w:top w:val="none" w:sz="0" w:space="0" w:color="auto"/>
                <w:left w:val="none" w:sz="0" w:space="0" w:color="auto"/>
                <w:bottom w:val="none" w:sz="0" w:space="0" w:color="auto"/>
                <w:right w:val="none" w:sz="0" w:space="0" w:color="auto"/>
              </w:divBdr>
            </w:div>
            <w:div w:id="1835025005">
              <w:marLeft w:val="0"/>
              <w:marRight w:val="0"/>
              <w:marTop w:val="0"/>
              <w:marBottom w:val="0"/>
              <w:divBdr>
                <w:top w:val="none" w:sz="0" w:space="0" w:color="auto"/>
                <w:left w:val="none" w:sz="0" w:space="0" w:color="auto"/>
                <w:bottom w:val="none" w:sz="0" w:space="0" w:color="auto"/>
                <w:right w:val="none" w:sz="0" w:space="0" w:color="auto"/>
              </w:divBdr>
            </w:div>
            <w:div w:id="2089110196">
              <w:marLeft w:val="0"/>
              <w:marRight w:val="0"/>
              <w:marTop w:val="0"/>
              <w:marBottom w:val="0"/>
              <w:divBdr>
                <w:top w:val="none" w:sz="0" w:space="0" w:color="auto"/>
                <w:left w:val="none" w:sz="0" w:space="0" w:color="auto"/>
                <w:bottom w:val="none" w:sz="0" w:space="0" w:color="auto"/>
                <w:right w:val="none" w:sz="0" w:space="0" w:color="auto"/>
              </w:divBdr>
            </w:div>
            <w:div w:id="2009363970">
              <w:marLeft w:val="0"/>
              <w:marRight w:val="0"/>
              <w:marTop w:val="0"/>
              <w:marBottom w:val="0"/>
              <w:divBdr>
                <w:top w:val="none" w:sz="0" w:space="0" w:color="auto"/>
                <w:left w:val="none" w:sz="0" w:space="0" w:color="auto"/>
                <w:bottom w:val="none" w:sz="0" w:space="0" w:color="auto"/>
                <w:right w:val="none" w:sz="0" w:space="0" w:color="auto"/>
              </w:divBdr>
            </w:div>
            <w:div w:id="1548450308">
              <w:marLeft w:val="0"/>
              <w:marRight w:val="0"/>
              <w:marTop w:val="0"/>
              <w:marBottom w:val="0"/>
              <w:divBdr>
                <w:top w:val="none" w:sz="0" w:space="0" w:color="auto"/>
                <w:left w:val="none" w:sz="0" w:space="0" w:color="auto"/>
                <w:bottom w:val="none" w:sz="0" w:space="0" w:color="auto"/>
                <w:right w:val="none" w:sz="0" w:space="0" w:color="auto"/>
              </w:divBdr>
            </w:div>
            <w:div w:id="308169763">
              <w:marLeft w:val="0"/>
              <w:marRight w:val="0"/>
              <w:marTop w:val="0"/>
              <w:marBottom w:val="0"/>
              <w:divBdr>
                <w:top w:val="none" w:sz="0" w:space="0" w:color="auto"/>
                <w:left w:val="none" w:sz="0" w:space="0" w:color="auto"/>
                <w:bottom w:val="none" w:sz="0" w:space="0" w:color="auto"/>
                <w:right w:val="none" w:sz="0" w:space="0" w:color="auto"/>
              </w:divBdr>
            </w:div>
            <w:div w:id="1897273053">
              <w:marLeft w:val="0"/>
              <w:marRight w:val="0"/>
              <w:marTop w:val="0"/>
              <w:marBottom w:val="0"/>
              <w:divBdr>
                <w:top w:val="none" w:sz="0" w:space="0" w:color="auto"/>
                <w:left w:val="none" w:sz="0" w:space="0" w:color="auto"/>
                <w:bottom w:val="none" w:sz="0" w:space="0" w:color="auto"/>
                <w:right w:val="none" w:sz="0" w:space="0" w:color="auto"/>
              </w:divBdr>
            </w:div>
            <w:div w:id="551041596">
              <w:marLeft w:val="0"/>
              <w:marRight w:val="0"/>
              <w:marTop w:val="0"/>
              <w:marBottom w:val="0"/>
              <w:divBdr>
                <w:top w:val="none" w:sz="0" w:space="0" w:color="auto"/>
                <w:left w:val="none" w:sz="0" w:space="0" w:color="auto"/>
                <w:bottom w:val="none" w:sz="0" w:space="0" w:color="auto"/>
                <w:right w:val="none" w:sz="0" w:space="0" w:color="auto"/>
              </w:divBdr>
            </w:div>
            <w:div w:id="507793944">
              <w:marLeft w:val="0"/>
              <w:marRight w:val="0"/>
              <w:marTop w:val="0"/>
              <w:marBottom w:val="0"/>
              <w:divBdr>
                <w:top w:val="none" w:sz="0" w:space="0" w:color="auto"/>
                <w:left w:val="none" w:sz="0" w:space="0" w:color="auto"/>
                <w:bottom w:val="none" w:sz="0" w:space="0" w:color="auto"/>
                <w:right w:val="none" w:sz="0" w:space="0" w:color="auto"/>
              </w:divBdr>
            </w:div>
            <w:div w:id="341472986">
              <w:marLeft w:val="0"/>
              <w:marRight w:val="0"/>
              <w:marTop w:val="0"/>
              <w:marBottom w:val="0"/>
              <w:divBdr>
                <w:top w:val="none" w:sz="0" w:space="0" w:color="auto"/>
                <w:left w:val="none" w:sz="0" w:space="0" w:color="auto"/>
                <w:bottom w:val="none" w:sz="0" w:space="0" w:color="auto"/>
                <w:right w:val="none" w:sz="0" w:space="0" w:color="auto"/>
              </w:divBdr>
            </w:div>
            <w:div w:id="713893249">
              <w:marLeft w:val="0"/>
              <w:marRight w:val="0"/>
              <w:marTop w:val="0"/>
              <w:marBottom w:val="0"/>
              <w:divBdr>
                <w:top w:val="none" w:sz="0" w:space="0" w:color="auto"/>
                <w:left w:val="none" w:sz="0" w:space="0" w:color="auto"/>
                <w:bottom w:val="none" w:sz="0" w:space="0" w:color="auto"/>
                <w:right w:val="none" w:sz="0" w:space="0" w:color="auto"/>
              </w:divBdr>
            </w:div>
            <w:div w:id="1363168072">
              <w:marLeft w:val="0"/>
              <w:marRight w:val="0"/>
              <w:marTop w:val="0"/>
              <w:marBottom w:val="0"/>
              <w:divBdr>
                <w:top w:val="none" w:sz="0" w:space="0" w:color="auto"/>
                <w:left w:val="none" w:sz="0" w:space="0" w:color="auto"/>
                <w:bottom w:val="none" w:sz="0" w:space="0" w:color="auto"/>
                <w:right w:val="none" w:sz="0" w:space="0" w:color="auto"/>
              </w:divBdr>
            </w:div>
            <w:div w:id="929460987">
              <w:marLeft w:val="0"/>
              <w:marRight w:val="0"/>
              <w:marTop w:val="0"/>
              <w:marBottom w:val="0"/>
              <w:divBdr>
                <w:top w:val="none" w:sz="0" w:space="0" w:color="auto"/>
                <w:left w:val="none" w:sz="0" w:space="0" w:color="auto"/>
                <w:bottom w:val="none" w:sz="0" w:space="0" w:color="auto"/>
                <w:right w:val="none" w:sz="0" w:space="0" w:color="auto"/>
              </w:divBdr>
            </w:div>
            <w:div w:id="753668669">
              <w:marLeft w:val="0"/>
              <w:marRight w:val="0"/>
              <w:marTop w:val="0"/>
              <w:marBottom w:val="0"/>
              <w:divBdr>
                <w:top w:val="none" w:sz="0" w:space="0" w:color="auto"/>
                <w:left w:val="none" w:sz="0" w:space="0" w:color="auto"/>
                <w:bottom w:val="none" w:sz="0" w:space="0" w:color="auto"/>
                <w:right w:val="none" w:sz="0" w:space="0" w:color="auto"/>
              </w:divBdr>
            </w:div>
            <w:div w:id="1285884925">
              <w:marLeft w:val="0"/>
              <w:marRight w:val="0"/>
              <w:marTop w:val="0"/>
              <w:marBottom w:val="0"/>
              <w:divBdr>
                <w:top w:val="none" w:sz="0" w:space="0" w:color="auto"/>
                <w:left w:val="none" w:sz="0" w:space="0" w:color="auto"/>
                <w:bottom w:val="none" w:sz="0" w:space="0" w:color="auto"/>
                <w:right w:val="none" w:sz="0" w:space="0" w:color="auto"/>
              </w:divBdr>
            </w:div>
            <w:div w:id="1649817064">
              <w:marLeft w:val="0"/>
              <w:marRight w:val="0"/>
              <w:marTop w:val="0"/>
              <w:marBottom w:val="0"/>
              <w:divBdr>
                <w:top w:val="none" w:sz="0" w:space="0" w:color="auto"/>
                <w:left w:val="none" w:sz="0" w:space="0" w:color="auto"/>
                <w:bottom w:val="none" w:sz="0" w:space="0" w:color="auto"/>
                <w:right w:val="none" w:sz="0" w:space="0" w:color="auto"/>
              </w:divBdr>
            </w:div>
            <w:div w:id="718212416">
              <w:marLeft w:val="0"/>
              <w:marRight w:val="0"/>
              <w:marTop w:val="0"/>
              <w:marBottom w:val="0"/>
              <w:divBdr>
                <w:top w:val="none" w:sz="0" w:space="0" w:color="auto"/>
                <w:left w:val="none" w:sz="0" w:space="0" w:color="auto"/>
                <w:bottom w:val="none" w:sz="0" w:space="0" w:color="auto"/>
                <w:right w:val="none" w:sz="0" w:space="0" w:color="auto"/>
              </w:divBdr>
            </w:div>
            <w:div w:id="1757556210">
              <w:marLeft w:val="0"/>
              <w:marRight w:val="0"/>
              <w:marTop w:val="0"/>
              <w:marBottom w:val="0"/>
              <w:divBdr>
                <w:top w:val="none" w:sz="0" w:space="0" w:color="auto"/>
                <w:left w:val="none" w:sz="0" w:space="0" w:color="auto"/>
                <w:bottom w:val="none" w:sz="0" w:space="0" w:color="auto"/>
                <w:right w:val="none" w:sz="0" w:space="0" w:color="auto"/>
              </w:divBdr>
            </w:div>
            <w:div w:id="824737361">
              <w:marLeft w:val="0"/>
              <w:marRight w:val="0"/>
              <w:marTop w:val="0"/>
              <w:marBottom w:val="0"/>
              <w:divBdr>
                <w:top w:val="none" w:sz="0" w:space="0" w:color="auto"/>
                <w:left w:val="none" w:sz="0" w:space="0" w:color="auto"/>
                <w:bottom w:val="none" w:sz="0" w:space="0" w:color="auto"/>
                <w:right w:val="none" w:sz="0" w:space="0" w:color="auto"/>
              </w:divBdr>
            </w:div>
            <w:div w:id="609093382">
              <w:marLeft w:val="0"/>
              <w:marRight w:val="0"/>
              <w:marTop w:val="0"/>
              <w:marBottom w:val="0"/>
              <w:divBdr>
                <w:top w:val="none" w:sz="0" w:space="0" w:color="auto"/>
                <w:left w:val="none" w:sz="0" w:space="0" w:color="auto"/>
                <w:bottom w:val="none" w:sz="0" w:space="0" w:color="auto"/>
                <w:right w:val="none" w:sz="0" w:space="0" w:color="auto"/>
              </w:divBdr>
            </w:div>
            <w:div w:id="2339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6087">
      <w:bodyDiv w:val="1"/>
      <w:marLeft w:val="0"/>
      <w:marRight w:val="0"/>
      <w:marTop w:val="0"/>
      <w:marBottom w:val="0"/>
      <w:divBdr>
        <w:top w:val="none" w:sz="0" w:space="0" w:color="auto"/>
        <w:left w:val="none" w:sz="0" w:space="0" w:color="auto"/>
        <w:bottom w:val="none" w:sz="0" w:space="0" w:color="auto"/>
        <w:right w:val="none" w:sz="0" w:space="0" w:color="auto"/>
      </w:divBdr>
      <w:divsChild>
        <w:div w:id="1526939913">
          <w:marLeft w:val="0"/>
          <w:marRight w:val="0"/>
          <w:marTop w:val="0"/>
          <w:marBottom w:val="0"/>
          <w:divBdr>
            <w:top w:val="none" w:sz="0" w:space="0" w:color="auto"/>
            <w:left w:val="none" w:sz="0" w:space="0" w:color="auto"/>
            <w:bottom w:val="none" w:sz="0" w:space="0" w:color="auto"/>
            <w:right w:val="none" w:sz="0" w:space="0" w:color="auto"/>
          </w:divBdr>
          <w:divsChild>
            <w:div w:id="1191652197">
              <w:marLeft w:val="0"/>
              <w:marRight w:val="0"/>
              <w:marTop w:val="0"/>
              <w:marBottom w:val="0"/>
              <w:divBdr>
                <w:top w:val="none" w:sz="0" w:space="0" w:color="auto"/>
                <w:left w:val="none" w:sz="0" w:space="0" w:color="auto"/>
                <w:bottom w:val="none" w:sz="0" w:space="0" w:color="auto"/>
                <w:right w:val="none" w:sz="0" w:space="0" w:color="auto"/>
              </w:divBdr>
            </w:div>
            <w:div w:id="1262763424">
              <w:marLeft w:val="0"/>
              <w:marRight w:val="0"/>
              <w:marTop w:val="0"/>
              <w:marBottom w:val="0"/>
              <w:divBdr>
                <w:top w:val="none" w:sz="0" w:space="0" w:color="auto"/>
                <w:left w:val="none" w:sz="0" w:space="0" w:color="auto"/>
                <w:bottom w:val="none" w:sz="0" w:space="0" w:color="auto"/>
                <w:right w:val="none" w:sz="0" w:space="0" w:color="auto"/>
              </w:divBdr>
            </w:div>
            <w:div w:id="1157112125">
              <w:marLeft w:val="0"/>
              <w:marRight w:val="0"/>
              <w:marTop w:val="0"/>
              <w:marBottom w:val="0"/>
              <w:divBdr>
                <w:top w:val="none" w:sz="0" w:space="0" w:color="auto"/>
                <w:left w:val="none" w:sz="0" w:space="0" w:color="auto"/>
                <w:bottom w:val="none" w:sz="0" w:space="0" w:color="auto"/>
                <w:right w:val="none" w:sz="0" w:space="0" w:color="auto"/>
              </w:divBdr>
            </w:div>
            <w:div w:id="883516455">
              <w:marLeft w:val="0"/>
              <w:marRight w:val="0"/>
              <w:marTop w:val="0"/>
              <w:marBottom w:val="0"/>
              <w:divBdr>
                <w:top w:val="none" w:sz="0" w:space="0" w:color="auto"/>
                <w:left w:val="none" w:sz="0" w:space="0" w:color="auto"/>
                <w:bottom w:val="none" w:sz="0" w:space="0" w:color="auto"/>
                <w:right w:val="none" w:sz="0" w:space="0" w:color="auto"/>
              </w:divBdr>
            </w:div>
            <w:div w:id="1461992230">
              <w:marLeft w:val="0"/>
              <w:marRight w:val="0"/>
              <w:marTop w:val="0"/>
              <w:marBottom w:val="0"/>
              <w:divBdr>
                <w:top w:val="none" w:sz="0" w:space="0" w:color="auto"/>
                <w:left w:val="none" w:sz="0" w:space="0" w:color="auto"/>
                <w:bottom w:val="none" w:sz="0" w:space="0" w:color="auto"/>
                <w:right w:val="none" w:sz="0" w:space="0" w:color="auto"/>
              </w:divBdr>
            </w:div>
            <w:div w:id="1014039860">
              <w:marLeft w:val="0"/>
              <w:marRight w:val="0"/>
              <w:marTop w:val="0"/>
              <w:marBottom w:val="0"/>
              <w:divBdr>
                <w:top w:val="none" w:sz="0" w:space="0" w:color="auto"/>
                <w:left w:val="none" w:sz="0" w:space="0" w:color="auto"/>
                <w:bottom w:val="none" w:sz="0" w:space="0" w:color="auto"/>
                <w:right w:val="none" w:sz="0" w:space="0" w:color="auto"/>
              </w:divBdr>
            </w:div>
            <w:div w:id="499857601">
              <w:marLeft w:val="0"/>
              <w:marRight w:val="0"/>
              <w:marTop w:val="0"/>
              <w:marBottom w:val="0"/>
              <w:divBdr>
                <w:top w:val="none" w:sz="0" w:space="0" w:color="auto"/>
                <w:left w:val="none" w:sz="0" w:space="0" w:color="auto"/>
                <w:bottom w:val="none" w:sz="0" w:space="0" w:color="auto"/>
                <w:right w:val="none" w:sz="0" w:space="0" w:color="auto"/>
              </w:divBdr>
            </w:div>
            <w:div w:id="1743289233">
              <w:marLeft w:val="0"/>
              <w:marRight w:val="0"/>
              <w:marTop w:val="0"/>
              <w:marBottom w:val="0"/>
              <w:divBdr>
                <w:top w:val="none" w:sz="0" w:space="0" w:color="auto"/>
                <w:left w:val="none" w:sz="0" w:space="0" w:color="auto"/>
                <w:bottom w:val="none" w:sz="0" w:space="0" w:color="auto"/>
                <w:right w:val="none" w:sz="0" w:space="0" w:color="auto"/>
              </w:divBdr>
            </w:div>
            <w:div w:id="639306142">
              <w:marLeft w:val="0"/>
              <w:marRight w:val="0"/>
              <w:marTop w:val="0"/>
              <w:marBottom w:val="0"/>
              <w:divBdr>
                <w:top w:val="none" w:sz="0" w:space="0" w:color="auto"/>
                <w:left w:val="none" w:sz="0" w:space="0" w:color="auto"/>
                <w:bottom w:val="none" w:sz="0" w:space="0" w:color="auto"/>
                <w:right w:val="none" w:sz="0" w:space="0" w:color="auto"/>
              </w:divBdr>
            </w:div>
            <w:div w:id="257301263">
              <w:marLeft w:val="0"/>
              <w:marRight w:val="0"/>
              <w:marTop w:val="0"/>
              <w:marBottom w:val="0"/>
              <w:divBdr>
                <w:top w:val="none" w:sz="0" w:space="0" w:color="auto"/>
                <w:left w:val="none" w:sz="0" w:space="0" w:color="auto"/>
                <w:bottom w:val="none" w:sz="0" w:space="0" w:color="auto"/>
                <w:right w:val="none" w:sz="0" w:space="0" w:color="auto"/>
              </w:divBdr>
            </w:div>
            <w:div w:id="826869114">
              <w:marLeft w:val="0"/>
              <w:marRight w:val="0"/>
              <w:marTop w:val="0"/>
              <w:marBottom w:val="0"/>
              <w:divBdr>
                <w:top w:val="none" w:sz="0" w:space="0" w:color="auto"/>
                <w:left w:val="none" w:sz="0" w:space="0" w:color="auto"/>
                <w:bottom w:val="none" w:sz="0" w:space="0" w:color="auto"/>
                <w:right w:val="none" w:sz="0" w:space="0" w:color="auto"/>
              </w:divBdr>
            </w:div>
            <w:div w:id="594746001">
              <w:marLeft w:val="0"/>
              <w:marRight w:val="0"/>
              <w:marTop w:val="0"/>
              <w:marBottom w:val="0"/>
              <w:divBdr>
                <w:top w:val="none" w:sz="0" w:space="0" w:color="auto"/>
                <w:left w:val="none" w:sz="0" w:space="0" w:color="auto"/>
                <w:bottom w:val="none" w:sz="0" w:space="0" w:color="auto"/>
                <w:right w:val="none" w:sz="0" w:space="0" w:color="auto"/>
              </w:divBdr>
            </w:div>
            <w:div w:id="995114690">
              <w:marLeft w:val="0"/>
              <w:marRight w:val="0"/>
              <w:marTop w:val="0"/>
              <w:marBottom w:val="0"/>
              <w:divBdr>
                <w:top w:val="none" w:sz="0" w:space="0" w:color="auto"/>
                <w:left w:val="none" w:sz="0" w:space="0" w:color="auto"/>
                <w:bottom w:val="none" w:sz="0" w:space="0" w:color="auto"/>
                <w:right w:val="none" w:sz="0" w:space="0" w:color="auto"/>
              </w:divBdr>
            </w:div>
            <w:div w:id="669795248">
              <w:marLeft w:val="0"/>
              <w:marRight w:val="0"/>
              <w:marTop w:val="0"/>
              <w:marBottom w:val="0"/>
              <w:divBdr>
                <w:top w:val="none" w:sz="0" w:space="0" w:color="auto"/>
                <w:left w:val="none" w:sz="0" w:space="0" w:color="auto"/>
                <w:bottom w:val="none" w:sz="0" w:space="0" w:color="auto"/>
                <w:right w:val="none" w:sz="0" w:space="0" w:color="auto"/>
              </w:divBdr>
            </w:div>
            <w:div w:id="1526481078">
              <w:marLeft w:val="0"/>
              <w:marRight w:val="0"/>
              <w:marTop w:val="0"/>
              <w:marBottom w:val="0"/>
              <w:divBdr>
                <w:top w:val="none" w:sz="0" w:space="0" w:color="auto"/>
                <w:left w:val="none" w:sz="0" w:space="0" w:color="auto"/>
                <w:bottom w:val="none" w:sz="0" w:space="0" w:color="auto"/>
                <w:right w:val="none" w:sz="0" w:space="0" w:color="auto"/>
              </w:divBdr>
            </w:div>
            <w:div w:id="785542249">
              <w:marLeft w:val="0"/>
              <w:marRight w:val="0"/>
              <w:marTop w:val="0"/>
              <w:marBottom w:val="0"/>
              <w:divBdr>
                <w:top w:val="none" w:sz="0" w:space="0" w:color="auto"/>
                <w:left w:val="none" w:sz="0" w:space="0" w:color="auto"/>
                <w:bottom w:val="none" w:sz="0" w:space="0" w:color="auto"/>
                <w:right w:val="none" w:sz="0" w:space="0" w:color="auto"/>
              </w:divBdr>
            </w:div>
            <w:div w:id="519202176">
              <w:marLeft w:val="0"/>
              <w:marRight w:val="0"/>
              <w:marTop w:val="0"/>
              <w:marBottom w:val="0"/>
              <w:divBdr>
                <w:top w:val="none" w:sz="0" w:space="0" w:color="auto"/>
                <w:left w:val="none" w:sz="0" w:space="0" w:color="auto"/>
                <w:bottom w:val="none" w:sz="0" w:space="0" w:color="auto"/>
                <w:right w:val="none" w:sz="0" w:space="0" w:color="auto"/>
              </w:divBdr>
            </w:div>
            <w:div w:id="378407028">
              <w:marLeft w:val="0"/>
              <w:marRight w:val="0"/>
              <w:marTop w:val="0"/>
              <w:marBottom w:val="0"/>
              <w:divBdr>
                <w:top w:val="none" w:sz="0" w:space="0" w:color="auto"/>
                <w:left w:val="none" w:sz="0" w:space="0" w:color="auto"/>
                <w:bottom w:val="none" w:sz="0" w:space="0" w:color="auto"/>
                <w:right w:val="none" w:sz="0" w:space="0" w:color="auto"/>
              </w:divBdr>
            </w:div>
            <w:div w:id="1238246962">
              <w:marLeft w:val="0"/>
              <w:marRight w:val="0"/>
              <w:marTop w:val="0"/>
              <w:marBottom w:val="0"/>
              <w:divBdr>
                <w:top w:val="none" w:sz="0" w:space="0" w:color="auto"/>
                <w:left w:val="none" w:sz="0" w:space="0" w:color="auto"/>
                <w:bottom w:val="none" w:sz="0" w:space="0" w:color="auto"/>
                <w:right w:val="none" w:sz="0" w:space="0" w:color="auto"/>
              </w:divBdr>
            </w:div>
            <w:div w:id="1520854632">
              <w:marLeft w:val="0"/>
              <w:marRight w:val="0"/>
              <w:marTop w:val="0"/>
              <w:marBottom w:val="0"/>
              <w:divBdr>
                <w:top w:val="none" w:sz="0" w:space="0" w:color="auto"/>
                <w:left w:val="none" w:sz="0" w:space="0" w:color="auto"/>
                <w:bottom w:val="none" w:sz="0" w:space="0" w:color="auto"/>
                <w:right w:val="none" w:sz="0" w:space="0" w:color="auto"/>
              </w:divBdr>
            </w:div>
            <w:div w:id="1181581215">
              <w:marLeft w:val="0"/>
              <w:marRight w:val="0"/>
              <w:marTop w:val="0"/>
              <w:marBottom w:val="0"/>
              <w:divBdr>
                <w:top w:val="none" w:sz="0" w:space="0" w:color="auto"/>
                <w:left w:val="none" w:sz="0" w:space="0" w:color="auto"/>
                <w:bottom w:val="none" w:sz="0" w:space="0" w:color="auto"/>
                <w:right w:val="none" w:sz="0" w:space="0" w:color="auto"/>
              </w:divBdr>
            </w:div>
            <w:div w:id="407923387">
              <w:marLeft w:val="0"/>
              <w:marRight w:val="0"/>
              <w:marTop w:val="0"/>
              <w:marBottom w:val="0"/>
              <w:divBdr>
                <w:top w:val="none" w:sz="0" w:space="0" w:color="auto"/>
                <w:left w:val="none" w:sz="0" w:space="0" w:color="auto"/>
                <w:bottom w:val="none" w:sz="0" w:space="0" w:color="auto"/>
                <w:right w:val="none" w:sz="0" w:space="0" w:color="auto"/>
              </w:divBdr>
            </w:div>
            <w:div w:id="898443083">
              <w:marLeft w:val="0"/>
              <w:marRight w:val="0"/>
              <w:marTop w:val="0"/>
              <w:marBottom w:val="0"/>
              <w:divBdr>
                <w:top w:val="none" w:sz="0" w:space="0" w:color="auto"/>
                <w:left w:val="none" w:sz="0" w:space="0" w:color="auto"/>
                <w:bottom w:val="none" w:sz="0" w:space="0" w:color="auto"/>
                <w:right w:val="none" w:sz="0" w:space="0" w:color="auto"/>
              </w:divBdr>
            </w:div>
            <w:div w:id="17776251">
              <w:marLeft w:val="0"/>
              <w:marRight w:val="0"/>
              <w:marTop w:val="0"/>
              <w:marBottom w:val="0"/>
              <w:divBdr>
                <w:top w:val="none" w:sz="0" w:space="0" w:color="auto"/>
                <w:left w:val="none" w:sz="0" w:space="0" w:color="auto"/>
                <w:bottom w:val="none" w:sz="0" w:space="0" w:color="auto"/>
                <w:right w:val="none" w:sz="0" w:space="0" w:color="auto"/>
              </w:divBdr>
            </w:div>
            <w:div w:id="2119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1485">
      <w:bodyDiv w:val="1"/>
      <w:marLeft w:val="0"/>
      <w:marRight w:val="0"/>
      <w:marTop w:val="0"/>
      <w:marBottom w:val="0"/>
      <w:divBdr>
        <w:top w:val="none" w:sz="0" w:space="0" w:color="auto"/>
        <w:left w:val="none" w:sz="0" w:space="0" w:color="auto"/>
        <w:bottom w:val="none" w:sz="0" w:space="0" w:color="auto"/>
        <w:right w:val="none" w:sz="0" w:space="0" w:color="auto"/>
      </w:divBdr>
    </w:div>
    <w:div w:id="454258265">
      <w:bodyDiv w:val="1"/>
      <w:marLeft w:val="0"/>
      <w:marRight w:val="0"/>
      <w:marTop w:val="0"/>
      <w:marBottom w:val="0"/>
      <w:divBdr>
        <w:top w:val="none" w:sz="0" w:space="0" w:color="auto"/>
        <w:left w:val="none" w:sz="0" w:space="0" w:color="auto"/>
        <w:bottom w:val="none" w:sz="0" w:space="0" w:color="auto"/>
        <w:right w:val="none" w:sz="0" w:space="0" w:color="auto"/>
      </w:divBdr>
    </w:div>
    <w:div w:id="459425471">
      <w:bodyDiv w:val="1"/>
      <w:marLeft w:val="0"/>
      <w:marRight w:val="0"/>
      <w:marTop w:val="0"/>
      <w:marBottom w:val="0"/>
      <w:divBdr>
        <w:top w:val="none" w:sz="0" w:space="0" w:color="auto"/>
        <w:left w:val="none" w:sz="0" w:space="0" w:color="auto"/>
        <w:bottom w:val="none" w:sz="0" w:space="0" w:color="auto"/>
        <w:right w:val="none" w:sz="0" w:space="0" w:color="auto"/>
      </w:divBdr>
    </w:div>
    <w:div w:id="493254747">
      <w:bodyDiv w:val="1"/>
      <w:marLeft w:val="0"/>
      <w:marRight w:val="0"/>
      <w:marTop w:val="0"/>
      <w:marBottom w:val="0"/>
      <w:divBdr>
        <w:top w:val="none" w:sz="0" w:space="0" w:color="auto"/>
        <w:left w:val="none" w:sz="0" w:space="0" w:color="auto"/>
        <w:bottom w:val="none" w:sz="0" w:space="0" w:color="auto"/>
        <w:right w:val="none" w:sz="0" w:space="0" w:color="auto"/>
      </w:divBdr>
    </w:div>
    <w:div w:id="550192092">
      <w:bodyDiv w:val="1"/>
      <w:marLeft w:val="0"/>
      <w:marRight w:val="0"/>
      <w:marTop w:val="0"/>
      <w:marBottom w:val="0"/>
      <w:divBdr>
        <w:top w:val="none" w:sz="0" w:space="0" w:color="auto"/>
        <w:left w:val="none" w:sz="0" w:space="0" w:color="auto"/>
        <w:bottom w:val="none" w:sz="0" w:space="0" w:color="auto"/>
        <w:right w:val="none" w:sz="0" w:space="0" w:color="auto"/>
      </w:divBdr>
    </w:div>
    <w:div w:id="562369048">
      <w:bodyDiv w:val="1"/>
      <w:marLeft w:val="0"/>
      <w:marRight w:val="0"/>
      <w:marTop w:val="0"/>
      <w:marBottom w:val="0"/>
      <w:divBdr>
        <w:top w:val="none" w:sz="0" w:space="0" w:color="auto"/>
        <w:left w:val="none" w:sz="0" w:space="0" w:color="auto"/>
        <w:bottom w:val="none" w:sz="0" w:space="0" w:color="auto"/>
        <w:right w:val="none" w:sz="0" w:space="0" w:color="auto"/>
      </w:divBdr>
    </w:div>
    <w:div w:id="578903843">
      <w:bodyDiv w:val="1"/>
      <w:marLeft w:val="0"/>
      <w:marRight w:val="0"/>
      <w:marTop w:val="0"/>
      <w:marBottom w:val="0"/>
      <w:divBdr>
        <w:top w:val="none" w:sz="0" w:space="0" w:color="auto"/>
        <w:left w:val="none" w:sz="0" w:space="0" w:color="auto"/>
        <w:bottom w:val="none" w:sz="0" w:space="0" w:color="auto"/>
        <w:right w:val="none" w:sz="0" w:space="0" w:color="auto"/>
      </w:divBdr>
    </w:div>
    <w:div w:id="612178154">
      <w:bodyDiv w:val="1"/>
      <w:marLeft w:val="0"/>
      <w:marRight w:val="0"/>
      <w:marTop w:val="0"/>
      <w:marBottom w:val="0"/>
      <w:divBdr>
        <w:top w:val="none" w:sz="0" w:space="0" w:color="auto"/>
        <w:left w:val="none" w:sz="0" w:space="0" w:color="auto"/>
        <w:bottom w:val="none" w:sz="0" w:space="0" w:color="auto"/>
        <w:right w:val="none" w:sz="0" w:space="0" w:color="auto"/>
      </w:divBdr>
    </w:div>
    <w:div w:id="701705698">
      <w:bodyDiv w:val="1"/>
      <w:marLeft w:val="0"/>
      <w:marRight w:val="0"/>
      <w:marTop w:val="0"/>
      <w:marBottom w:val="0"/>
      <w:divBdr>
        <w:top w:val="none" w:sz="0" w:space="0" w:color="auto"/>
        <w:left w:val="none" w:sz="0" w:space="0" w:color="auto"/>
        <w:bottom w:val="none" w:sz="0" w:space="0" w:color="auto"/>
        <w:right w:val="none" w:sz="0" w:space="0" w:color="auto"/>
      </w:divBdr>
    </w:div>
    <w:div w:id="715158948">
      <w:bodyDiv w:val="1"/>
      <w:marLeft w:val="0"/>
      <w:marRight w:val="0"/>
      <w:marTop w:val="0"/>
      <w:marBottom w:val="0"/>
      <w:divBdr>
        <w:top w:val="none" w:sz="0" w:space="0" w:color="auto"/>
        <w:left w:val="none" w:sz="0" w:space="0" w:color="auto"/>
        <w:bottom w:val="none" w:sz="0" w:space="0" w:color="auto"/>
        <w:right w:val="none" w:sz="0" w:space="0" w:color="auto"/>
      </w:divBdr>
    </w:div>
    <w:div w:id="724794731">
      <w:bodyDiv w:val="1"/>
      <w:marLeft w:val="0"/>
      <w:marRight w:val="0"/>
      <w:marTop w:val="0"/>
      <w:marBottom w:val="0"/>
      <w:divBdr>
        <w:top w:val="none" w:sz="0" w:space="0" w:color="auto"/>
        <w:left w:val="none" w:sz="0" w:space="0" w:color="auto"/>
        <w:bottom w:val="none" w:sz="0" w:space="0" w:color="auto"/>
        <w:right w:val="none" w:sz="0" w:space="0" w:color="auto"/>
      </w:divBdr>
    </w:div>
    <w:div w:id="746269444">
      <w:bodyDiv w:val="1"/>
      <w:marLeft w:val="0"/>
      <w:marRight w:val="0"/>
      <w:marTop w:val="0"/>
      <w:marBottom w:val="0"/>
      <w:divBdr>
        <w:top w:val="none" w:sz="0" w:space="0" w:color="auto"/>
        <w:left w:val="none" w:sz="0" w:space="0" w:color="auto"/>
        <w:bottom w:val="none" w:sz="0" w:space="0" w:color="auto"/>
        <w:right w:val="none" w:sz="0" w:space="0" w:color="auto"/>
      </w:divBdr>
    </w:div>
    <w:div w:id="747267012">
      <w:bodyDiv w:val="1"/>
      <w:marLeft w:val="0"/>
      <w:marRight w:val="0"/>
      <w:marTop w:val="0"/>
      <w:marBottom w:val="0"/>
      <w:divBdr>
        <w:top w:val="none" w:sz="0" w:space="0" w:color="auto"/>
        <w:left w:val="none" w:sz="0" w:space="0" w:color="auto"/>
        <w:bottom w:val="none" w:sz="0" w:space="0" w:color="auto"/>
        <w:right w:val="none" w:sz="0" w:space="0" w:color="auto"/>
      </w:divBdr>
    </w:div>
    <w:div w:id="767391869">
      <w:bodyDiv w:val="1"/>
      <w:marLeft w:val="0"/>
      <w:marRight w:val="0"/>
      <w:marTop w:val="0"/>
      <w:marBottom w:val="0"/>
      <w:divBdr>
        <w:top w:val="none" w:sz="0" w:space="0" w:color="auto"/>
        <w:left w:val="none" w:sz="0" w:space="0" w:color="auto"/>
        <w:bottom w:val="none" w:sz="0" w:space="0" w:color="auto"/>
        <w:right w:val="none" w:sz="0" w:space="0" w:color="auto"/>
      </w:divBdr>
    </w:div>
    <w:div w:id="778570833">
      <w:bodyDiv w:val="1"/>
      <w:marLeft w:val="0"/>
      <w:marRight w:val="0"/>
      <w:marTop w:val="0"/>
      <w:marBottom w:val="0"/>
      <w:divBdr>
        <w:top w:val="none" w:sz="0" w:space="0" w:color="auto"/>
        <w:left w:val="none" w:sz="0" w:space="0" w:color="auto"/>
        <w:bottom w:val="none" w:sz="0" w:space="0" w:color="auto"/>
        <w:right w:val="none" w:sz="0" w:space="0" w:color="auto"/>
      </w:divBdr>
    </w:div>
    <w:div w:id="836843102">
      <w:bodyDiv w:val="1"/>
      <w:marLeft w:val="0"/>
      <w:marRight w:val="0"/>
      <w:marTop w:val="0"/>
      <w:marBottom w:val="0"/>
      <w:divBdr>
        <w:top w:val="none" w:sz="0" w:space="0" w:color="auto"/>
        <w:left w:val="none" w:sz="0" w:space="0" w:color="auto"/>
        <w:bottom w:val="none" w:sz="0" w:space="0" w:color="auto"/>
        <w:right w:val="none" w:sz="0" w:space="0" w:color="auto"/>
      </w:divBdr>
    </w:div>
    <w:div w:id="868105097">
      <w:bodyDiv w:val="1"/>
      <w:marLeft w:val="0"/>
      <w:marRight w:val="0"/>
      <w:marTop w:val="0"/>
      <w:marBottom w:val="0"/>
      <w:divBdr>
        <w:top w:val="none" w:sz="0" w:space="0" w:color="auto"/>
        <w:left w:val="none" w:sz="0" w:space="0" w:color="auto"/>
        <w:bottom w:val="none" w:sz="0" w:space="0" w:color="auto"/>
        <w:right w:val="none" w:sz="0" w:space="0" w:color="auto"/>
      </w:divBdr>
    </w:div>
    <w:div w:id="905530780">
      <w:bodyDiv w:val="1"/>
      <w:marLeft w:val="0"/>
      <w:marRight w:val="0"/>
      <w:marTop w:val="0"/>
      <w:marBottom w:val="0"/>
      <w:divBdr>
        <w:top w:val="none" w:sz="0" w:space="0" w:color="auto"/>
        <w:left w:val="none" w:sz="0" w:space="0" w:color="auto"/>
        <w:bottom w:val="none" w:sz="0" w:space="0" w:color="auto"/>
        <w:right w:val="none" w:sz="0" w:space="0" w:color="auto"/>
      </w:divBdr>
    </w:div>
    <w:div w:id="923876364">
      <w:bodyDiv w:val="1"/>
      <w:marLeft w:val="0"/>
      <w:marRight w:val="0"/>
      <w:marTop w:val="0"/>
      <w:marBottom w:val="0"/>
      <w:divBdr>
        <w:top w:val="none" w:sz="0" w:space="0" w:color="auto"/>
        <w:left w:val="none" w:sz="0" w:space="0" w:color="auto"/>
        <w:bottom w:val="none" w:sz="0" w:space="0" w:color="auto"/>
        <w:right w:val="none" w:sz="0" w:space="0" w:color="auto"/>
      </w:divBdr>
    </w:div>
    <w:div w:id="1007365405">
      <w:bodyDiv w:val="1"/>
      <w:marLeft w:val="0"/>
      <w:marRight w:val="0"/>
      <w:marTop w:val="0"/>
      <w:marBottom w:val="0"/>
      <w:divBdr>
        <w:top w:val="none" w:sz="0" w:space="0" w:color="auto"/>
        <w:left w:val="none" w:sz="0" w:space="0" w:color="auto"/>
        <w:bottom w:val="none" w:sz="0" w:space="0" w:color="auto"/>
        <w:right w:val="none" w:sz="0" w:space="0" w:color="auto"/>
      </w:divBdr>
    </w:div>
    <w:div w:id="1114134582">
      <w:bodyDiv w:val="1"/>
      <w:marLeft w:val="0"/>
      <w:marRight w:val="0"/>
      <w:marTop w:val="0"/>
      <w:marBottom w:val="0"/>
      <w:divBdr>
        <w:top w:val="none" w:sz="0" w:space="0" w:color="auto"/>
        <w:left w:val="none" w:sz="0" w:space="0" w:color="auto"/>
        <w:bottom w:val="none" w:sz="0" w:space="0" w:color="auto"/>
        <w:right w:val="none" w:sz="0" w:space="0" w:color="auto"/>
      </w:divBdr>
    </w:div>
    <w:div w:id="1213928433">
      <w:bodyDiv w:val="1"/>
      <w:marLeft w:val="0"/>
      <w:marRight w:val="0"/>
      <w:marTop w:val="0"/>
      <w:marBottom w:val="0"/>
      <w:divBdr>
        <w:top w:val="none" w:sz="0" w:space="0" w:color="auto"/>
        <w:left w:val="none" w:sz="0" w:space="0" w:color="auto"/>
        <w:bottom w:val="none" w:sz="0" w:space="0" w:color="auto"/>
        <w:right w:val="none" w:sz="0" w:space="0" w:color="auto"/>
      </w:divBdr>
    </w:div>
    <w:div w:id="1263876896">
      <w:bodyDiv w:val="1"/>
      <w:marLeft w:val="0"/>
      <w:marRight w:val="0"/>
      <w:marTop w:val="0"/>
      <w:marBottom w:val="0"/>
      <w:divBdr>
        <w:top w:val="none" w:sz="0" w:space="0" w:color="auto"/>
        <w:left w:val="none" w:sz="0" w:space="0" w:color="auto"/>
        <w:bottom w:val="none" w:sz="0" w:space="0" w:color="auto"/>
        <w:right w:val="none" w:sz="0" w:space="0" w:color="auto"/>
      </w:divBdr>
    </w:div>
    <w:div w:id="1269390917">
      <w:bodyDiv w:val="1"/>
      <w:marLeft w:val="0"/>
      <w:marRight w:val="0"/>
      <w:marTop w:val="0"/>
      <w:marBottom w:val="0"/>
      <w:divBdr>
        <w:top w:val="none" w:sz="0" w:space="0" w:color="auto"/>
        <w:left w:val="none" w:sz="0" w:space="0" w:color="auto"/>
        <w:bottom w:val="none" w:sz="0" w:space="0" w:color="auto"/>
        <w:right w:val="none" w:sz="0" w:space="0" w:color="auto"/>
      </w:divBdr>
    </w:div>
    <w:div w:id="1301110012">
      <w:bodyDiv w:val="1"/>
      <w:marLeft w:val="0"/>
      <w:marRight w:val="0"/>
      <w:marTop w:val="0"/>
      <w:marBottom w:val="0"/>
      <w:divBdr>
        <w:top w:val="none" w:sz="0" w:space="0" w:color="auto"/>
        <w:left w:val="none" w:sz="0" w:space="0" w:color="auto"/>
        <w:bottom w:val="none" w:sz="0" w:space="0" w:color="auto"/>
        <w:right w:val="none" w:sz="0" w:space="0" w:color="auto"/>
      </w:divBdr>
      <w:divsChild>
        <w:div w:id="119153348">
          <w:marLeft w:val="0"/>
          <w:marRight w:val="0"/>
          <w:marTop w:val="0"/>
          <w:marBottom w:val="0"/>
          <w:divBdr>
            <w:top w:val="none" w:sz="0" w:space="0" w:color="auto"/>
            <w:left w:val="none" w:sz="0" w:space="0" w:color="auto"/>
            <w:bottom w:val="none" w:sz="0" w:space="0" w:color="auto"/>
            <w:right w:val="none" w:sz="0" w:space="0" w:color="auto"/>
          </w:divBdr>
          <w:divsChild>
            <w:div w:id="1024019647">
              <w:marLeft w:val="0"/>
              <w:marRight w:val="0"/>
              <w:marTop w:val="0"/>
              <w:marBottom w:val="0"/>
              <w:divBdr>
                <w:top w:val="none" w:sz="0" w:space="0" w:color="auto"/>
                <w:left w:val="none" w:sz="0" w:space="0" w:color="auto"/>
                <w:bottom w:val="none" w:sz="0" w:space="0" w:color="auto"/>
                <w:right w:val="none" w:sz="0" w:space="0" w:color="auto"/>
              </w:divBdr>
            </w:div>
            <w:div w:id="1475491777">
              <w:marLeft w:val="0"/>
              <w:marRight w:val="0"/>
              <w:marTop w:val="0"/>
              <w:marBottom w:val="0"/>
              <w:divBdr>
                <w:top w:val="none" w:sz="0" w:space="0" w:color="auto"/>
                <w:left w:val="none" w:sz="0" w:space="0" w:color="auto"/>
                <w:bottom w:val="none" w:sz="0" w:space="0" w:color="auto"/>
                <w:right w:val="none" w:sz="0" w:space="0" w:color="auto"/>
              </w:divBdr>
            </w:div>
            <w:div w:id="99841025">
              <w:marLeft w:val="0"/>
              <w:marRight w:val="0"/>
              <w:marTop w:val="0"/>
              <w:marBottom w:val="0"/>
              <w:divBdr>
                <w:top w:val="none" w:sz="0" w:space="0" w:color="auto"/>
                <w:left w:val="none" w:sz="0" w:space="0" w:color="auto"/>
                <w:bottom w:val="none" w:sz="0" w:space="0" w:color="auto"/>
                <w:right w:val="none" w:sz="0" w:space="0" w:color="auto"/>
              </w:divBdr>
            </w:div>
            <w:div w:id="1726023811">
              <w:marLeft w:val="0"/>
              <w:marRight w:val="0"/>
              <w:marTop w:val="0"/>
              <w:marBottom w:val="0"/>
              <w:divBdr>
                <w:top w:val="none" w:sz="0" w:space="0" w:color="auto"/>
                <w:left w:val="none" w:sz="0" w:space="0" w:color="auto"/>
                <w:bottom w:val="none" w:sz="0" w:space="0" w:color="auto"/>
                <w:right w:val="none" w:sz="0" w:space="0" w:color="auto"/>
              </w:divBdr>
            </w:div>
            <w:div w:id="343047155">
              <w:marLeft w:val="0"/>
              <w:marRight w:val="0"/>
              <w:marTop w:val="0"/>
              <w:marBottom w:val="0"/>
              <w:divBdr>
                <w:top w:val="none" w:sz="0" w:space="0" w:color="auto"/>
                <w:left w:val="none" w:sz="0" w:space="0" w:color="auto"/>
                <w:bottom w:val="none" w:sz="0" w:space="0" w:color="auto"/>
                <w:right w:val="none" w:sz="0" w:space="0" w:color="auto"/>
              </w:divBdr>
            </w:div>
            <w:div w:id="1120956109">
              <w:marLeft w:val="0"/>
              <w:marRight w:val="0"/>
              <w:marTop w:val="0"/>
              <w:marBottom w:val="0"/>
              <w:divBdr>
                <w:top w:val="none" w:sz="0" w:space="0" w:color="auto"/>
                <w:left w:val="none" w:sz="0" w:space="0" w:color="auto"/>
                <w:bottom w:val="none" w:sz="0" w:space="0" w:color="auto"/>
                <w:right w:val="none" w:sz="0" w:space="0" w:color="auto"/>
              </w:divBdr>
            </w:div>
            <w:div w:id="1503272870">
              <w:marLeft w:val="0"/>
              <w:marRight w:val="0"/>
              <w:marTop w:val="0"/>
              <w:marBottom w:val="0"/>
              <w:divBdr>
                <w:top w:val="none" w:sz="0" w:space="0" w:color="auto"/>
                <w:left w:val="none" w:sz="0" w:space="0" w:color="auto"/>
                <w:bottom w:val="none" w:sz="0" w:space="0" w:color="auto"/>
                <w:right w:val="none" w:sz="0" w:space="0" w:color="auto"/>
              </w:divBdr>
            </w:div>
            <w:div w:id="915482915">
              <w:marLeft w:val="0"/>
              <w:marRight w:val="0"/>
              <w:marTop w:val="0"/>
              <w:marBottom w:val="0"/>
              <w:divBdr>
                <w:top w:val="none" w:sz="0" w:space="0" w:color="auto"/>
                <w:left w:val="none" w:sz="0" w:space="0" w:color="auto"/>
                <w:bottom w:val="none" w:sz="0" w:space="0" w:color="auto"/>
                <w:right w:val="none" w:sz="0" w:space="0" w:color="auto"/>
              </w:divBdr>
            </w:div>
            <w:div w:id="1194270505">
              <w:marLeft w:val="0"/>
              <w:marRight w:val="0"/>
              <w:marTop w:val="0"/>
              <w:marBottom w:val="0"/>
              <w:divBdr>
                <w:top w:val="none" w:sz="0" w:space="0" w:color="auto"/>
                <w:left w:val="none" w:sz="0" w:space="0" w:color="auto"/>
                <w:bottom w:val="none" w:sz="0" w:space="0" w:color="auto"/>
                <w:right w:val="none" w:sz="0" w:space="0" w:color="auto"/>
              </w:divBdr>
            </w:div>
            <w:div w:id="143861608">
              <w:marLeft w:val="0"/>
              <w:marRight w:val="0"/>
              <w:marTop w:val="0"/>
              <w:marBottom w:val="0"/>
              <w:divBdr>
                <w:top w:val="none" w:sz="0" w:space="0" w:color="auto"/>
                <w:left w:val="none" w:sz="0" w:space="0" w:color="auto"/>
                <w:bottom w:val="none" w:sz="0" w:space="0" w:color="auto"/>
                <w:right w:val="none" w:sz="0" w:space="0" w:color="auto"/>
              </w:divBdr>
            </w:div>
            <w:div w:id="1557356260">
              <w:marLeft w:val="0"/>
              <w:marRight w:val="0"/>
              <w:marTop w:val="0"/>
              <w:marBottom w:val="0"/>
              <w:divBdr>
                <w:top w:val="none" w:sz="0" w:space="0" w:color="auto"/>
                <w:left w:val="none" w:sz="0" w:space="0" w:color="auto"/>
                <w:bottom w:val="none" w:sz="0" w:space="0" w:color="auto"/>
                <w:right w:val="none" w:sz="0" w:space="0" w:color="auto"/>
              </w:divBdr>
            </w:div>
            <w:div w:id="1978563041">
              <w:marLeft w:val="0"/>
              <w:marRight w:val="0"/>
              <w:marTop w:val="0"/>
              <w:marBottom w:val="0"/>
              <w:divBdr>
                <w:top w:val="none" w:sz="0" w:space="0" w:color="auto"/>
                <w:left w:val="none" w:sz="0" w:space="0" w:color="auto"/>
                <w:bottom w:val="none" w:sz="0" w:space="0" w:color="auto"/>
                <w:right w:val="none" w:sz="0" w:space="0" w:color="auto"/>
              </w:divBdr>
            </w:div>
            <w:div w:id="1648971545">
              <w:marLeft w:val="0"/>
              <w:marRight w:val="0"/>
              <w:marTop w:val="0"/>
              <w:marBottom w:val="0"/>
              <w:divBdr>
                <w:top w:val="none" w:sz="0" w:space="0" w:color="auto"/>
                <w:left w:val="none" w:sz="0" w:space="0" w:color="auto"/>
                <w:bottom w:val="none" w:sz="0" w:space="0" w:color="auto"/>
                <w:right w:val="none" w:sz="0" w:space="0" w:color="auto"/>
              </w:divBdr>
            </w:div>
            <w:div w:id="425345073">
              <w:marLeft w:val="0"/>
              <w:marRight w:val="0"/>
              <w:marTop w:val="0"/>
              <w:marBottom w:val="0"/>
              <w:divBdr>
                <w:top w:val="none" w:sz="0" w:space="0" w:color="auto"/>
                <w:left w:val="none" w:sz="0" w:space="0" w:color="auto"/>
                <w:bottom w:val="none" w:sz="0" w:space="0" w:color="auto"/>
                <w:right w:val="none" w:sz="0" w:space="0" w:color="auto"/>
              </w:divBdr>
            </w:div>
            <w:div w:id="820733613">
              <w:marLeft w:val="0"/>
              <w:marRight w:val="0"/>
              <w:marTop w:val="0"/>
              <w:marBottom w:val="0"/>
              <w:divBdr>
                <w:top w:val="none" w:sz="0" w:space="0" w:color="auto"/>
                <w:left w:val="none" w:sz="0" w:space="0" w:color="auto"/>
                <w:bottom w:val="none" w:sz="0" w:space="0" w:color="auto"/>
                <w:right w:val="none" w:sz="0" w:space="0" w:color="auto"/>
              </w:divBdr>
            </w:div>
            <w:div w:id="511837790">
              <w:marLeft w:val="0"/>
              <w:marRight w:val="0"/>
              <w:marTop w:val="0"/>
              <w:marBottom w:val="0"/>
              <w:divBdr>
                <w:top w:val="none" w:sz="0" w:space="0" w:color="auto"/>
                <w:left w:val="none" w:sz="0" w:space="0" w:color="auto"/>
                <w:bottom w:val="none" w:sz="0" w:space="0" w:color="auto"/>
                <w:right w:val="none" w:sz="0" w:space="0" w:color="auto"/>
              </w:divBdr>
            </w:div>
            <w:div w:id="1397849720">
              <w:marLeft w:val="0"/>
              <w:marRight w:val="0"/>
              <w:marTop w:val="0"/>
              <w:marBottom w:val="0"/>
              <w:divBdr>
                <w:top w:val="none" w:sz="0" w:space="0" w:color="auto"/>
                <w:left w:val="none" w:sz="0" w:space="0" w:color="auto"/>
                <w:bottom w:val="none" w:sz="0" w:space="0" w:color="auto"/>
                <w:right w:val="none" w:sz="0" w:space="0" w:color="auto"/>
              </w:divBdr>
            </w:div>
            <w:div w:id="1773821243">
              <w:marLeft w:val="0"/>
              <w:marRight w:val="0"/>
              <w:marTop w:val="0"/>
              <w:marBottom w:val="0"/>
              <w:divBdr>
                <w:top w:val="none" w:sz="0" w:space="0" w:color="auto"/>
                <w:left w:val="none" w:sz="0" w:space="0" w:color="auto"/>
                <w:bottom w:val="none" w:sz="0" w:space="0" w:color="auto"/>
                <w:right w:val="none" w:sz="0" w:space="0" w:color="auto"/>
              </w:divBdr>
            </w:div>
            <w:div w:id="1388994753">
              <w:marLeft w:val="0"/>
              <w:marRight w:val="0"/>
              <w:marTop w:val="0"/>
              <w:marBottom w:val="0"/>
              <w:divBdr>
                <w:top w:val="none" w:sz="0" w:space="0" w:color="auto"/>
                <w:left w:val="none" w:sz="0" w:space="0" w:color="auto"/>
                <w:bottom w:val="none" w:sz="0" w:space="0" w:color="auto"/>
                <w:right w:val="none" w:sz="0" w:space="0" w:color="auto"/>
              </w:divBdr>
            </w:div>
            <w:div w:id="69739846">
              <w:marLeft w:val="0"/>
              <w:marRight w:val="0"/>
              <w:marTop w:val="0"/>
              <w:marBottom w:val="0"/>
              <w:divBdr>
                <w:top w:val="none" w:sz="0" w:space="0" w:color="auto"/>
                <w:left w:val="none" w:sz="0" w:space="0" w:color="auto"/>
                <w:bottom w:val="none" w:sz="0" w:space="0" w:color="auto"/>
                <w:right w:val="none" w:sz="0" w:space="0" w:color="auto"/>
              </w:divBdr>
            </w:div>
            <w:div w:id="52701643">
              <w:marLeft w:val="0"/>
              <w:marRight w:val="0"/>
              <w:marTop w:val="0"/>
              <w:marBottom w:val="0"/>
              <w:divBdr>
                <w:top w:val="none" w:sz="0" w:space="0" w:color="auto"/>
                <w:left w:val="none" w:sz="0" w:space="0" w:color="auto"/>
                <w:bottom w:val="none" w:sz="0" w:space="0" w:color="auto"/>
                <w:right w:val="none" w:sz="0" w:space="0" w:color="auto"/>
              </w:divBdr>
            </w:div>
            <w:div w:id="1447194107">
              <w:marLeft w:val="0"/>
              <w:marRight w:val="0"/>
              <w:marTop w:val="0"/>
              <w:marBottom w:val="0"/>
              <w:divBdr>
                <w:top w:val="none" w:sz="0" w:space="0" w:color="auto"/>
                <w:left w:val="none" w:sz="0" w:space="0" w:color="auto"/>
                <w:bottom w:val="none" w:sz="0" w:space="0" w:color="auto"/>
                <w:right w:val="none" w:sz="0" w:space="0" w:color="auto"/>
              </w:divBdr>
            </w:div>
            <w:div w:id="1854177088">
              <w:marLeft w:val="0"/>
              <w:marRight w:val="0"/>
              <w:marTop w:val="0"/>
              <w:marBottom w:val="0"/>
              <w:divBdr>
                <w:top w:val="none" w:sz="0" w:space="0" w:color="auto"/>
                <w:left w:val="none" w:sz="0" w:space="0" w:color="auto"/>
                <w:bottom w:val="none" w:sz="0" w:space="0" w:color="auto"/>
                <w:right w:val="none" w:sz="0" w:space="0" w:color="auto"/>
              </w:divBdr>
            </w:div>
            <w:div w:id="1966156745">
              <w:marLeft w:val="0"/>
              <w:marRight w:val="0"/>
              <w:marTop w:val="0"/>
              <w:marBottom w:val="0"/>
              <w:divBdr>
                <w:top w:val="none" w:sz="0" w:space="0" w:color="auto"/>
                <w:left w:val="none" w:sz="0" w:space="0" w:color="auto"/>
                <w:bottom w:val="none" w:sz="0" w:space="0" w:color="auto"/>
                <w:right w:val="none" w:sz="0" w:space="0" w:color="auto"/>
              </w:divBdr>
            </w:div>
            <w:div w:id="1539899707">
              <w:marLeft w:val="0"/>
              <w:marRight w:val="0"/>
              <w:marTop w:val="0"/>
              <w:marBottom w:val="0"/>
              <w:divBdr>
                <w:top w:val="none" w:sz="0" w:space="0" w:color="auto"/>
                <w:left w:val="none" w:sz="0" w:space="0" w:color="auto"/>
                <w:bottom w:val="none" w:sz="0" w:space="0" w:color="auto"/>
                <w:right w:val="none" w:sz="0" w:space="0" w:color="auto"/>
              </w:divBdr>
            </w:div>
            <w:div w:id="1024214878">
              <w:marLeft w:val="0"/>
              <w:marRight w:val="0"/>
              <w:marTop w:val="0"/>
              <w:marBottom w:val="0"/>
              <w:divBdr>
                <w:top w:val="none" w:sz="0" w:space="0" w:color="auto"/>
                <w:left w:val="none" w:sz="0" w:space="0" w:color="auto"/>
                <w:bottom w:val="none" w:sz="0" w:space="0" w:color="auto"/>
                <w:right w:val="none" w:sz="0" w:space="0" w:color="auto"/>
              </w:divBdr>
            </w:div>
            <w:div w:id="1818649063">
              <w:marLeft w:val="0"/>
              <w:marRight w:val="0"/>
              <w:marTop w:val="0"/>
              <w:marBottom w:val="0"/>
              <w:divBdr>
                <w:top w:val="none" w:sz="0" w:space="0" w:color="auto"/>
                <w:left w:val="none" w:sz="0" w:space="0" w:color="auto"/>
                <w:bottom w:val="none" w:sz="0" w:space="0" w:color="auto"/>
                <w:right w:val="none" w:sz="0" w:space="0" w:color="auto"/>
              </w:divBdr>
            </w:div>
            <w:div w:id="268465580">
              <w:marLeft w:val="0"/>
              <w:marRight w:val="0"/>
              <w:marTop w:val="0"/>
              <w:marBottom w:val="0"/>
              <w:divBdr>
                <w:top w:val="none" w:sz="0" w:space="0" w:color="auto"/>
                <w:left w:val="none" w:sz="0" w:space="0" w:color="auto"/>
                <w:bottom w:val="none" w:sz="0" w:space="0" w:color="auto"/>
                <w:right w:val="none" w:sz="0" w:space="0" w:color="auto"/>
              </w:divBdr>
            </w:div>
            <w:div w:id="1718891681">
              <w:marLeft w:val="0"/>
              <w:marRight w:val="0"/>
              <w:marTop w:val="0"/>
              <w:marBottom w:val="0"/>
              <w:divBdr>
                <w:top w:val="none" w:sz="0" w:space="0" w:color="auto"/>
                <w:left w:val="none" w:sz="0" w:space="0" w:color="auto"/>
                <w:bottom w:val="none" w:sz="0" w:space="0" w:color="auto"/>
                <w:right w:val="none" w:sz="0" w:space="0" w:color="auto"/>
              </w:divBdr>
            </w:div>
            <w:div w:id="738599270">
              <w:marLeft w:val="0"/>
              <w:marRight w:val="0"/>
              <w:marTop w:val="0"/>
              <w:marBottom w:val="0"/>
              <w:divBdr>
                <w:top w:val="none" w:sz="0" w:space="0" w:color="auto"/>
                <w:left w:val="none" w:sz="0" w:space="0" w:color="auto"/>
                <w:bottom w:val="none" w:sz="0" w:space="0" w:color="auto"/>
                <w:right w:val="none" w:sz="0" w:space="0" w:color="auto"/>
              </w:divBdr>
            </w:div>
            <w:div w:id="1358583186">
              <w:marLeft w:val="0"/>
              <w:marRight w:val="0"/>
              <w:marTop w:val="0"/>
              <w:marBottom w:val="0"/>
              <w:divBdr>
                <w:top w:val="none" w:sz="0" w:space="0" w:color="auto"/>
                <w:left w:val="none" w:sz="0" w:space="0" w:color="auto"/>
                <w:bottom w:val="none" w:sz="0" w:space="0" w:color="auto"/>
                <w:right w:val="none" w:sz="0" w:space="0" w:color="auto"/>
              </w:divBdr>
            </w:div>
            <w:div w:id="1913395511">
              <w:marLeft w:val="0"/>
              <w:marRight w:val="0"/>
              <w:marTop w:val="0"/>
              <w:marBottom w:val="0"/>
              <w:divBdr>
                <w:top w:val="none" w:sz="0" w:space="0" w:color="auto"/>
                <w:left w:val="none" w:sz="0" w:space="0" w:color="auto"/>
                <w:bottom w:val="none" w:sz="0" w:space="0" w:color="auto"/>
                <w:right w:val="none" w:sz="0" w:space="0" w:color="auto"/>
              </w:divBdr>
            </w:div>
            <w:div w:id="1712415805">
              <w:marLeft w:val="0"/>
              <w:marRight w:val="0"/>
              <w:marTop w:val="0"/>
              <w:marBottom w:val="0"/>
              <w:divBdr>
                <w:top w:val="none" w:sz="0" w:space="0" w:color="auto"/>
                <w:left w:val="none" w:sz="0" w:space="0" w:color="auto"/>
                <w:bottom w:val="none" w:sz="0" w:space="0" w:color="auto"/>
                <w:right w:val="none" w:sz="0" w:space="0" w:color="auto"/>
              </w:divBdr>
            </w:div>
            <w:div w:id="195042516">
              <w:marLeft w:val="0"/>
              <w:marRight w:val="0"/>
              <w:marTop w:val="0"/>
              <w:marBottom w:val="0"/>
              <w:divBdr>
                <w:top w:val="none" w:sz="0" w:space="0" w:color="auto"/>
                <w:left w:val="none" w:sz="0" w:space="0" w:color="auto"/>
                <w:bottom w:val="none" w:sz="0" w:space="0" w:color="auto"/>
                <w:right w:val="none" w:sz="0" w:space="0" w:color="auto"/>
              </w:divBdr>
            </w:div>
            <w:div w:id="110125911">
              <w:marLeft w:val="0"/>
              <w:marRight w:val="0"/>
              <w:marTop w:val="0"/>
              <w:marBottom w:val="0"/>
              <w:divBdr>
                <w:top w:val="none" w:sz="0" w:space="0" w:color="auto"/>
                <w:left w:val="none" w:sz="0" w:space="0" w:color="auto"/>
                <w:bottom w:val="none" w:sz="0" w:space="0" w:color="auto"/>
                <w:right w:val="none" w:sz="0" w:space="0" w:color="auto"/>
              </w:divBdr>
            </w:div>
            <w:div w:id="960377572">
              <w:marLeft w:val="0"/>
              <w:marRight w:val="0"/>
              <w:marTop w:val="0"/>
              <w:marBottom w:val="0"/>
              <w:divBdr>
                <w:top w:val="none" w:sz="0" w:space="0" w:color="auto"/>
                <w:left w:val="none" w:sz="0" w:space="0" w:color="auto"/>
                <w:bottom w:val="none" w:sz="0" w:space="0" w:color="auto"/>
                <w:right w:val="none" w:sz="0" w:space="0" w:color="auto"/>
              </w:divBdr>
            </w:div>
            <w:div w:id="1928684417">
              <w:marLeft w:val="0"/>
              <w:marRight w:val="0"/>
              <w:marTop w:val="0"/>
              <w:marBottom w:val="0"/>
              <w:divBdr>
                <w:top w:val="none" w:sz="0" w:space="0" w:color="auto"/>
                <w:left w:val="none" w:sz="0" w:space="0" w:color="auto"/>
                <w:bottom w:val="none" w:sz="0" w:space="0" w:color="auto"/>
                <w:right w:val="none" w:sz="0" w:space="0" w:color="auto"/>
              </w:divBdr>
            </w:div>
            <w:div w:id="64181489">
              <w:marLeft w:val="0"/>
              <w:marRight w:val="0"/>
              <w:marTop w:val="0"/>
              <w:marBottom w:val="0"/>
              <w:divBdr>
                <w:top w:val="none" w:sz="0" w:space="0" w:color="auto"/>
                <w:left w:val="none" w:sz="0" w:space="0" w:color="auto"/>
                <w:bottom w:val="none" w:sz="0" w:space="0" w:color="auto"/>
                <w:right w:val="none" w:sz="0" w:space="0" w:color="auto"/>
              </w:divBdr>
            </w:div>
            <w:div w:id="1068727537">
              <w:marLeft w:val="0"/>
              <w:marRight w:val="0"/>
              <w:marTop w:val="0"/>
              <w:marBottom w:val="0"/>
              <w:divBdr>
                <w:top w:val="none" w:sz="0" w:space="0" w:color="auto"/>
                <w:left w:val="none" w:sz="0" w:space="0" w:color="auto"/>
                <w:bottom w:val="none" w:sz="0" w:space="0" w:color="auto"/>
                <w:right w:val="none" w:sz="0" w:space="0" w:color="auto"/>
              </w:divBdr>
            </w:div>
            <w:div w:id="1424491042">
              <w:marLeft w:val="0"/>
              <w:marRight w:val="0"/>
              <w:marTop w:val="0"/>
              <w:marBottom w:val="0"/>
              <w:divBdr>
                <w:top w:val="none" w:sz="0" w:space="0" w:color="auto"/>
                <w:left w:val="none" w:sz="0" w:space="0" w:color="auto"/>
                <w:bottom w:val="none" w:sz="0" w:space="0" w:color="auto"/>
                <w:right w:val="none" w:sz="0" w:space="0" w:color="auto"/>
              </w:divBdr>
            </w:div>
            <w:div w:id="1303196524">
              <w:marLeft w:val="0"/>
              <w:marRight w:val="0"/>
              <w:marTop w:val="0"/>
              <w:marBottom w:val="0"/>
              <w:divBdr>
                <w:top w:val="none" w:sz="0" w:space="0" w:color="auto"/>
                <w:left w:val="none" w:sz="0" w:space="0" w:color="auto"/>
                <w:bottom w:val="none" w:sz="0" w:space="0" w:color="auto"/>
                <w:right w:val="none" w:sz="0" w:space="0" w:color="auto"/>
              </w:divBdr>
            </w:div>
            <w:div w:id="1523779707">
              <w:marLeft w:val="0"/>
              <w:marRight w:val="0"/>
              <w:marTop w:val="0"/>
              <w:marBottom w:val="0"/>
              <w:divBdr>
                <w:top w:val="none" w:sz="0" w:space="0" w:color="auto"/>
                <w:left w:val="none" w:sz="0" w:space="0" w:color="auto"/>
                <w:bottom w:val="none" w:sz="0" w:space="0" w:color="auto"/>
                <w:right w:val="none" w:sz="0" w:space="0" w:color="auto"/>
              </w:divBdr>
            </w:div>
            <w:div w:id="1385327558">
              <w:marLeft w:val="0"/>
              <w:marRight w:val="0"/>
              <w:marTop w:val="0"/>
              <w:marBottom w:val="0"/>
              <w:divBdr>
                <w:top w:val="none" w:sz="0" w:space="0" w:color="auto"/>
                <w:left w:val="none" w:sz="0" w:space="0" w:color="auto"/>
                <w:bottom w:val="none" w:sz="0" w:space="0" w:color="auto"/>
                <w:right w:val="none" w:sz="0" w:space="0" w:color="auto"/>
              </w:divBdr>
            </w:div>
            <w:div w:id="899756183">
              <w:marLeft w:val="0"/>
              <w:marRight w:val="0"/>
              <w:marTop w:val="0"/>
              <w:marBottom w:val="0"/>
              <w:divBdr>
                <w:top w:val="none" w:sz="0" w:space="0" w:color="auto"/>
                <w:left w:val="none" w:sz="0" w:space="0" w:color="auto"/>
                <w:bottom w:val="none" w:sz="0" w:space="0" w:color="auto"/>
                <w:right w:val="none" w:sz="0" w:space="0" w:color="auto"/>
              </w:divBdr>
            </w:div>
            <w:div w:id="855078192">
              <w:marLeft w:val="0"/>
              <w:marRight w:val="0"/>
              <w:marTop w:val="0"/>
              <w:marBottom w:val="0"/>
              <w:divBdr>
                <w:top w:val="none" w:sz="0" w:space="0" w:color="auto"/>
                <w:left w:val="none" w:sz="0" w:space="0" w:color="auto"/>
                <w:bottom w:val="none" w:sz="0" w:space="0" w:color="auto"/>
                <w:right w:val="none" w:sz="0" w:space="0" w:color="auto"/>
              </w:divBdr>
            </w:div>
            <w:div w:id="1374959430">
              <w:marLeft w:val="0"/>
              <w:marRight w:val="0"/>
              <w:marTop w:val="0"/>
              <w:marBottom w:val="0"/>
              <w:divBdr>
                <w:top w:val="none" w:sz="0" w:space="0" w:color="auto"/>
                <w:left w:val="none" w:sz="0" w:space="0" w:color="auto"/>
                <w:bottom w:val="none" w:sz="0" w:space="0" w:color="auto"/>
                <w:right w:val="none" w:sz="0" w:space="0" w:color="auto"/>
              </w:divBdr>
            </w:div>
            <w:div w:id="36785263">
              <w:marLeft w:val="0"/>
              <w:marRight w:val="0"/>
              <w:marTop w:val="0"/>
              <w:marBottom w:val="0"/>
              <w:divBdr>
                <w:top w:val="none" w:sz="0" w:space="0" w:color="auto"/>
                <w:left w:val="none" w:sz="0" w:space="0" w:color="auto"/>
                <w:bottom w:val="none" w:sz="0" w:space="0" w:color="auto"/>
                <w:right w:val="none" w:sz="0" w:space="0" w:color="auto"/>
              </w:divBdr>
            </w:div>
            <w:div w:id="1706755867">
              <w:marLeft w:val="0"/>
              <w:marRight w:val="0"/>
              <w:marTop w:val="0"/>
              <w:marBottom w:val="0"/>
              <w:divBdr>
                <w:top w:val="none" w:sz="0" w:space="0" w:color="auto"/>
                <w:left w:val="none" w:sz="0" w:space="0" w:color="auto"/>
                <w:bottom w:val="none" w:sz="0" w:space="0" w:color="auto"/>
                <w:right w:val="none" w:sz="0" w:space="0" w:color="auto"/>
              </w:divBdr>
            </w:div>
            <w:div w:id="588467015">
              <w:marLeft w:val="0"/>
              <w:marRight w:val="0"/>
              <w:marTop w:val="0"/>
              <w:marBottom w:val="0"/>
              <w:divBdr>
                <w:top w:val="none" w:sz="0" w:space="0" w:color="auto"/>
                <w:left w:val="none" w:sz="0" w:space="0" w:color="auto"/>
                <w:bottom w:val="none" w:sz="0" w:space="0" w:color="auto"/>
                <w:right w:val="none" w:sz="0" w:space="0" w:color="auto"/>
              </w:divBdr>
            </w:div>
            <w:div w:id="318340162">
              <w:marLeft w:val="0"/>
              <w:marRight w:val="0"/>
              <w:marTop w:val="0"/>
              <w:marBottom w:val="0"/>
              <w:divBdr>
                <w:top w:val="none" w:sz="0" w:space="0" w:color="auto"/>
                <w:left w:val="none" w:sz="0" w:space="0" w:color="auto"/>
                <w:bottom w:val="none" w:sz="0" w:space="0" w:color="auto"/>
                <w:right w:val="none" w:sz="0" w:space="0" w:color="auto"/>
              </w:divBdr>
            </w:div>
            <w:div w:id="603613517">
              <w:marLeft w:val="0"/>
              <w:marRight w:val="0"/>
              <w:marTop w:val="0"/>
              <w:marBottom w:val="0"/>
              <w:divBdr>
                <w:top w:val="none" w:sz="0" w:space="0" w:color="auto"/>
                <w:left w:val="none" w:sz="0" w:space="0" w:color="auto"/>
                <w:bottom w:val="none" w:sz="0" w:space="0" w:color="auto"/>
                <w:right w:val="none" w:sz="0" w:space="0" w:color="auto"/>
              </w:divBdr>
            </w:div>
            <w:div w:id="1384720128">
              <w:marLeft w:val="0"/>
              <w:marRight w:val="0"/>
              <w:marTop w:val="0"/>
              <w:marBottom w:val="0"/>
              <w:divBdr>
                <w:top w:val="none" w:sz="0" w:space="0" w:color="auto"/>
                <w:left w:val="none" w:sz="0" w:space="0" w:color="auto"/>
                <w:bottom w:val="none" w:sz="0" w:space="0" w:color="auto"/>
                <w:right w:val="none" w:sz="0" w:space="0" w:color="auto"/>
              </w:divBdr>
            </w:div>
            <w:div w:id="1288783294">
              <w:marLeft w:val="0"/>
              <w:marRight w:val="0"/>
              <w:marTop w:val="0"/>
              <w:marBottom w:val="0"/>
              <w:divBdr>
                <w:top w:val="none" w:sz="0" w:space="0" w:color="auto"/>
                <w:left w:val="none" w:sz="0" w:space="0" w:color="auto"/>
                <w:bottom w:val="none" w:sz="0" w:space="0" w:color="auto"/>
                <w:right w:val="none" w:sz="0" w:space="0" w:color="auto"/>
              </w:divBdr>
            </w:div>
            <w:div w:id="834414080">
              <w:marLeft w:val="0"/>
              <w:marRight w:val="0"/>
              <w:marTop w:val="0"/>
              <w:marBottom w:val="0"/>
              <w:divBdr>
                <w:top w:val="none" w:sz="0" w:space="0" w:color="auto"/>
                <w:left w:val="none" w:sz="0" w:space="0" w:color="auto"/>
                <w:bottom w:val="none" w:sz="0" w:space="0" w:color="auto"/>
                <w:right w:val="none" w:sz="0" w:space="0" w:color="auto"/>
              </w:divBdr>
            </w:div>
            <w:div w:id="1436056442">
              <w:marLeft w:val="0"/>
              <w:marRight w:val="0"/>
              <w:marTop w:val="0"/>
              <w:marBottom w:val="0"/>
              <w:divBdr>
                <w:top w:val="none" w:sz="0" w:space="0" w:color="auto"/>
                <w:left w:val="none" w:sz="0" w:space="0" w:color="auto"/>
                <w:bottom w:val="none" w:sz="0" w:space="0" w:color="auto"/>
                <w:right w:val="none" w:sz="0" w:space="0" w:color="auto"/>
              </w:divBdr>
            </w:div>
            <w:div w:id="721172959">
              <w:marLeft w:val="0"/>
              <w:marRight w:val="0"/>
              <w:marTop w:val="0"/>
              <w:marBottom w:val="0"/>
              <w:divBdr>
                <w:top w:val="none" w:sz="0" w:space="0" w:color="auto"/>
                <w:left w:val="none" w:sz="0" w:space="0" w:color="auto"/>
                <w:bottom w:val="none" w:sz="0" w:space="0" w:color="auto"/>
                <w:right w:val="none" w:sz="0" w:space="0" w:color="auto"/>
              </w:divBdr>
            </w:div>
            <w:div w:id="1058043592">
              <w:marLeft w:val="0"/>
              <w:marRight w:val="0"/>
              <w:marTop w:val="0"/>
              <w:marBottom w:val="0"/>
              <w:divBdr>
                <w:top w:val="none" w:sz="0" w:space="0" w:color="auto"/>
                <w:left w:val="none" w:sz="0" w:space="0" w:color="auto"/>
                <w:bottom w:val="none" w:sz="0" w:space="0" w:color="auto"/>
                <w:right w:val="none" w:sz="0" w:space="0" w:color="auto"/>
              </w:divBdr>
            </w:div>
            <w:div w:id="2047633680">
              <w:marLeft w:val="0"/>
              <w:marRight w:val="0"/>
              <w:marTop w:val="0"/>
              <w:marBottom w:val="0"/>
              <w:divBdr>
                <w:top w:val="none" w:sz="0" w:space="0" w:color="auto"/>
                <w:left w:val="none" w:sz="0" w:space="0" w:color="auto"/>
                <w:bottom w:val="none" w:sz="0" w:space="0" w:color="auto"/>
                <w:right w:val="none" w:sz="0" w:space="0" w:color="auto"/>
              </w:divBdr>
            </w:div>
            <w:div w:id="695694173">
              <w:marLeft w:val="0"/>
              <w:marRight w:val="0"/>
              <w:marTop w:val="0"/>
              <w:marBottom w:val="0"/>
              <w:divBdr>
                <w:top w:val="none" w:sz="0" w:space="0" w:color="auto"/>
                <w:left w:val="none" w:sz="0" w:space="0" w:color="auto"/>
                <w:bottom w:val="none" w:sz="0" w:space="0" w:color="auto"/>
                <w:right w:val="none" w:sz="0" w:space="0" w:color="auto"/>
              </w:divBdr>
            </w:div>
            <w:div w:id="1464156424">
              <w:marLeft w:val="0"/>
              <w:marRight w:val="0"/>
              <w:marTop w:val="0"/>
              <w:marBottom w:val="0"/>
              <w:divBdr>
                <w:top w:val="none" w:sz="0" w:space="0" w:color="auto"/>
                <w:left w:val="none" w:sz="0" w:space="0" w:color="auto"/>
                <w:bottom w:val="none" w:sz="0" w:space="0" w:color="auto"/>
                <w:right w:val="none" w:sz="0" w:space="0" w:color="auto"/>
              </w:divBdr>
            </w:div>
            <w:div w:id="2063366659">
              <w:marLeft w:val="0"/>
              <w:marRight w:val="0"/>
              <w:marTop w:val="0"/>
              <w:marBottom w:val="0"/>
              <w:divBdr>
                <w:top w:val="none" w:sz="0" w:space="0" w:color="auto"/>
                <w:left w:val="none" w:sz="0" w:space="0" w:color="auto"/>
                <w:bottom w:val="none" w:sz="0" w:space="0" w:color="auto"/>
                <w:right w:val="none" w:sz="0" w:space="0" w:color="auto"/>
              </w:divBdr>
            </w:div>
            <w:div w:id="2048021251">
              <w:marLeft w:val="0"/>
              <w:marRight w:val="0"/>
              <w:marTop w:val="0"/>
              <w:marBottom w:val="0"/>
              <w:divBdr>
                <w:top w:val="none" w:sz="0" w:space="0" w:color="auto"/>
                <w:left w:val="none" w:sz="0" w:space="0" w:color="auto"/>
                <w:bottom w:val="none" w:sz="0" w:space="0" w:color="auto"/>
                <w:right w:val="none" w:sz="0" w:space="0" w:color="auto"/>
              </w:divBdr>
            </w:div>
            <w:div w:id="822507098">
              <w:marLeft w:val="0"/>
              <w:marRight w:val="0"/>
              <w:marTop w:val="0"/>
              <w:marBottom w:val="0"/>
              <w:divBdr>
                <w:top w:val="none" w:sz="0" w:space="0" w:color="auto"/>
                <w:left w:val="none" w:sz="0" w:space="0" w:color="auto"/>
                <w:bottom w:val="none" w:sz="0" w:space="0" w:color="auto"/>
                <w:right w:val="none" w:sz="0" w:space="0" w:color="auto"/>
              </w:divBdr>
            </w:div>
            <w:div w:id="314996409">
              <w:marLeft w:val="0"/>
              <w:marRight w:val="0"/>
              <w:marTop w:val="0"/>
              <w:marBottom w:val="0"/>
              <w:divBdr>
                <w:top w:val="none" w:sz="0" w:space="0" w:color="auto"/>
                <w:left w:val="none" w:sz="0" w:space="0" w:color="auto"/>
                <w:bottom w:val="none" w:sz="0" w:space="0" w:color="auto"/>
                <w:right w:val="none" w:sz="0" w:space="0" w:color="auto"/>
              </w:divBdr>
            </w:div>
            <w:div w:id="1193152368">
              <w:marLeft w:val="0"/>
              <w:marRight w:val="0"/>
              <w:marTop w:val="0"/>
              <w:marBottom w:val="0"/>
              <w:divBdr>
                <w:top w:val="none" w:sz="0" w:space="0" w:color="auto"/>
                <w:left w:val="none" w:sz="0" w:space="0" w:color="auto"/>
                <w:bottom w:val="none" w:sz="0" w:space="0" w:color="auto"/>
                <w:right w:val="none" w:sz="0" w:space="0" w:color="auto"/>
              </w:divBdr>
            </w:div>
            <w:div w:id="1140725663">
              <w:marLeft w:val="0"/>
              <w:marRight w:val="0"/>
              <w:marTop w:val="0"/>
              <w:marBottom w:val="0"/>
              <w:divBdr>
                <w:top w:val="none" w:sz="0" w:space="0" w:color="auto"/>
                <w:left w:val="none" w:sz="0" w:space="0" w:color="auto"/>
                <w:bottom w:val="none" w:sz="0" w:space="0" w:color="auto"/>
                <w:right w:val="none" w:sz="0" w:space="0" w:color="auto"/>
              </w:divBdr>
            </w:div>
            <w:div w:id="1290623900">
              <w:marLeft w:val="0"/>
              <w:marRight w:val="0"/>
              <w:marTop w:val="0"/>
              <w:marBottom w:val="0"/>
              <w:divBdr>
                <w:top w:val="none" w:sz="0" w:space="0" w:color="auto"/>
                <w:left w:val="none" w:sz="0" w:space="0" w:color="auto"/>
                <w:bottom w:val="none" w:sz="0" w:space="0" w:color="auto"/>
                <w:right w:val="none" w:sz="0" w:space="0" w:color="auto"/>
              </w:divBdr>
            </w:div>
            <w:div w:id="604074094">
              <w:marLeft w:val="0"/>
              <w:marRight w:val="0"/>
              <w:marTop w:val="0"/>
              <w:marBottom w:val="0"/>
              <w:divBdr>
                <w:top w:val="none" w:sz="0" w:space="0" w:color="auto"/>
                <w:left w:val="none" w:sz="0" w:space="0" w:color="auto"/>
                <w:bottom w:val="none" w:sz="0" w:space="0" w:color="auto"/>
                <w:right w:val="none" w:sz="0" w:space="0" w:color="auto"/>
              </w:divBdr>
            </w:div>
            <w:div w:id="1597210032">
              <w:marLeft w:val="0"/>
              <w:marRight w:val="0"/>
              <w:marTop w:val="0"/>
              <w:marBottom w:val="0"/>
              <w:divBdr>
                <w:top w:val="none" w:sz="0" w:space="0" w:color="auto"/>
                <w:left w:val="none" w:sz="0" w:space="0" w:color="auto"/>
                <w:bottom w:val="none" w:sz="0" w:space="0" w:color="auto"/>
                <w:right w:val="none" w:sz="0" w:space="0" w:color="auto"/>
              </w:divBdr>
            </w:div>
            <w:div w:id="1816141180">
              <w:marLeft w:val="0"/>
              <w:marRight w:val="0"/>
              <w:marTop w:val="0"/>
              <w:marBottom w:val="0"/>
              <w:divBdr>
                <w:top w:val="none" w:sz="0" w:space="0" w:color="auto"/>
                <w:left w:val="none" w:sz="0" w:space="0" w:color="auto"/>
                <w:bottom w:val="none" w:sz="0" w:space="0" w:color="auto"/>
                <w:right w:val="none" w:sz="0" w:space="0" w:color="auto"/>
              </w:divBdr>
            </w:div>
            <w:div w:id="562106000">
              <w:marLeft w:val="0"/>
              <w:marRight w:val="0"/>
              <w:marTop w:val="0"/>
              <w:marBottom w:val="0"/>
              <w:divBdr>
                <w:top w:val="none" w:sz="0" w:space="0" w:color="auto"/>
                <w:left w:val="none" w:sz="0" w:space="0" w:color="auto"/>
                <w:bottom w:val="none" w:sz="0" w:space="0" w:color="auto"/>
                <w:right w:val="none" w:sz="0" w:space="0" w:color="auto"/>
              </w:divBdr>
            </w:div>
            <w:div w:id="1234898207">
              <w:marLeft w:val="0"/>
              <w:marRight w:val="0"/>
              <w:marTop w:val="0"/>
              <w:marBottom w:val="0"/>
              <w:divBdr>
                <w:top w:val="none" w:sz="0" w:space="0" w:color="auto"/>
                <w:left w:val="none" w:sz="0" w:space="0" w:color="auto"/>
                <w:bottom w:val="none" w:sz="0" w:space="0" w:color="auto"/>
                <w:right w:val="none" w:sz="0" w:space="0" w:color="auto"/>
              </w:divBdr>
            </w:div>
            <w:div w:id="1808815858">
              <w:marLeft w:val="0"/>
              <w:marRight w:val="0"/>
              <w:marTop w:val="0"/>
              <w:marBottom w:val="0"/>
              <w:divBdr>
                <w:top w:val="none" w:sz="0" w:space="0" w:color="auto"/>
                <w:left w:val="none" w:sz="0" w:space="0" w:color="auto"/>
                <w:bottom w:val="none" w:sz="0" w:space="0" w:color="auto"/>
                <w:right w:val="none" w:sz="0" w:space="0" w:color="auto"/>
              </w:divBdr>
            </w:div>
            <w:div w:id="442959457">
              <w:marLeft w:val="0"/>
              <w:marRight w:val="0"/>
              <w:marTop w:val="0"/>
              <w:marBottom w:val="0"/>
              <w:divBdr>
                <w:top w:val="none" w:sz="0" w:space="0" w:color="auto"/>
                <w:left w:val="none" w:sz="0" w:space="0" w:color="auto"/>
                <w:bottom w:val="none" w:sz="0" w:space="0" w:color="auto"/>
                <w:right w:val="none" w:sz="0" w:space="0" w:color="auto"/>
              </w:divBdr>
            </w:div>
            <w:div w:id="1168135294">
              <w:marLeft w:val="0"/>
              <w:marRight w:val="0"/>
              <w:marTop w:val="0"/>
              <w:marBottom w:val="0"/>
              <w:divBdr>
                <w:top w:val="none" w:sz="0" w:space="0" w:color="auto"/>
                <w:left w:val="none" w:sz="0" w:space="0" w:color="auto"/>
                <w:bottom w:val="none" w:sz="0" w:space="0" w:color="auto"/>
                <w:right w:val="none" w:sz="0" w:space="0" w:color="auto"/>
              </w:divBdr>
            </w:div>
            <w:div w:id="146289383">
              <w:marLeft w:val="0"/>
              <w:marRight w:val="0"/>
              <w:marTop w:val="0"/>
              <w:marBottom w:val="0"/>
              <w:divBdr>
                <w:top w:val="none" w:sz="0" w:space="0" w:color="auto"/>
                <w:left w:val="none" w:sz="0" w:space="0" w:color="auto"/>
                <w:bottom w:val="none" w:sz="0" w:space="0" w:color="auto"/>
                <w:right w:val="none" w:sz="0" w:space="0" w:color="auto"/>
              </w:divBdr>
            </w:div>
            <w:div w:id="1545363891">
              <w:marLeft w:val="0"/>
              <w:marRight w:val="0"/>
              <w:marTop w:val="0"/>
              <w:marBottom w:val="0"/>
              <w:divBdr>
                <w:top w:val="none" w:sz="0" w:space="0" w:color="auto"/>
                <w:left w:val="none" w:sz="0" w:space="0" w:color="auto"/>
                <w:bottom w:val="none" w:sz="0" w:space="0" w:color="auto"/>
                <w:right w:val="none" w:sz="0" w:space="0" w:color="auto"/>
              </w:divBdr>
            </w:div>
            <w:div w:id="812524327">
              <w:marLeft w:val="0"/>
              <w:marRight w:val="0"/>
              <w:marTop w:val="0"/>
              <w:marBottom w:val="0"/>
              <w:divBdr>
                <w:top w:val="none" w:sz="0" w:space="0" w:color="auto"/>
                <w:left w:val="none" w:sz="0" w:space="0" w:color="auto"/>
                <w:bottom w:val="none" w:sz="0" w:space="0" w:color="auto"/>
                <w:right w:val="none" w:sz="0" w:space="0" w:color="auto"/>
              </w:divBdr>
            </w:div>
            <w:div w:id="697505942">
              <w:marLeft w:val="0"/>
              <w:marRight w:val="0"/>
              <w:marTop w:val="0"/>
              <w:marBottom w:val="0"/>
              <w:divBdr>
                <w:top w:val="none" w:sz="0" w:space="0" w:color="auto"/>
                <w:left w:val="none" w:sz="0" w:space="0" w:color="auto"/>
                <w:bottom w:val="none" w:sz="0" w:space="0" w:color="auto"/>
                <w:right w:val="none" w:sz="0" w:space="0" w:color="auto"/>
              </w:divBdr>
            </w:div>
            <w:div w:id="1063673952">
              <w:marLeft w:val="0"/>
              <w:marRight w:val="0"/>
              <w:marTop w:val="0"/>
              <w:marBottom w:val="0"/>
              <w:divBdr>
                <w:top w:val="none" w:sz="0" w:space="0" w:color="auto"/>
                <w:left w:val="none" w:sz="0" w:space="0" w:color="auto"/>
                <w:bottom w:val="none" w:sz="0" w:space="0" w:color="auto"/>
                <w:right w:val="none" w:sz="0" w:space="0" w:color="auto"/>
              </w:divBdr>
            </w:div>
            <w:div w:id="1611162825">
              <w:marLeft w:val="0"/>
              <w:marRight w:val="0"/>
              <w:marTop w:val="0"/>
              <w:marBottom w:val="0"/>
              <w:divBdr>
                <w:top w:val="none" w:sz="0" w:space="0" w:color="auto"/>
                <w:left w:val="none" w:sz="0" w:space="0" w:color="auto"/>
                <w:bottom w:val="none" w:sz="0" w:space="0" w:color="auto"/>
                <w:right w:val="none" w:sz="0" w:space="0" w:color="auto"/>
              </w:divBdr>
            </w:div>
            <w:div w:id="451368138">
              <w:marLeft w:val="0"/>
              <w:marRight w:val="0"/>
              <w:marTop w:val="0"/>
              <w:marBottom w:val="0"/>
              <w:divBdr>
                <w:top w:val="none" w:sz="0" w:space="0" w:color="auto"/>
                <w:left w:val="none" w:sz="0" w:space="0" w:color="auto"/>
                <w:bottom w:val="none" w:sz="0" w:space="0" w:color="auto"/>
                <w:right w:val="none" w:sz="0" w:space="0" w:color="auto"/>
              </w:divBdr>
            </w:div>
            <w:div w:id="1740781685">
              <w:marLeft w:val="0"/>
              <w:marRight w:val="0"/>
              <w:marTop w:val="0"/>
              <w:marBottom w:val="0"/>
              <w:divBdr>
                <w:top w:val="none" w:sz="0" w:space="0" w:color="auto"/>
                <w:left w:val="none" w:sz="0" w:space="0" w:color="auto"/>
                <w:bottom w:val="none" w:sz="0" w:space="0" w:color="auto"/>
                <w:right w:val="none" w:sz="0" w:space="0" w:color="auto"/>
              </w:divBdr>
            </w:div>
            <w:div w:id="153450640">
              <w:marLeft w:val="0"/>
              <w:marRight w:val="0"/>
              <w:marTop w:val="0"/>
              <w:marBottom w:val="0"/>
              <w:divBdr>
                <w:top w:val="none" w:sz="0" w:space="0" w:color="auto"/>
                <w:left w:val="none" w:sz="0" w:space="0" w:color="auto"/>
                <w:bottom w:val="none" w:sz="0" w:space="0" w:color="auto"/>
                <w:right w:val="none" w:sz="0" w:space="0" w:color="auto"/>
              </w:divBdr>
            </w:div>
            <w:div w:id="1221164695">
              <w:marLeft w:val="0"/>
              <w:marRight w:val="0"/>
              <w:marTop w:val="0"/>
              <w:marBottom w:val="0"/>
              <w:divBdr>
                <w:top w:val="none" w:sz="0" w:space="0" w:color="auto"/>
                <w:left w:val="none" w:sz="0" w:space="0" w:color="auto"/>
                <w:bottom w:val="none" w:sz="0" w:space="0" w:color="auto"/>
                <w:right w:val="none" w:sz="0" w:space="0" w:color="auto"/>
              </w:divBdr>
            </w:div>
            <w:div w:id="397292812">
              <w:marLeft w:val="0"/>
              <w:marRight w:val="0"/>
              <w:marTop w:val="0"/>
              <w:marBottom w:val="0"/>
              <w:divBdr>
                <w:top w:val="none" w:sz="0" w:space="0" w:color="auto"/>
                <w:left w:val="none" w:sz="0" w:space="0" w:color="auto"/>
                <w:bottom w:val="none" w:sz="0" w:space="0" w:color="auto"/>
                <w:right w:val="none" w:sz="0" w:space="0" w:color="auto"/>
              </w:divBdr>
            </w:div>
            <w:div w:id="401292713">
              <w:marLeft w:val="0"/>
              <w:marRight w:val="0"/>
              <w:marTop w:val="0"/>
              <w:marBottom w:val="0"/>
              <w:divBdr>
                <w:top w:val="none" w:sz="0" w:space="0" w:color="auto"/>
                <w:left w:val="none" w:sz="0" w:space="0" w:color="auto"/>
                <w:bottom w:val="none" w:sz="0" w:space="0" w:color="auto"/>
                <w:right w:val="none" w:sz="0" w:space="0" w:color="auto"/>
              </w:divBdr>
            </w:div>
            <w:div w:id="656879421">
              <w:marLeft w:val="0"/>
              <w:marRight w:val="0"/>
              <w:marTop w:val="0"/>
              <w:marBottom w:val="0"/>
              <w:divBdr>
                <w:top w:val="none" w:sz="0" w:space="0" w:color="auto"/>
                <w:left w:val="none" w:sz="0" w:space="0" w:color="auto"/>
                <w:bottom w:val="none" w:sz="0" w:space="0" w:color="auto"/>
                <w:right w:val="none" w:sz="0" w:space="0" w:color="auto"/>
              </w:divBdr>
            </w:div>
            <w:div w:id="1215120495">
              <w:marLeft w:val="0"/>
              <w:marRight w:val="0"/>
              <w:marTop w:val="0"/>
              <w:marBottom w:val="0"/>
              <w:divBdr>
                <w:top w:val="none" w:sz="0" w:space="0" w:color="auto"/>
                <w:left w:val="none" w:sz="0" w:space="0" w:color="auto"/>
                <w:bottom w:val="none" w:sz="0" w:space="0" w:color="auto"/>
                <w:right w:val="none" w:sz="0" w:space="0" w:color="auto"/>
              </w:divBdr>
            </w:div>
            <w:div w:id="1989673305">
              <w:marLeft w:val="0"/>
              <w:marRight w:val="0"/>
              <w:marTop w:val="0"/>
              <w:marBottom w:val="0"/>
              <w:divBdr>
                <w:top w:val="none" w:sz="0" w:space="0" w:color="auto"/>
                <w:left w:val="none" w:sz="0" w:space="0" w:color="auto"/>
                <w:bottom w:val="none" w:sz="0" w:space="0" w:color="auto"/>
                <w:right w:val="none" w:sz="0" w:space="0" w:color="auto"/>
              </w:divBdr>
            </w:div>
            <w:div w:id="916137774">
              <w:marLeft w:val="0"/>
              <w:marRight w:val="0"/>
              <w:marTop w:val="0"/>
              <w:marBottom w:val="0"/>
              <w:divBdr>
                <w:top w:val="none" w:sz="0" w:space="0" w:color="auto"/>
                <w:left w:val="none" w:sz="0" w:space="0" w:color="auto"/>
                <w:bottom w:val="none" w:sz="0" w:space="0" w:color="auto"/>
                <w:right w:val="none" w:sz="0" w:space="0" w:color="auto"/>
              </w:divBdr>
            </w:div>
            <w:div w:id="501747938">
              <w:marLeft w:val="0"/>
              <w:marRight w:val="0"/>
              <w:marTop w:val="0"/>
              <w:marBottom w:val="0"/>
              <w:divBdr>
                <w:top w:val="none" w:sz="0" w:space="0" w:color="auto"/>
                <w:left w:val="none" w:sz="0" w:space="0" w:color="auto"/>
                <w:bottom w:val="none" w:sz="0" w:space="0" w:color="auto"/>
                <w:right w:val="none" w:sz="0" w:space="0" w:color="auto"/>
              </w:divBdr>
            </w:div>
            <w:div w:id="1171916142">
              <w:marLeft w:val="0"/>
              <w:marRight w:val="0"/>
              <w:marTop w:val="0"/>
              <w:marBottom w:val="0"/>
              <w:divBdr>
                <w:top w:val="none" w:sz="0" w:space="0" w:color="auto"/>
                <w:left w:val="none" w:sz="0" w:space="0" w:color="auto"/>
                <w:bottom w:val="none" w:sz="0" w:space="0" w:color="auto"/>
                <w:right w:val="none" w:sz="0" w:space="0" w:color="auto"/>
              </w:divBdr>
            </w:div>
            <w:div w:id="1504323038">
              <w:marLeft w:val="0"/>
              <w:marRight w:val="0"/>
              <w:marTop w:val="0"/>
              <w:marBottom w:val="0"/>
              <w:divBdr>
                <w:top w:val="none" w:sz="0" w:space="0" w:color="auto"/>
                <w:left w:val="none" w:sz="0" w:space="0" w:color="auto"/>
                <w:bottom w:val="none" w:sz="0" w:space="0" w:color="auto"/>
                <w:right w:val="none" w:sz="0" w:space="0" w:color="auto"/>
              </w:divBdr>
            </w:div>
            <w:div w:id="1268003972">
              <w:marLeft w:val="0"/>
              <w:marRight w:val="0"/>
              <w:marTop w:val="0"/>
              <w:marBottom w:val="0"/>
              <w:divBdr>
                <w:top w:val="none" w:sz="0" w:space="0" w:color="auto"/>
                <w:left w:val="none" w:sz="0" w:space="0" w:color="auto"/>
                <w:bottom w:val="none" w:sz="0" w:space="0" w:color="auto"/>
                <w:right w:val="none" w:sz="0" w:space="0" w:color="auto"/>
              </w:divBdr>
            </w:div>
            <w:div w:id="873736813">
              <w:marLeft w:val="0"/>
              <w:marRight w:val="0"/>
              <w:marTop w:val="0"/>
              <w:marBottom w:val="0"/>
              <w:divBdr>
                <w:top w:val="none" w:sz="0" w:space="0" w:color="auto"/>
                <w:left w:val="none" w:sz="0" w:space="0" w:color="auto"/>
                <w:bottom w:val="none" w:sz="0" w:space="0" w:color="auto"/>
                <w:right w:val="none" w:sz="0" w:space="0" w:color="auto"/>
              </w:divBdr>
            </w:div>
            <w:div w:id="817960007">
              <w:marLeft w:val="0"/>
              <w:marRight w:val="0"/>
              <w:marTop w:val="0"/>
              <w:marBottom w:val="0"/>
              <w:divBdr>
                <w:top w:val="none" w:sz="0" w:space="0" w:color="auto"/>
                <w:left w:val="none" w:sz="0" w:space="0" w:color="auto"/>
                <w:bottom w:val="none" w:sz="0" w:space="0" w:color="auto"/>
                <w:right w:val="none" w:sz="0" w:space="0" w:color="auto"/>
              </w:divBdr>
            </w:div>
            <w:div w:id="70737562">
              <w:marLeft w:val="0"/>
              <w:marRight w:val="0"/>
              <w:marTop w:val="0"/>
              <w:marBottom w:val="0"/>
              <w:divBdr>
                <w:top w:val="none" w:sz="0" w:space="0" w:color="auto"/>
                <w:left w:val="none" w:sz="0" w:space="0" w:color="auto"/>
                <w:bottom w:val="none" w:sz="0" w:space="0" w:color="auto"/>
                <w:right w:val="none" w:sz="0" w:space="0" w:color="auto"/>
              </w:divBdr>
            </w:div>
            <w:div w:id="1666007084">
              <w:marLeft w:val="0"/>
              <w:marRight w:val="0"/>
              <w:marTop w:val="0"/>
              <w:marBottom w:val="0"/>
              <w:divBdr>
                <w:top w:val="none" w:sz="0" w:space="0" w:color="auto"/>
                <w:left w:val="none" w:sz="0" w:space="0" w:color="auto"/>
                <w:bottom w:val="none" w:sz="0" w:space="0" w:color="auto"/>
                <w:right w:val="none" w:sz="0" w:space="0" w:color="auto"/>
              </w:divBdr>
            </w:div>
            <w:div w:id="1618874391">
              <w:marLeft w:val="0"/>
              <w:marRight w:val="0"/>
              <w:marTop w:val="0"/>
              <w:marBottom w:val="0"/>
              <w:divBdr>
                <w:top w:val="none" w:sz="0" w:space="0" w:color="auto"/>
                <w:left w:val="none" w:sz="0" w:space="0" w:color="auto"/>
                <w:bottom w:val="none" w:sz="0" w:space="0" w:color="auto"/>
                <w:right w:val="none" w:sz="0" w:space="0" w:color="auto"/>
              </w:divBdr>
            </w:div>
            <w:div w:id="1233127898">
              <w:marLeft w:val="0"/>
              <w:marRight w:val="0"/>
              <w:marTop w:val="0"/>
              <w:marBottom w:val="0"/>
              <w:divBdr>
                <w:top w:val="none" w:sz="0" w:space="0" w:color="auto"/>
                <w:left w:val="none" w:sz="0" w:space="0" w:color="auto"/>
                <w:bottom w:val="none" w:sz="0" w:space="0" w:color="auto"/>
                <w:right w:val="none" w:sz="0" w:space="0" w:color="auto"/>
              </w:divBdr>
            </w:div>
            <w:div w:id="1848325613">
              <w:marLeft w:val="0"/>
              <w:marRight w:val="0"/>
              <w:marTop w:val="0"/>
              <w:marBottom w:val="0"/>
              <w:divBdr>
                <w:top w:val="none" w:sz="0" w:space="0" w:color="auto"/>
                <w:left w:val="none" w:sz="0" w:space="0" w:color="auto"/>
                <w:bottom w:val="none" w:sz="0" w:space="0" w:color="auto"/>
                <w:right w:val="none" w:sz="0" w:space="0" w:color="auto"/>
              </w:divBdr>
            </w:div>
            <w:div w:id="1607272982">
              <w:marLeft w:val="0"/>
              <w:marRight w:val="0"/>
              <w:marTop w:val="0"/>
              <w:marBottom w:val="0"/>
              <w:divBdr>
                <w:top w:val="none" w:sz="0" w:space="0" w:color="auto"/>
                <w:left w:val="none" w:sz="0" w:space="0" w:color="auto"/>
                <w:bottom w:val="none" w:sz="0" w:space="0" w:color="auto"/>
                <w:right w:val="none" w:sz="0" w:space="0" w:color="auto"/>
              </w:divBdr>
            </w:div>
            <w:div w:id="91628781">
              <w:marLeft w:val="0"/>
              <w:marRight w:val="0"/>
              <w:marTop w:val="0"/>
              <w:marBottom w:val="0"/>
              <w:divBdr>
                <w:top w:val="none" w:sz="0" w:space="0" w:color="auto"/>
                <w:left w:val="none" w:sz="0" w:space="0" w:color="auto"/>
                <w:bottom w:val="none" w:sz="0" w:space="0" w:color="auto"/>
                <w:right w:val="none" w:sz="0" w:space="0" w:color="auto"/>
              </w:divBdr>
            </w:div>
            <w:div w:id="6330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04035">
      <w:bodyDiv w:val="1"/>
      <w:marLeft w:val="0"/>
      <w:marRight w:val="0"/>
      <w:marTop w:val="0"/>
      <w:marBottom w:val="0"/>
      <w:divBdr>
        <w:top w:val="none" w:sz="0" w:space="0" w:color="auto"/>
        <w:left w:val="none" w:sz="0" w:space="0" w:color="auto"/>
        <w:bottom w:val="none" w:sz="0" w:space="0" w:color="auto"/>
        <w:right w:val="none" w:sz="0" w:space="0" w:color="auto"/>
      </w:divBdr>
    </w:div>
    <w:div w:id="1425374357">
      <w:bodyDiv w:val="1"/>
      <w:marLeft w:val="0"/>
      <w:marRight w:val="0"/>
      <w:marTop w:val="0"/>
      <w:marBottom w:val="0"/>
      <w:divBdr>
        <w:top w:val="none" w:sz="0" w:space="0" w:color="auto"/>
        <w:left w:val="none" w:sz="0" w:space="0" w:color="auto"/>
        <w:bottom w:val="none" w:sz="0" w:space="0" w:color="auto"/>
        <w:right w:val="none" w:sz="0" w:space="0" w:color="auto"/>
      </w:divBdr>
    </w:div>
    <w:div w:id="1431773944">
      <w:bodyDiv w:val="1"/>
      <w:marLeft w:val="0"/>
      <w:marRight w:val="0"/>
      <w:marTop w:val="0"/>
      <w:marBottom w:val="0"/>
      <w:divBdr>
        <w:top w:val="none" w:sz="0" w:space="0" w:color="auto"/>
        <w:left w:val="none" w:sz="0" w:space="0" w:color="auto"/>
        <w:bottom w:val="none" w:sz="0" w:space="0" w:color="auto"/>
        <w:right w:val="none" w:sz="0" w:space="0" w:color="auto"/>
      </w:divBdr>
      <w:divsChild>
        <w:div w:id="1641879136">
          <w:marLeft w:val="0"/>
          <w:marRight w:val="0"/>
          <w:marTop w:val="0"/>
          <w:marBottom w:val="0"/>
          <w:divBdr>
            <w:top w:val="none" w:sz="0" w:space="0" w:color="auto"/>
            <w:left w:val="none" w:sz="0" w:space="0" w:color="auto"/>
            <w:bottom w:val="none" w:sz="0" w:space="0" w:color="auto"/>
            <w:right w:val="none" w:sz="0" w:space="0" w:color="auto"/>
          </w:divBdr>
        </w:div>
        <w:div w:id="2075198841">
          <w:marLeft w:val="0"/>
          <w:marRight w:val="0"/>
          <w:marTop w:val="0"/>
          <w:marBottom w:val="0"/>
          <w:divBdr>
            <w:top w:val="none" w:sz="0" w:space="0" w:color="auto"/>
            <w:left w:val="none" w:sz="0" w:space="0" w:color="auto"/>
            <w:bottom w:val="none" w:sz="0" w:space="0" w:color="auto"/>
            <w:right w:val="none" w:sz="0" w:space="0" w:color="auto"/>
          </w:divBdr>
        </w:div>
        <w:div w:id="1920822572">
          <w:marLeft w:val="0"/>
          <w:marRight w:val="0"/>
          <w:marTop w:val="0"/>
          <w:marBottom w:val="0"/>
          <w:divBdr>
            <w:top w:val="none" w:sz="0" w:space="0" w:color="auto"/>
            <w:left w:val="none" w:sz="0" w:space="0" w:color="auto"/>
            <w:bottom w:val="none" w:sz="0" w:space="0" w:color="auto"/>
            <w:right w:val="none" w:sz="0" w:space="0" w:color="auto"/>
          </w:divBdr>
        </w:div>
        <w:div w:id="1589845127">
          <w:marLeft w:val="0"/>
          <w:marRight w:val="0"/>
          <w:marTop w:val="0"/>
          <w:marBottom w:val="0"/>
          <w:divBdr>
            <w:top w:val="none" w:sz="0" w:space="0" w:color="auto"/>
            <w:left w:val="none" w:sz="0" w:space="0" w:color="auto"/>
            <w:bottom w:val="none" w:sz="0" w:space="0" w:color="auto"/>
            <w:right w:val="none" w:sz="0" w:space="0" w:color="auto"/>
          </w:divBdr>
        </w:div>
        <w:div w:id="1946573014">
          <w:marLeft w:val="0"/>
          <w:marRight w:val="0"/>
          <w:marTop w:val="0"/>
          <w:marBottom w:val="0"/>
          <w:divBdr>
            <w:top w:val="none" w:sz="0" w:space="0" w:color="auto"/>
            <w:left w:val="none" w:sz="0" w:space="0" w:color="auto"/>
            <w:bottom w:val="none" w:sz="0" w:space="0" w:color="auto"/>
            <w:right w:val="none" w:sz="0" w:space="0" w:color="auto"/>
          </w:divBdr>
        </w:div>
        <w:div w:id="907615482">
          <w:marLeft w:val="0"/>
          <w:marRight w:val="0"/>
          <w:marTop w:val="0"/>
          <w:marBottom w:val="0"/>
          <w:divBdr>
            <w:top w:val="none" w:sz="0" w:space="0" w:color="auto"/>
            <w:left w:val="none" w:sz="0" w:space="0" w:color="auto"/>
            <w:bottom w:val="none" w:sz="0" w:space="0" w:color="auto"/>
            <w:right w:val="none" w:sz="0" w:space="0" w:color="auto"/>
          </w:divBdr>
        </w:div>
        <w:div w:id="745809560">
          <w:marLeft w:val="0"/>
          <w:marRight w:val="0"/>
          <w:marTop w:val="0"/>
          <w:marBottom w:val="0"/>
          <w:divBdr>
            <w:top w:val="none" w:sz="0" w:space="0" w:color="auto"/>
            <w:left w:val="none" w:sz="0" w:space="0" w:color="auto"/>
            <w:bottom w:val="none" w:sz="0" w:space="0" w:color="auto"/>
            <w:right w:val="none" w:sz="0" w:space="0" w:color="auto"/>
          </w:divBdr>
        </w:div>
        <w:div w:id="992102649">
          <w:marLeft w:val="0"/>
          <w:marRight w:val="0"/>
          <w:marTop w:val="0"/>
          <w:marBottom w:val="0"/>
          <w:divBdr>
            <w:top w:val="none" w:sz="0" w:space="0" w:color="auto"/>
            <w:left w:val="none" w:sz="0" w:space="0" w:color="auto"/>
            <w:bottom w:val="none" w:sz="0" w:space="0" w:color="auto"/>
            <w:right w:val="none" w:sz="0" w:space="0" w:color="auto"/>
          </w:divBdr>
        </w:div>
        <w:div w:id="413864196">
          <w:marLeft w:val="0"/>
          <w:marRight w:val="0"/>
          <w:marTop w:val="0"/>
          <w:marBottom w:val="0"/>
          <w:divBdr>
            <w:top w:val="none" w:sz="0" w:space="0" w:color="auto"/>
            <w:left w:val="none" w:sz="0" w:space="0" w:color="auto"/>
            <w:bottom w:val="none" w:sz="0" w:space="0" w:color="auto"/>
            <w:right w:val="none" w:sz="0" w:space="0" w:color="auto"/>
          </w:divBdr>
        </w:div>
        <w:div w:id="1140536354">
          <w:marLeft w:val="0"/>
          <w:marRight w:val="0"/>
          <w:marTop w:val="0"/>
          <w:marBottom w:val="0"/>
          <w:divBdr>
            <w:top w:val="none" w:sz="0" w:space="0" w:color="auto"/>
            <w:left w:val="none" w:sz="0" w:space="0" w:color="auto"/>
            <w:bottom w:val="none" w:sz="0" w:space="0" w:color="auto"/>
            <w:right w:val="none" w:sz="0" w:space="0" w:color="auto"/>
          </w:divBdr>
        </w:div>
        <w:div w:id="248080383">
          <w:marLeft w:val="0"/>
          <w:marRight w:val="0"/>
          <w:marTop w:val="0"/>
          <w:marBottom w:val="0"/>
          <w:divBdr>
            <w:top w:val="none" w:sz="0" w:space="0" w:color="auto"/>
            <w:left w:val="none" w:sz="0" w:space="0" w:color="auto"/>
            <w:bottom w:val="none" w:sz="0" w:space="0" w:color="auto"/>
            <w:right w:val="none" w:sz="0" w:space="0" w:color="auto"/>
          </w:divBdr>
        </w:div>
        <w:div w:id="1392729079">
          <w:marLeft w:val="0"/>
          <w:marRight w:val="0"/>
          <w:marTop w:val="0"/>
          <w:marBottom w:val="0"/>
          <w:divBdr>
            <w:top w:val="none" w:sz="0" w:space="0" w:color="auto"/>
            <w:left w:val="none" w:sz="0" w:space="0" w:color="auto"/>
            <w:bottom w:val="none" w:sz="0" w:space="0" w:color="auto"/>
            <w:right w:val="none" w:sz="0" w:space="0" w:color="auto"/>
          </w:divBdr>
        </w:div>
        <w:div w:id="802115384">
          <w:marLeft w:val="0"/>
          <w:marRight w:val="0"/>
          <w:marTop w:val="0"/>
          <w:marBottom w:val="0"/>
          <w:divBdr>
            <w:top w:val="none" w:sz="0" w:space="0" w:color="auto"/>
            <w:left w:val="none" w:sz="0" w:space="0" w:color="auto"/>
            <w:bottom w:val="none" w:sz="0" w:space="0" w:color="auto"/>
            <w:right w:val="none" w:sz="0" w:space="0" w:color="auto"/>
          </w:divBdr>
        </w:div>
        <w:div w:id="1207719252">
          <w:marLeft w:val="0"/>
          <w:marRight w:val="0"/>
          <w:marTop w:val="0"/>
          <w:marBottom w:val="0"/>
          <w:divBdr>
            <w:top w:val="none" w:sz="0" w:space="0" w:color="auto"/>
            <w:left w:val="none" w:sz="0" w:space="0" w:color="auto"/>
            <w:bottom w:val="none" w:sz="0" w:space="0" w:color="auto"/>
            <w:right w:val="none" w:sz="0" w:space="0" w:color="auto"/>
          </w:divBdr>
        </w:div>
        <w:div w:id="195198696">
          <w:marLeft w:val="0"/>
          <w:marRight w:val="0"/>
          <w:marTop w:val="0"/>
          <w:marBottom w:val="0"/>
          <w:divBdr>
            <w:top w:val="none" w:sz="0" w:space="0" w:color="auto"/>
            <w:left w:val="none" w:sz="0" w:space="0" w:color="auto"/>
            <w:bottom w:val="none" w:sz="0" w:space="0" w:color="auto"/>
            <w:right w:val="none" w:sz="0" w:space="0" w:color="auto"/>
          </w:divBdr>
        </w:div>
        <w:div w:id="886719470">
          <w:marLeft w:val="0"/>
          <w:marRight w:val="0"/>
          <w:marTop w:val="0"/>
          <w:marBottom w:val="0"/>
          <w:divBdr>
            <w:top w:val="none" w:sz="0" w:space="0" w:color="auto"/>
            <w:left w:val="none" w:sz="0" w:space="0" w:color="auto"/>
            <w:bottom w:val="none" w:sz="0" w:space="0" w:color="auto"/>
            <w:right w:val="none" w:sz="0" w:space="0" w:color="auto"/>
          </w:divBdr>
        </w:div>
        <w:div w:id="689599479">
          <w:marLeft w:val="0"/>
          <w:marRight w:val="0"/>
          <w:marTop w:val="0"/>
          <w:marBottom w:val="0"/>
          <w:divBdr>
            <w:top w:val="none" w:sz="0" w:space="0" w:color="auto"/>
            <w:left w:val="none" w:sz="0" w:space="0" w:color="auto"/>
            <w:bottom w:val="none" w:sz="0" w:space="0" w:color="auto"/>
            <w:right w:val="none" w:sz="0" w:space="0" w:color="auto"/>
          </w:divBdr>
        </w:div>
        <w:div w:id="1999723911">
          <w:marLeft w:val="0"/>
          <w:marRight w:val="0"/>
          <w:marTop w:val="0"/>
          <w:marBottom w:val="0"/>
          <w:divBdr>
            <w:top w:val="none" w:sz="0" w:space="0" w:color="auto"/>
            <w:left w:val="none" w:sz="0" w:space="0" w:color="auto"/>
            <w:bottom w:val="none" w:sz="0" w:space="0" w:color="auto"/>
            <w:right w:val="none" w:sz="0" w:space="0" w:color="auto"/>
          </w:divBdr>
        </w:div>
        <w:div w:id="413431099">
          <w:marLeft w:val="0"/>
          <w:marRight w:val="0"/>
          <w:marTop w:val="0"/>
          <w:marBottom w:val="0"/>
          <w:divBdr>
            <w:top w:val="none" w:sz="0" w:space="0" w:color="auto"/>
            <w:left w:val="none" w:sz="0" w:space="0" w:color="auto"/>
            <w:bottom w:val="none" w:sz="0" w:space="0" w:color="auto"/>
            <w:right w:val="none" w:sz="0" w:space="0" w:color="auto"/>
          </w:divBdr>
        </w:div>
        <w:div w:id="1969773878">
          <w:marLeft w:val="0"/>
          <w:marRight w:val="0"/>
          <w:marTop w:val="0"/>
          <w:marBottom w:val="0"/>
          <w:divBdr>
            <w:top w:val="none" w:sz="0" w:space="0" w:color="auto"/>
            <w:left w:val="none" w:sz="0" w:space="0" w:color="auto"/>
            <w:bottom w:val="none" w:sz="0" w:space="0" w:color="auto"/>
            <w:right w:val="none" w:sz="0" w:space="0" w:color="auto"/>
          </w:divBdr>
        </w:div>
        <w:div w:id="2056616474">
          <w:marLeft w:val="0"/>
          <w:marRight w:val="0"/>
          <w:marTop w:val="0"/>
          <w:marBottom w:val="0"/>
          <w:divBdr>
            <w:top w:val="none" w:sz="0" w:space="0" w:color="auto"/>
            <w:left w:val="none" w:sz="0" w:space="0" w:color="auto"/>
            <w:bottom w:val="none" w:sz="0" w:space="0" w:color="auto"/>
            <w:right w:val="none" w:sz="0" w:space="0" w:color="auto"/>
          </w:divBdr>
        </w:div>
        <w:div w:id="1627657035">
          <w:marLeft w:val="0"/>
          <w:marRight w:val="0"/>
          <w:marTop w:val="0"/>
          <w:marBottom w:val="0"/>
          <w:divBdr>
            <w:top w:val="none" w:sz="0" w:space="0" w:color="auto"/>
            <w:left w:val="none" w:sz="0" w:space="0" w:color="auto"/>
            <w:bottom w:val="none" w:sz="0" w:space="0" w:color="auto"/>
            <w:right w:val="none" w:sz="0" w:space="0" w:color="auto"/>
          </w:divBdr>
        </w:div>
        <w:div w:id="945039591">
          <w:marLeft w:val="0"/>
          <w:marRight w:val="0"/>
          <w:marTop w:val="0"/>
          <w:marBottom w:val="0"/>
          <w:divBdr>
            <w:top w:val="none" w:sz="0" w:space="0" w:color="auto"/>
            <w:left w:val="none" w:sz="0" w:space="0" w:color="auto"/>
            <w:bottom w:val="none" w:sz="0" w:space="0" w:color="auto"/>
            <w:right w:val="none" w:sz="0" w:space="0" w:color="auto"/>
          </w:divBdr>
        </w:div>
        <w:div w:id="931470213">
          <w:marLeft w:val="0"/>
          <w:marRight w:val="0"/>
          <w:marTop w:val="0"/>
          <w:marBottom w:val="0"/>
          <w:divBdr>
            <w:top w:val="none" w:sz="0" w:space="0" w:color="auto"/>
            <w:left w:val="none" w:sz="0" w:space="0" w:color="auto"/>
            <w:bottom w:val="none" w:sz="0" w:space="0" w:color="auto"/>
            <w:right w:val="none" w:sz="0" w:space="0" w:color="auto"/>
          </w:divBdr>
        </w:div>
        <w:div w:id="1404600064">
          <w:marLeft w:val="0"/>
          <w:marRight w:val="0"/>
          <w:marTop w:val="0"/>
          <w:marBottom w:val="0"/>
          <w:divBdr>
            <w:top w:val="none" w:sz="0" w:space="0" w:color="auto"/>
            <w:left w:val="none" w:sz="0" w:space="0" w:color="auto"/>
            <w:bottom w:val="none" w:sz="0" w:space="0" w:color="auto"/>
            <w:right w:val="none" w:sz="0" w:space="0" w:color="auto"/>
          </w:divBdr>
        </w:div>
        <w:div w:id="1380742817">
          <w:marLeft w:val="0"/>
          <w:marRight w:val="0"/>
          <w:marTop w:val="0"/>
          <w:marBottom w:val="0"/>
          <w:divBdr>
            <w:top w:val="none" w:sz="0" w:space="0" w:color="auto"/>
            <w:left w:val="none" w:sz="0" w:space="0" w:color="auto"/>
            <w:bottom w:val="none" w:sz="0" w:space="0" w:color="auto"/>
            <w:right w:val="none" w:sz="0" w:space="0" w:color="auto"/>
          </w:divBdr>
        </w:div>
        <w:div w:id="644630787">
          <w:marLeft w:val="0"/>
          <w:marRight w:val="0"/>
          <w:marTop w:val="0"/>
          <w:marBottom w:val="0"/>
          <w:divBdr>
            <w:top w:val="none" w:sz="0" w:space="0" w:color="auto"/>
            <w:left w:val="none" w:sz="0" w:space="0" w:color="auto"/>
            <w:bottom w:val="none" w:sz="0" w:space="0" w:color="auto"/>
            <w:right w:val="none" w:sz="0" w:space="0" w:color="auto"/>
          </w:divBdr>
        </w:div>
        <w:div w:id="619075197">
          <w:marLeft w:val="0"/>
          <w:marRight w:val="0"/>
          <w:marTop w:val="0"/>
          <w:marBottom w:val="0"/>
          <w:divBdr>
            <w:top w:val="none" w:sz="0" w:space="0" w:color="auto"/>
            <w:left w:val="none" w:sz="0" w:space="0" w:color="auto"/>
            <w:bottom w:val="none" w:sz="0" w:space="0" w:color="auto"/>
            <w:right w:val="none" w:sz="0" w:space="0" w:color="auto"/>
          </w:divBdr>
        </w:div>
        <w:div w:id="477721259">
          <w:marLeft w:val="0"/>
          <w:marRight w:val="0"/>
          <w:marTop w:val="0"/>
          <w:marBottom w:val="0"/>
          <w:divBdr>
            <w:top w:val="none" w:sz="0" w:space="0" w:color="auto"/>
            <w:left w:val="none" w:sz="0" w:space="0" w:color="auto"/>
            <w:bottom w:val="none" w:sz="0" w:space="0" w:color="auto"/>
            <w:right w:val="none" w:sz="0" w:space="0" w:color="auto"/>
          </w:divBdr>
        </w:div>
        <w:div w:id="647326154">
          <w:marLeft w:val="0"/>
          <w:marRight w:val="0"/>
          <w:marTop w:val="0"/>
          <w:marBottom w:val="0"/>
          <w:divBdr>
            <w:top w:val="none" w:sz="0" w:space="0" w:color="auto"/>
            <w:left w:val="none" w:sz="0" w:space="0" w:color="auto"/>
            <w:bottom w:val="none" w:sz="0" w:space="0" w:color="auto"/>
            <w:right w:val="none" w:sz="0" w:space="0" w:color="auto"/>
          </w:divBdr>
        </w:div>
        <w:div w:id="185482362">
          <w:marLeft w:val="0"/>
          <w:marRight w:val="0"/>
          <w:marTop w:val="0"/>
          <w:marBottom w:val="0"/>
          <w:divBdr>
            <w:top w:val="none" w:sz="0" w:space="0" w:color="auto"/>
            <w:left w:val="none" w:sz="0" w:space="0" w:color="auto"/>
            <w:bottom w:val="none" w:sz="0" w:space="0" w:color="auto"/>
            <w:right w:val="none" w:sz="0" w:space="0" w:color="auto"/>
          </w:divBdr>
        </w:div>
        <w:div w:id="704907686">
          <w:marLeft w:val="0"/>
          <w:marRight w:val="0"/>
          <w:marTop w:val="0"/>
          <w:marBottom w:val="0"/>
          <w:divBdr>
            <w:top w:val="none" w:sz="0" w:space="0" w:color="auto"/>
            <w:left w:val="none" w:sz="0" w:space="0" w:color="auto"/>
            <w:bottom w:val="none" w:sz="0" w:space="0" w:color="auto"/>
            <w:right w:val="none" w:sz="0" w:space="0" w:color="auto"/>
          </w:divBdr>
        </w:div>
        <w:div w:id="575213633">
          <w:marLeft w:val="0"/>
          <w:marRight w:val="0"/>
          <w:marTop w:val="0"/>
          <w:marBottom w:val="0"/>
          <w:divBdr>
            <w:top w:val="none" w:sz="0" w:space="0" w:color="auto"/>
            <w:left w:val="none" w:sz="0" w:space="0" w:color="auto"/>
            <w:bottom w:val="none" w:sz="0" w:space="0" w:color="auto"/>
            <w:right w:val="none" w:sz="0" w:space="0" w:color="auto"/>
          </w:divBdr>
        </w:div>
        <w:div w:id="218520824">
          <w:marLeft w:val="0"/>
          <w:marRight w:val="0"/>
          <w:marTop w:val="0"/>
          <w:marBottom w:val="0"/>
          <w:divBdr>
            <w:top w:val="none" w:sz="0" w:space="0" w:color="auto"/>
            <w:left w:val="none" w:sz="0" w:space="0" w:color="auto"/>
            <w:bottom w:val="none" w:sz="0" w:space="0" w:color="auto"/>
            <w:right w:val="none" w:sz="0" w:space="0" w:color="auto"/>
          </w:divBdr>
        </w:div>
        <w:div w:id="707291894">
          <w:marLeft w:val="0"/>
          <w:marRight w:val="0"/>
          <w:marTop w:val="0"/>
          <w:marBottom w:val="0"/>
          <w:divBdr>
            <w:top w:val="none" w:sz="0" w:space="0" w:color="auto"/>
            <w:left w:val="none" w:sz="0" w:space="0" w:color="auto"/>
            <w:bottom w:val="none" w:sz="0" w:space="0" w:color="auto"/>
            <w:right w:val="none" w:sz="0" w:space="0" w:color="auto"/>
          </w:divBdr>
        </w:div>
        <w:div w:id="2119137468">
          <w:marLeft w:val="0"/>
          <w:marRight w:val="0"/>
          <w:marTop w:val="0"/>
          <w:marBottom w:val="0"/>
          <w:divBdr>
            <w:top w:val="none" w:sz="0" w:space="0" w:color="auto"/>
            <w:left w:val="none" w:sz="0" w:space="0" w:color="auto"/>
            <w:bottom w:val="none" w:sz="0" w:space="0" w:color="auto"/>
            <w:right w:val="none" w:sz="0" w:space="0" w:color="auto"/>
          </w:divBdr>
        </w:div>
        <w:div w:id="2064720213">
          <w:marLeft w:val="0"/>
          <w:marRight w:val="0"/>
          <w:marTop w:val="0"/>
          <w:marBottom w:val="0"/>
          <w:divBdr>
            <w:top w:val="none" w:sz="0" w:space="0" w:color="auto"/>
            <w:left w:val="none" w:sz="0" w:space="0" w:color="auto"/>
            <w:bottom w:val="none" w:sz="0" w:space="0" w:color="auto"/>
            <w:right w:val="none" w:sz="0" w:space="0" w:color="auto"/>
          </w:divBdr>
        </w:div>
        <w:div w:id="988098809">
          <w:marLeft w:val="0"/>
          <w:marRight w:val="0"/>
          <w:marTop w:val="0"/>
          <w:marBottom w:val="0"/>
          <w:divBdr>
            <w:top w:val="none" w:sz="0" w:space="0" w:color="auto"/>
            <w:left w:val="none" w:sz="0" w:space="0" w:color="auto"/>
            <w:bottom w:val="none" w:sz="0" w:space="0" w:color="auto"/>
            <w:right w:val="none" w:sz="0" w:space="0" w:color="auto"/>
          </w:divBdr>
        </w:div>
      </w:divsChild>
    </w:div>
    <w:div w:id="1437555089">
      <w:bodyDiv w:val="1"/>
      <w:marLeft w:val="0"/>
      <w:marRight w:val="0"/>
      <w:marTop w:val="0"/>
      <w:marBottom w:val="0"/>
      <w:divBdr>
        <w:top w:val="none" w:sz="0" w:space="0" w:color="auto"/>
        <w:left w:val="none" w:sz="0" w:space="0" w:color="auto"/>
        <w:bottom w:val="none" w:sz="0" w:space="0" w:color="auto"/>
        <w:right w:val="none" w:sz="0" w:space="0" w:color="auto"/>
      </w:divBdr>
    </w:div>
    <w:div w:id="1498111018">
      <w:bodyDiv w:val="1"/>
      <w:marLeft w:val="0"/>
      <w:marRight w:val="0"/>
      <w:marTop w:val="0"/>
      <w:marBottom w:val="0"/>
      <w:divBdr>
        <w:top w:val="none" w:sz="0" w:space="0" w:color="auto"/>
        <w:left w:val="none" w:sz="0" w:space="0" w:color="auto"/>
        <w:bottom w:val="none" w:sz="0" w:space="0" w:color="auto"/>
        <w:right w:val="none" w:sz="0" w:space="0" w:color="auto"/>
      </w:divBdr>
    </w:div>
    <w:div w:id="1506553039">
      <w:bodyDiv w:val="1"/>
      <w:marLeft w:val="0"/>
      <w:marRight w:val="0"/>
      <w:marTop w:val="0"/>
      <w:marBottom w:val="0"/>
      <w:divBdr>
        <w:top w:val="none" w:sz="0" w:space="0" w:color="auto"/>
        <w:left w:val="none" w:sz="0" w:space="0" w:color="auto"/>
        <w:bottom w:val="none" w:sz="0" w:space="0" w:color="auto"/>
        <w:right w:val="none" w:sz="0" w:space="0" w:color="auto"/>
      </w:divBdr>
    </w:div>
    <w:div w:id="1524437511">
      <w:bodyDiv w:val="1"/>
      <w:marLeft w:val="0"/>
      <w:marRight w:val="0"/>
      <w:marTop w:val="0"/>
      <w:marBottom w:val="0"/>
      <w:divBdr>
        <w:top w:val="none" w:sz="0" w:space="0" w:color="auto"/>
        <w:left w:val="none" w:sz="0" w:space="0" w:color="auto"/>
        <w:bottom w:val="none" w:sz="0" w:space="0" w:color="auto"/>
        <w:right w:val="none" w:sz="0" w:space="0" w:color="auto"/>
      </w:divBdr>
    </w:div>
    <w:div w:id="1550723138">
      <w:bodyDiv w:val="1"/>
      <w:marLeft w:val="0"/>
      <w:marRight w:val="0"/>
      <w:marTop w:val="0"/>
      <w:marBottom w:val="0"/>
      <w:divBdr>
        <w:top w:val="none" w:sz="0" w:space="0" w:color="auto"/>
        <w:left w:val="none" w:sz="0" w:space="0" w:color="auto"/>
        <w:bottom w:val="none" w:sz="0" w:space="0" w:color="auto"/>
        <w:right w:val="none" w:sz="0" w:space="0" w:color="auto"/>
      </w:divBdr>
    </w:div>
    <w:div w:id="1577469702">
      <w:bodyDiv w:val="1"/>
      <w:marLeft w:val="0"/>
      <w:marRight w:val="0"/>
      <w:marTop w:val="0"/>
      <w:marBottom w:val="0"/>
      <w:divBdr>
        <w:top w:val="none" w:sz="0" w:space="0" w:color="auto"/>
        <w:left w:val="none" w:sz="0" w:space="0" w:color="auto"/>
        <w:bottom w:val="none" w:sz="0" w:space="0" w:color="auto"/>
        <w:right w:val="none" w:sz="0" w:space="0" w:color="auto"/>
      </w:divBdr>
    </w:div>
    <w:div w:id="1742942384">
      <w:bodyDiv w:val="1"/>
      <w:marLeft w:val="0"/>
      <w:marRight w:val="0"/>
      <w:marTop w:val="0"/>
      <w:marBottom w:val="0"/>
      <w:divBdr>
        <w:top w:val="none" w:sz="0" w:space="0" w:color="auto"/>
        <w:left w:val="none" w:sz="0" w:space="0" w:color="auto"/>
        <w:bottom w:val="none" w:sz="0" w:space="0" w:color="auto"/>
        <w:right w:val="none" w:sz="0" w:space="0" w:color="auto"/>
      </w:divBdr>
    </w:div>
    <w:div w:id="1759595858">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469247615">
              <w:marLeft w:val="0"/>
              <w:marRight w:val="0"/>
              <w:marTop w:val="0"/>
              <w:marBottom w:val="0"/>
              <w:divBdr>
                <w:top w:val="none" w:sz="0" w:space="0" w:color="auto"/>
                <w:left w:val="none" w:sz="0" w:space="0" w:color="auto"/>
                <w:bottom w:val="none" w:sz="0" w:space="0" w:color="auto"/>
                <w:right w:val="none" w:sz="0" w:space="0" w:color="auto"/>
              </w:divBdr>
            </w:div>
            <w:div w:id="1657419085">
              <w:marLeft w:val="0"/>
              <w:marRight w:val="0"/>
              <w:marTop w:val="0"/>
              <w:marBottom w:val="0"/>
              <w:divBdr>
                <w:top w:val="none" w:sz="0" w:space="0" w:color="auto"/>
                <w:left w:val="none" w:sz="0" w:space="0" w:color="auto"/>
                <w:bottom w:val="none" w:sz="0" w:space="0" w:color="auto"/>
                <w:right w:val="none" w:sz="0" w:space="0" w:color="auto"/>
              </w:divBdr>
            </w:div>
            <w:div w:id="1459450992">
              <w:marLeft w:val="0"/>
              <w:marRight w:val="0"/>
              <w:marTop w:val="0"/>
              <w:marBottom w:val="0"/>
              <w:divBdr>
                <w:top w:val="none" w:sz="0" w:space="0" w:color="auto"/>
                <w:left w:val="none" w:sz="0" w:space="0" w:color="auto"/>
                <w:bottom w:val="none" w:sz="0" w:space="0" w:color="auto"/>
                <w:right w:val="none" w:sz="0" w:space="0" w:color="auto"/>
              </w:divBdr>
            </w:div>
            <w:div w:id="205679718">
              <w:marLeft w:val="0"/>
              <w:marRight w:val="0"/>
              <w:marTop w:val="0"/>
              <w:marBottom w:val="0"/>
              <w:divBdr>
                <w:top w:val="none" w:sz="0" w:space="0" w:color="auto"/>
                <w:left w:val="none" w:sz="0" w:space="0" w:color="auto"/>
                <w:bottom w:val="none" w:sz="0" w:space="0" w:color="auto"/>
                <w:right w:val="none" w:sz="0" w:space="0" w:color="auto"/>
              </w:divBdr>
            </w:div>
            <w:div w:id="525599689">
              <w:marLeft w:val="0"/>
              <w:marRight w:val="0"/>
              <w:marTop w:val="0"/>
              <w:marBottom w:val="0"/>
              <w:divBdr>
                <w:top w:val="none" w:sz="0" w:space="0" w:color="auto"/>
                <w:left w:val="none" w:sz="0" w:space="0" w:color="auto"/>
                <w:bottom w:val="none" w:sz="0" w:space="0" w:color="auto"/>
                <w:right w:val="none" w:sz="0" w:space="0" w:color="auto"/>
              </w:divBdr>
            </w:div>
            <w:div w:id="894321020">
              <w:marLeft w:val="0"/>
              <w:marRight w:val="0"/>
              <w:marTop w:val="0"/>
              <w:marBottom w:val="0"/>
              <w:divBdr>
                <w:top w:val="none" w:sz="0" w:space="0" w:color="auto"/>
                <w:left w:val="none" w:sz="0" w:space="0" w:color="auto"/>
                <w:bottom w:val="none" w:sz="0" w:space="0" w:color="auto"/>
                <w:right w:val="none" w:sz="0" w:space="0" w:color="auto"/>
              </w:divBdr>
            </w:div>
            <w:div w:id="1437367537">
              <w:marLeft w:val="0"/>
              <w:marRight w:val="0"/>
              <w:marTop w:val="0"/>
              <w:marBottom w:val="0"/>
              <w:divBdr>
                <w:top w:val="none" w:sz="0" w:space="0" w:color="auto"/>
                <w:left w:val="none" w:sz="0" w:space="0" w:color="auto"/>
                <w:bottom w:val="none" w:sz="0" w:space="0" w:color="auto"/>
                <w:right w:val="none" w:sz="0" w:space="0" w:color="auto"/>
              </w:divBdr>
            </w:div>
            <w:div w:id="1665938674">
              <w:marLeft w:val="0"/>
              <w:marRight w:val="0"/>
              <w:marTop w:val="0"/>
              <w:marBottom w:val="0"/>
              <w:divBdr>
                <w:top w:val="none" w:sz="0" w:space="0" w:color="auto"/>
                <w:left w:val="none" w:sz="0" w:space="0" w:color="auto"/>
                <w:bottom w:val="none" w:sz="0" w:space="0" w:color="auto"/>
                <w:right w:val="none" w:sz="0" w:space="0" w:color="auto"/>
              </w:divBdr>
            </w:div>
            <w:div w:id="1135949663">
              <w:marLeft w:val="0"/>
              <w:marRight w:val="0"/>
              <w:marTop w:val="0"/>
              <w:marBottom w:val="0"/>
              <w:divBdr>
                <w:top w:val="none" w:sz="0" w:space="0" w:color="auto"/>
                <w:left w:val="none" w:sz="0" w:space="0" w:color="auto"/>
                <w:bottom w:val="none" w:sz="0" w:space="0" w:color="auto"/>
                <w:right w:val="none" w:sz="0" w:space="0" w:color="auto"/>
              </w:divBdr>
            </w:div>
            <w:div w:id="1294170007">
              <w:marLeft w:val="0"/>
              <w:marRight w:val="0"/>
              <w:marTop w:val="0"/>
              <w:marBottom w:val="0"/>
              <w:divBdr>
                <w:top w:val="none" w:sz="0" w:space="0" w:color="auto"/>
                <w:left w:val="none" w:sz="0" w:space="0" w:color="auto"/>
                <w:bottom w:val="none" w:sz="0" w:space="0" w:color="auto"/>
                <w:right w:val="none" w:sz="0" w:space="0" w:color="auto"/>
              </w:divBdr>
            </w:div>
            <w:div w:id="1987511536">
              <w:marLeft w:val="0"/>
              <w:marRight w:val="0"/>
              <w:marTop w:val="0"/>
              <w:marBottom w:val="0"/>
              <w:divBdr>
                <w:top w:val="none" w:sz="0" w:space="0" w:color="auto"/>
                <w:left w:val="none" w:sz="0" w:space="0" w:color="auto"/>
                <w:bottom w:val="none" w:sz="0" w:space="0" w:color="auto"/>
                <w:right w:val="none" w:sz="0" w:space="0" w:color="auto"/>
              </w:divBdr>
            </w:div>
            <w:div w:id="1972980786">
              <w:marLeft w:val="0"/>
              <w:marRight w:val="0"/>
              <w:marTop w:val="0"/>
              <w:marBottom w:val="0"/>
              <w:divBdr>
                <w:top w:val="none" w:sz="0" w:space="0" w:color="auto"/>
                <w:left w:val="none" w:sz="0" w:space="0" w:color="auto"/>
                <w:bottom w:val="none" w:sz="0" w:space="0" w:color="auto"/>
                <w:right w:val="none" w:sz="0" w:space="0" w:color="auto"/>
              </w:divBdr>
            </w:div>
            <w:div w:id="11233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0366">
      <w:bodyDiv w:val="1"/>
      <w:marLeft w:val="0"/>
      <w:marRight w:val="0"/>
      <w:marTop w:val="0"/>
      <w:marBottom w:val="0"/>
      <w:divBdr>
        <w:top w:val="none" w:sz="0" w:space="0" w:color="auto"/>
        <w:left w:val="none" w:sz="0" w:space="0" w:color="auto"/>
        <w:bottom w:val="none" w:sz="0" w:space="0" w:color="auto"/>
        <w:right w:val="none" w:sz="0" w:space="0" w:color="auto"/>
      </w:divBdr>
    </w:div>
    <w:div w:id="1950430422">
      <w:bodyDiv w:val="1"/>
      <w:marLeft w:val="0"/>
      <w:marRight w:val="0"/>
      <w:marTop w:val="0"/>
      <w:marBottom w:val="0"/>
      <w:divBdr>
        <w:top w:val="none" w:sz="0" w:space="0" w:color="auto"/>
        <w:left w:val="none" w:sz="0" w:space="0" w:color="auto"/>
        <w:bottom w:val="none" w:sz="0" w:space="0" w:color="auto"/>
        <w:right w:val="none" w:sz="0" w:space="0" w:color="auto"/>
      </w:divBdr>
      <w:divsChild>
        <w:div w:id="1085881875">
          <w:marLeft w:val="0"/>
          <w:marRight w:val="0"/>
          <w:marTop w:val="0"/>
          <w:marBottom w:val="0"/>
          <w:divBdr>
            <w:top w:val="none" w:sz="0" w:space="0" w:color="auto"/>
            <w:left w:val="none" w:sz="0" w:space="0" w:color="auto"/>
            <w:bottom w:val="none" w:sz="0" w:space="0" w:color="auto"/>
            <w:right w:val="none" w:sz="0" w:space="0" w:color="auto"/>
          </w:divBdr>
          <w:divsChild>
            <w:div w:id="1329215844">
              <w:marLeft w:val="0"/>
              <w:marRight w:val="0"/>
              <w:marTop w:val="0"/>
              <w:marBottom w:val="0"/>
              <w:divBdr>
                <w:top w:val="none" w:sz="0" w:space="0" w:color="auto"/>
                <w:left w:val="none" w:sz="0" w:space="0" w:color="auto"/>
                <w:bottom w:val="none" w:sz="0" w:space="0" w:color="auto"/>
                <w:right w:val="none" w:sz="0" w:space="0" w:color="auto"/>
              </w:divBdr>
              <w:divsChild>
                <w:div w:id="1150949853">
                  <w:marLeft w:val="0"/>
                  <w:marRight w:val="0"/>
                  <w:marTop w:val="0"/>
                  <w:marBottom w:val="0"/>
                  <w:divBdr>
                    <w:top w:val="none" w:sz="0" w:space="0" w:color="auto"/>
                    <w:left w:val="none" w:sz="0" w:space="0" w:color="auto"/>
                    <w:bottom w:val="none" w:sz="0" w:space="0" w:color="auto"/>
                    <w:right w:val="none" w:sz="0" w:space="0" w:color="auto"/>
                  </w:divBdr>
                </w:div>
                <w:div w:id="1742362687">
                  <w:marLeft w:val="0"/>
                  <w:marRight w:val="0"/>
                  <w:marTop w:val="0"/>
                  <w:marBottom w:val="0"/>
                  <w:divBdr>
                    <w:top w:val="none" w:sz="0" w:space="0" w:color="auto"/>
                    <w:left w:val="none" w:sz="0" w:space="0" w:color="auto"/>
                    <w:bottom w:val="none" w:sz="0" w:space="0" w:color="auto"/>
                    <w:right w:val="none" w:sz="0" w:space="0" w:color="auto"/>
                  </w:divBdr>
                  <w:divsChild>
                    <w:div w:id="1098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6776">
      <w:bodyDiv w:val="1"/>
      <w:marLeft w:val="0"/>
      <w:marRight w:val="0"/>
      <w:marTop w:val="0"/>
      <w:marBottom w:val="0"/>
      <w:divBdr>
        <w:top w:val="none" w:sz="0" w:space="0" w:color="auto"/>
        <w:left w:val="none" w:sz="0" w:space="0" w:color="auto"/>
        <w:bottom w:val="none" w:sz="0" w:space="0" w:color="auto"/>
        <w:right w:val="none" w:sz="0" w:space="0" w:color="auto"/>
      </w:divBdr>
    </w:div>
    <w:div w:id="205129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117" Type="http://schemas.openxmlformats.org/officeDocument/2006/relationships/hyperlink" Target="https://en.wikipedia.org/wiki/Exponential_distribution" TargetMode="External"/><Relationship Id="rId21" Type="http://schemas.openxmlformats.org/officeDocument/2006/relationships/image" Target="media/image7.png"/><Relationship Id="rId42" Type="http://schemas.openxmlformats.org/officeDocument/2006/relationships/image" Target="media/image28.png"/><Relationship Id="rId47" Type="http://schemas.openxmlformats.org/officeDocument/2006/relationships/image" Target="media/image33.png"/><Relationship Id="rId63" Type="http://schemas.openxmlformats.org/officeDocument/2006/relationships/image" Target="media/image45.png"/><Relationship Id="rId68" Type="http://schemas.openxmlformats.org/officeDocument/2006/relationships/image" Target="media/image50.png"/><Relationship Id="rId84" Type="http://schemas.openxmlformats.org/officeDocument/2006/relationships/image" Target="media/image65.png"/><Relationship Id="rId89" Type="http://schemas.openxmlformats.org/officeDocument/2006/relationships/image" Target="media/image70.png"/><Relationship Id="rId112" Type="http://schemas.openxmlformats.org/officeDocument/2006/relationships/hyperlink" Target="https://en.wikipedia.org/wiki/Hellinger_distance" TargetMode="External"/><Relationship Id="rId133" Type="http://schemas.openxmlformats.org/officeDocument/2006/relationships/hyperlink" Target="https://en.wikipedia.org/wiki/Beta_distribution" TargetMode="External"/><Relationship Id="rId138" Type="http://schemas.openxmlformats.org/officeDocument/2006/relationships/hyperlink" Target="https://en.wikipedia.org/wiki/Beta_function" TargetMode="External"/><Relationship Id="rId16" Type="http://schemas.openxmlformats.org/officeDocument/2006/relationships/image" Target="media/image3.png"/><Relationship Id="rId107" Type="http://schemas.openxmlformats.org/officeDocument/2006/relationships/image" Target="media/image83.png"/><Relationship Id="rId11" Type="http://schemas.openxmlformats.org/officeDocument/2006/relationships/image" Target="media/image2.png"/><Relationship Id="rId32" Type="http://schemas.openxmlformats.org/officeDocument/2006/relationships/image" Target="media/image18.png"/><Relationship Id="rId37" Type="http://schemas.openxmlformats.org/officeDocument/2006/relationships/image" Target="media/image23.png"/><Relationship Id="rId53" Type="http://schemas.openxmlformats.org/officeDocument/2006/relationships/hyperlink" Target="https://theclevermachine.wordpress.com/2012/10/20/mcmc-the-metropolis-hastings-sampler/" TargetMode="External"/><Relationship Id="rId58" Type="http://schemas.openxmlformats.org/officeDocument/2006/relationships/hyperlink" Target="https://theclevermachine.wordpress.com/2012/09/24/a-brief-introduction-to-markov-chains/" TargetMode="External"/><Relationship Id="rId74" Type="http://schemas.openxmlformats.org/officeDocument/2006/relationships/image" Target="media/image56.png"/><Relationship Id="rId79" Type="http://schemas.openxmlformats.org/officeDocument/2006/relationships/image" Target="media/image60.png"/><Relationship Id="rId102" Type="http://schemas.openxmlformats.org/officeDocument/2006/relationships/hyperlink" Target="https://en.wikipedia.org/wiki/Bounded_function" TargetMode="External"/><Relationship Id="rId123" Type="http://schemas.openxmlformats.org/officeDocument/2006/relationships/image" Target="media/image92.png"/><Relationship Id="rId128" Type="http://schemas.openxmlformats.org/officeDocument/2006/relationships/image" Target="media/image96.png"/><Relationship Id="rId5" Type="http://schemas.openxmlformats.org/officeDocument/2006/relationships/settings" Target="settings.xml"/><Relationship Id="rId90" Type="http://schemas.openxmlformats.org/officeDocument/2006/relationships/image" Target="media/image71.png"/><Relationship Id="rId95" Type="http://schemas.openxmlformats.org/officeDocument/2006/relationships/image" Target="media/image76.png"/><Relationship Id="rId22" Type="http://schemas.openxmlformats.org/officeDocument/2006/relationships/image" Target="media/image8.png"/><Relationship Id="rId27" Type="http://schemas.openxmlformats.org/officeDocument/2006/relationships/image" Target="media/image13.png"/><Relationship Id="rId43" Type="http://schemas.openxmlformats.org/officeDocument/2006/relationships/image" Target="media/image29.png"/><Relationship Id="rId48" Type="http://schemas.openxmlformats.org/officeDocument/2006/relationships/image" Target="media/image34.png"/><Relationship Id="rId64" Type="http://schemas.openxmlformats.org/officeDocument/2006/relationships/image" Target="media/image46.png"/><Relationship Id="rId69" Type="http://schemas.openxmlformats.org/officeDocument/2006/relationships/image" Target="media/image51.png"/><Relationship Id="rId113" Type="http://schemas.openxmlformats.org/officeDocument/2006/relationships/hyperlink" Target="https://en.wikipedia.org/wiki/Normal_distribution" TargetMode="External"/><Relationship Id="rId118" Type="http://schemas.openxmlformats.org/officeDocument/2006/relationships/image" Target="media/image88.png"/><Relationship Id="rId134" Type="http://schemas.openxmlformats.org/officeDocument/2006/relationships/image" Target="media/image101.png"/><Relationship Id="rId13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37.png"/><Relationship Id="rId72" Type="http://schemas.openxmlformats.org/officeDocument/2006/relationships/image" Target="media/image54.png"/><Relationship Id="rId80" Type="http://schemas.openxmlformats.org/officeDocument/2006/relationships/image" Target="media/image61.png"/><Relationship Id="rId85" Type="http://schemas.openxmlformats.org/officeDocument/2006/relationships/image" Target="media/image66.png"/><Relationship Id="rId93" Type="http://schemas.openxmlformats.org/officeDocument/2006/relationships/image" Target="media/image74.png"/><Relationship Id="rId98" Type="http://schemas.openxmlformats.org/officeDocument/2006/relationships/image" Target="media/image79.png"/><Relationship Id="rId121" Type="http://schemas.openxmlformats.org/officeDocument/2006/relationships/hyperlink" Target="https://en.wikipedia.org/wiki/Weibull_distribution" TargetMode="External"/><Relationship Id="rId14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theclevermachine.wordpress.com/2012/09/24/a-brief-introduction-to-markov-chain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hyperlink" Target="https://theclevermachine.wordpress.com/2012/10/05/mcmc-the-metropolis-sampler/" TargetMode="External"/><Relationship Id="rId67" Type="http://schemas.openxmlformats.org/officeDocument/2006/relationships/image" Target="media/image49.png"/><Relationship Id="rId103" Type="http://schemas.openxmlformats.org/officeDocument/2006/relationships/hyperlink" Target="https://en.wikipedia.org/wiki/Metric_%28mathematics%29" TargetMode="External"/><Relationship Id="rId108" Type="http://schemas.openxmlformats.org/officeDocument/2006/relationships/image" Target="media/image84.png"/><Relationship Id="rId116" Type="http://schemas.openxmlformats.org/officeDocument/2006/relationships/image" Target="media/image87.png"/><Relationship Id="rId124" Type="http://schemas.openxmlformats.org/officeDocument/2006/relationships/image" Target="media/image93.png"/><Relationship Id="rId129" Type="http://schemas.openxmlformats.org/officeDocument/2006/relationships/image" Target="media/image97.png"/><Relationship Id="rId137" Type="http://schemas.openxmlformats.org/officeDocument/2006/relationships/image" Target="media/image104.png"/><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hyperlink" Target="https://theclevermachine.wordpress.com/2012/10/05/mcmc-the-metropolis-sampler/" TargetMode="External"/><Relationship Id="rId62" Type="http://schemas.openxmlformats.org/officeDocument/2006/relationships/image" Target="media/image44.png"/><Relationship Id="rId70" Type="http://schemas.openxmlformats.org/officeDocument/2006/relationships/image" Target="media/image52.png"/><Relationship Id="rId75" Type="http://schemas.openxmlformats.org/officeDocument/2006/relationships/image" Target="media/image57.png"/><Relationship Id="rId83" Type="http://schemas.openxmlformats.org/officeDocument/2006/relationships/image" Target="media/image64.png"/><Relationship Id="rId88" Type="http://schemas.openxmlformats.org/officeDocument/2006/relationships/image" Target="media/image69.png"/><Relationship Id="rId91" Type="http://schemas.openxmlformats.org/officeDocument/2006/relationships/image" Target="media/image72.png"/><Relationship Id="rId96" Type="http://schemas.openxmlformats.org/officeDocument/2006/relationships/image" Target="media/image77.png"/><Relationship Id="rId111" Type="http://schemas.openxmlformats.org/officeDocument/2006/relationships/hyperlink" Target="https://en.wikipedia.org/wiki/Hellinger_distance" TargetMode="External"/><Relationship Id="rId132" Type="http://schemas.openxmlformats.org/officeDocument/2006/relationships/image" Target="media/image100.png"/><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Element_%28mathematics%29"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1.png"/><Relationship Id="rId106" Type="http://schemas.openxmlformats.org/officeDocument/2006/relationships/hyperlink" Target="https://en.wikipedia.org/wiki/Bhattacharyya_distance" TargetMode="External"/><Relationship Id="rId114" Type="http://schemas.openxmlformats.org/officeDocument/2006/relationships/image" Target="media/image85.png"/><Relationship Id="rId119" Type="http://schemas.openxmlformats.org/officeDocument/2006/relationships/image" Target="media/image89.png"/><Relationship Id="rId127" Type="http://schemas.openxmlformats.org/officeDocument/2006/relationships/hyperlink" Target="https://en.wikipedia.org/wiki/Poisson_distribution" TargetMode="External"/><Relationship Id="rId10" Type="http://schemas.openxmlformats.org/officeDocument/2006/relationships/image" Target="media/image1.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image" Target="media/image42.png"/><Relationship Id="rId65" Type="http://schemas.openxmlformats.org/officeDocument/2006/relationships/image" Target="media/image47.png"/><Relationship Id="rId73" Type="http://schemas.openxmlformats.org/officeDocument/2006/relationships/image" Target="media/image55.png"/><Relationship Id="rId78" Type="http://schemas.openxmlformats.org/officeDocument/2006/relationships/hyperlink" Target="http://en.wikipedia.org/wiki/Gamma_function" TargetMode="External"/><Relationship Id="rId81" Type="http://schemas.openxmlformats.org/officeDocument/2006/relationships/image" Target="media/image62.png"/><Relationship Id="rId86" Type="http://schemas.openxmlformats.org/officeDocument/2006/relationships/image" Target="media/image67.png"/><Relationship Id="rId94" Type="http://schemas.openxmlformats.org/officeDocument/2006/relationships/image" Target="media/image75.png"/><Relationship Id="rId99" Type="http://schemas.openxmlformats.org/officeDocument/2006/relationships/image" Target="media/image80.png"/><Relationship Id="rId101" Type="http://schemas.openxmlformats.org/officeDocument/2006/relationships/image" Target="media/image82.png"/><Relationship Id="rId122" Type="http://schemas.openxmlformats.org/officeDocument/2006/relationships/image" Target="media/image91.png"/><Relationship Id="rId130" Type="http://schemas.openxmlformats.org/officeDocument/2006/relationships/image" Target="media/image98.png"/><Relationship Id="rId135" Type="http://schemas.openxmlformats.org/officeDocument/2006/relationships/image" Target="media/image102.png"/><Relationship Id="rId14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theclevermachine.wordpress.com/2012/09/22/monte-carlo-approximations/" TargetMode="External"/><Relationship Id="rId13" Type="http://schemas.openxmlformats.org/officeDocument/2006/relationships/hyperlink" Target="https://en.wikipedia.org/wiki/Finite_set" TargetMode="External"/><Relationship Id="rId18" Type="http://schemas.openxmlformats.org/officeDocument/2006/relationships/hyperlink" Target="https://theclevermachine.wordpress.com/2012/10/05/mcmc-the-metropolis-sampler/" TargetMode="External"/><Relationship Id="rId39" Type="http://schemas.openxmlformats.org/officeDocument/2006/relationships/image" Target="media/image25.png"/><Relationship Id="rId109" Type="http://schemas.openxmlformats.org/officeDocument/2006/relationships/hyperlink" Target="https://en.wikipedia.org/wiki/Sequential_analysis" TargetMode="External"/><Relationship Id="rId34" Type="http://schemas.openxmlformats.org/officeDocument/2006/relationships/image" Target="media/image20.png"/><Relationship Id="rId50" Type="http://schemas.openxmlformats.org/officeDocument/2006/relationships/image" Target="media/image36.png"/><Relationship Id="rId55" Type="http://schemas.openxmlformats.org/officeDocument/2006/relationships/image" Target="media/image39.png"/><Relationship Id="rId76" Type="http://schemas.openxmlformats.org/officeDocument/2006/relationships/image" Target="media/image58.png"/><Relationship Id="rId97" Type="http://schemas.openxmlformats.org/officeDocument/2006/relationships/image" Target="media/image78.png"/><Relationship Id="rId104" Type="http://schemas.openxmlformats.org/officeDocument/2006/relationships/hyperlink" Target="https://en.wikipedia.org/wiki/Function_space" TargetMode="External"/><Relationship Id="rId120" Type="http://schemas.openxmlformats.org/officeDocument/2006/relationships/image" Target="media/image90.png"/><Relationship Id="rId125" Type="http://schemas.openxmlformats.org/officeDocument/2006/relationships/image" Target="media/image94.png"/><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53.png"/><Relationship Id="rId92" Type="http://schemas.openxmlformats.org/officeDocument/2006/relationships/image" Target="media/image73.png"/><Relationship Id="rId2" Type="http://schemas.openxmlformats.org/officeDocument/2006/relationships/numbering" Target="numbering.xml"/><Relationship Id="rId29" Type="http://schemas.openxmlformats.org/officeDocument/2006/relationships/image" Target="media/image15.png"/><Relationship Id="rId24" Type="http://schemas.openxmlformats.org/officeDocument/2006/relationships/image" Target="media/image10.png"/><Relationship Id="rId40" Type="http://schemas.openxmlformats.org/officeDocument/2006/relationships/image" Target="media/image26.png"/><Relationship Id="rId45" Type="http://schemas.openxmlformats.org/officeDocument/2006/relationships/image" Target="media/image31.png"/><Relationship Id="rId66" Type="http://schemas.openxmlformats.org/officeDocument/2006/relationships/image" Target="media/image48.png"/><Relationship Id="rId87" Type="http://schemas.openxmlformats.org/officeDocument/2006/relationships/image" Target="media/image68.png"/><Relationship Id="rId110" Type="http://schemas.openxmlformats.org/officeDocument/2006/relationships/hyperlink" Target="https://en.wikipedia.org/wiki/Asymptotic_statistics" TargetMode="External"/><Relationship Id="rId115" Type="http://schemas.openxmlformats.org/officeDocument/2006/relationships/image" Target="media/image86.png"/><Relationship Id="rId131" Type="http://schemas.openxmlformats.org/officeDocument/2006/relationships/image" Target="media/image99.png"/><Relationship Id="rId136" Type="http://schemas.openxmlformats.org/officeDocument/2006/relationships/image" Target="media/image103.png"/><Relationship Id="rId61" Type="http://schemas.openxmlformats.org/officeDocument/2006/relationships/image" Target="media/image43.png"/><Relationship Id="rId82" Type="http://schemas.openxmlformats.org/officeDocument/2006/relationships/image" Target="media/image63.png"/><Relationship Id="rId19" Type="http://schemas.openxmlformats.org/officeDocument/2006/relationships/image" Target="media/image5.png"/><Relationship Id="rId14" Type="http://schemas.openxmlformats.org/officeDocument/2006/relationships/hyperlink" Target="https://en.wikipedia.org/wiki/Matrix_%28mathematics%29" TargetMode="External"/><Relationship Id="rId30" Type="http://schemas.openxmlformats.org/officeDocument/2006/relationships/image" Target="media/image16.png"/><Relationship Id="rId35" Type="http://schemas.openxmlformats.org/officeDocument/2006/relationships/image" Target="media/image21.png"/><Relationship Id="rId56" Type="http://schemas.openxmlformats.org/officeDocument/2006/relationships/image" Target="media/image40.png"/><Relationship Id="rId77" Type="http://schemas.openxmlformats.org/officeDocument/2006/relationships/image" Target="media/image59.png"/><Relationship Id="rId100" Type="http://schemas.openxmlformats.org/officeDocument/2006/relationships/image" Target="media/image81.png"/><Relationship Id="rId105" Type="http://schemas.openxmlformats.org/officeDocument/2006/relationships/hyperlink" Target="https://en.wikipedia.org/wiki/Probability_space" TargetMode="External"/><Relationship Id="rId126" Type="http://schemas.openxmlformats.org/officeDocument/2006/relationships/image" Target="media/image9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E7888BB6674A5EAC12A696CC60AECC"/>
        <w:category>
          <w:name w:val="General"/>
          <w:gallery w:val="placeholder"/>
        </w:category>
        <w:types>
          <w:type w:val="bbPlcHdr"/>
        </w:types>
        <w:behaviors>
          <w:behavior w:val="content"/>
        </w:behaviors>
        <w:guid w:val="{01255069-2AAF-4907-BB6A-691AC683EA79}"/>
      </w:docPartPr>
      <w:docPartBody>
        <w:p w:rsidR="00825413" w:rsidRDefault="004E0406" w:rsidP="004E0406">
          <w:pPr>
            <w:pStyle w:val="B2E7888BB6674A5EAC12A696CC60AECC"/>
          </w:pPr>
          <w:r>
            <w:rPr>
              <w:rFonts w:asciiTheme="majorHAnsi" w:eastAsiaTheme="majorEastAsia" w:hAnsiTheme="majorHAnsi" w:cstheme="majorBidi"/>
            </w:rPr>
            <w:t>[Type the company name]</w:t>
          </w:r>
        </w:p>
      </w:docPartBody>
    </w:docPart>
    <w:docPart>
      <w:docPartPr>
        <w:name w:val="4F27C6E9A8A14DA590B7ACF369AA51E2"/>
        <w:category>
          <w:name w:val="General"/>
          <w:gallery w:val="placeholder"/>
        </w:category>
        <w:types>
          <w:type w:val="bbPlcHdr"/>
        </w:types>
        <w:behaviors>
          <w:behavior w:val="content"/>
        </w:behaviors>
        <w:guid w:val="{F5CF613E-96A9-4828-8542-14C7F9D12BC8}"/>
      </w:docPartPr>
      <w:docPartBody>
        <w:p w:rsidR="00825413" w:rsidRDefault="004E0406" w:rsidP="004E0406">
          <w:pPr>
            <w:pStyle w:val="4F27C6E9A8A14DA590B7ACF369AA51E2"/>
          </w:pPr>
          <w:r>
            <w:rPr>
              <w:rFonts w:asciiTheme="majorHAnsi" w:eastAsiaTheme="majorEastAsia" w:hAnsiTheme="majorHAnsi" w:cstheme="majorBidi"/>
              <w:color w:val="4F81BD" w:themeColor="accent1"/>
              <w:sz w:val="80"/>
              <w:szCs w:val="80"/>
            </w:rPr>
            <w:t>[Type the document title]</w:t>
          </w:r>
        </w:p>
      </w:docPartBody>
    </w:docPart>
    <w:docPart>
      <w:docPartPr>
        <w:name w:val="5638F31FE69B4E51AE5962019765B02F"/>
        <w:category>
          <w:name w:val="General"/>
          <w:gallery w:val="placeholder"/>
        </w:category>
        <w:types>
          <w:type w:val="bbPlcHdr"/>
        </w:types>
        <w:behaviors>
          <w:behavior w:val="content"/>
        </w:behaviors>
        <w:guid w:val="{CE31144E-058E-4E82-9BF5-1052F2731227}"/>
      </w:docPartPr>
      <w:docPartBody>
        <w:p w:rsidR="00825413" w:rsidRDefault="004E0406" w:rsidP="004E0406">
          <w:pPr>
            <w:pStyle w:val="5638F31FE69B4E51AE5962019765B02F"/>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HP">
    <w:panose1 w:val="00000000000000000000"/>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406"/>
    <w:rsid w:val="004E0406"/>
    <w:rsid w:val="00825413"/>
    <w:rsid w:val="00856A98"/>
    <w:rsid w:val="0087236B"/>
    <w:rsid w:val="00D9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D942F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E7888BB6674A5EAC12A696CC60AECC">
    <w:name w:val="B2E7888BB6674A5EAC12A696CC60AECC"/>
    <w:rsid w:val="004E0406"/>
  </w:style>
  <w:style w:type="paragraph" w:customStyle="1" w:styleId="4F27C6E9A8A14DA590B7ACF369AA51E2">
    <w:name w:val="4F27C6E9A8A14DA590B7ACF369AA51E2"/>
    <w:rsid w:val="004E0406"/>
  </w:style>
  <w:style w:type="paragraph" w:customStyle="1" w:styleId="5638F31FE69B4E51AE5962019765B02F">
    <w:name w:val="5638F31FE69B4E51AE5962019765B02F"/>
    <w:rsid w:val="004E0406"/>
  </w:style>
  <w:style w:type="paragraph" w:customStyle="1" w:styleId="D0AAB713EF0644598EC3A12A631FD6A2">
    <w:name w:val="D0AAB713EF0644598EC3A12A631FD6A2"/>
    <w:rsid w:val="004E0406"/>
  </w:style>
  <w:style w:type="paragraph" w:customStyle="1" w:styleId="B78C6577F5B243F48FB48E93D3FEF8AA">
    <w:name w:val="B78C6577F5B243F48FB48E93D3FEF8AA"/>
    <w:rsid w:val="004E0406"/>
  </w:style>
  <w:style w:type="character" w:styleId="PlaceholderText">
    <w:name w:val="Placeholder Text"/>
    <w:basedOn w:val="DefaultParagraphFont"/>
    <w:uiPriority w:val="99"/>
    <w:semiHidden/>
    <w:rsid w:val="00D942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0586B-4C25-45A7-A9C7-F53F48D93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35</Pages>
  <Words>7235</Words>
  <Characters>41242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Monte Carlo Markov Chains Hellinger Convergence Metrics</vt:lpstr>
    </vt:vector>
  </TitlesOfParts>
  <Company>UCCS</Company>
  <LinksUpToDate>false</LinksUpToDate>
  <CharactersWithSpaces>48381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Markov Chains Hellinger Convergence Metrics</dc:title>
  <dc:creator>Broberg, Ronald</dc:creator>
  <cp:lastModifiedBy>Broberg, Ronald</cp:lastModifiedBy>
  <cp:revision>14</cp:revision>
  <dcterms:created xsi:type="dcterms:W3CDTF">2016-02-26T14:29:00Z</dcterms:created>
  <dcterms:modified xsi:type="dcterms:W3CDTF">2016-02-26T19:32:00Z</dcterms:modified>
</cp:coreProperties>
</file>